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55950" w:rsidRDefault="00455950" w:rsidP="00E23290">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568BF035" w:rsidR="00E361DE" w:rsidRPr="00455950" w:rsidRDefault="081E9C23" w:rsidP="00F7796D">
      <w:pPr>
        <w:pStyle w:val="Default"/>
        <w:contextualSpacing/>
        <w:jc w:val="center"/>
        <w:rPr>
          <w:rFonts w:ascii="Arial" w:eastAsiaTheme="minorEastAsia" w:hAnsi="Arial" w:cs="Arial"/>
          <w:b/>
          <w:bCs/>
          <w:color w:val="000000" w:themeColor="text1"/>
          <w:sz w:val="32"/>
          <w:szCs w:val="32"/>
        </w:rPr>
      </w:pPr>
      <w:r w:rsidRPr="081E9C23">
        <w:rPr>
          <w:rFonts w:ascii="Arial" w:eastAsiaTheme="minorEastAsia" w:hAnsi="Arial" w:cs="Arial"/>
          <w:b/>
          <w:bCs/>
          <w:color w:val="000000" w:themeColor="text1"/>
          <w:sz w:val="32"/>
          <w:szCs w:val="32"/>
        </w:rPr>
        <w:t>NON-INTERVENTIONAL/METHODOLOGICAL</w:t>
      </w:r>
    </w:p>
    <w:p w14:paraId="69198E33" w14:textId="77777777" w:rsidR="00E361DE" w:rsidRPr="00455950" w:rsidRDefault="29BF6FBF" w:rsidP="00F7796D">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7796D">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E23290">
      <w:pPr>
        <w:pBdr>
          <w:bottom w:val="single" w:sz="12" w:space="1" w:color="auto"/>
        </w:pBdr>
        <w:spacing w:after="0" w:line="240" w:lineRule="auto"/>
        <w:contextualSpacing/>
        <w:jc w:val="both"/>
        <w:rPr>
          <w:rFonts w:ascii="Arial" w:eastAsiaTheme="minorEastAsia" w:hAnsi="Arial" w:cs="Arial"/>
          <w:iCs/>
          <w:sz w:val="20"/>
          <w:szCs w:val="20"/>
        </w:rPr>
      </w:pPr>
    </w:p>
    <w:p w14:paraId="3F04ECBE" w14:textId="0F81C308" w:rsidR="00AC6525" w:rsidRPr="00455950" w:rsidRDefault="00AC6525" w:rsidP="00E23290">
      <w:pPr>
        <w:pStyle w:val="ListParagraph"/>
        <w:spacing w:after="0" w:line="240" w:lineRule="auto"/>
        <w:ind w:left="0"/>
        <w:jc w:val="both"/>
        <w:rPr>
          <w:rFonts w:ascii="Arial" w:eastAsiaTheme="minorEastAsia" w:hAnsi="Arial" w:cs="Arial"/>
          <w:b/>
          <w:bCs/>
          <w:sz w:val="20"/>
          <w:szCs w:val="20"/>
        </w:rPr>
      </w:pPr>
    </w:p>
    <w:p w14:paraId="0023CC39" w14:textId="77777777" w:rsidR="00455950" w:rsidRPr="00455950" w:rsidRDefault="00455950" w:rsidP="00E23290">
      <w:pPr>
        <w:pStyle w:val="ListParagraph"/>
        <w:spacing w:after="0" w:line="240" w:lineRule="auto"/>
        <w:ind w:left="0"/>
        <w:jc w:val="both"/>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6267F80B">
        <w:tc>
          <w:tcPr>
            <w:tcW w:w="11016" w:type="dxa"/>
          </w:tcPr>
          <w:p w14:paraId="32EC85BA" w14:textId="77777777" w:rsidR="00455950" w:rsidRPr="00455950" w:rsidRDefault="00455950" w:rsidP="00E23290">
            <w:pPr>
              <w:pStyle w:val="ListParagraph"/>
              <w:ind w:left="0"/>
              <w:jc w:val="both"/>
              <w:rPr>
                <w:rFonts w:ascii="Arial" w:hAnsi="Arial" w:cs="Arial"/>
                <w:b/>
                <w:bCs/>
                <w:sz w:val="20"/>
                <w:szCs w:val="20"/>
                <w:highlight w:val="yellow"/>
              </w:rPr>
            </w:pPr>
          </w:p>
          <w:p w14:paraId="36D2F7E7" w14:textId="77777777" w:rsidR="00455950" w:rsidRPr="00455950" w:rsidRDefault="00455950" w:rsidP="00E23290">
            <w:pPr>
              <w:pStyle w:val="ListParagraph"/>
              <w:ind w:left="0"/>
              <w:jc w:val="both"/>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E23290">
            <w:pPr>
              <w:pStyle w:val="ListParagraph"/>
              <w:ind w:left="0"/>
              <w:jc w:val="both"/>
              <w:rPr>
                <w:rFonts w:ascii="Arial" w:hAnsi="Arial" w:cs="Arial"/>
                <w:b/>
                <w:bCs/>
                <w:szCs w:val="20"/>
              </w:rPr>
            </w:pPr>
          </w:p>
          <w:p w14:paraId="1B9E1353" w14:textId="77777777" w:rsidR="00455950" w:rsidRPr="00455950" w:rsidRDefault="00455950" w:rsidP="00E23290">
            <w:pPr>
              <w:pStyle w:val="ListParagraph"/>
              <w:numPr>
                <w:ilvl w:val="0"/>
                <w:numId w:val="44"/>
              </w:numPr>
              <w:jc w:val="both"/>
              <w:rPr>
                <w:rFonts w:ascii="Arial" w:hAnsi="Arial" w:cs="Arial"/>
                <w:b/>
                <w:bCs/>
                <w:color w:val="0070C0"/>
                <w:szCs w:val="20"/>
              </w:rPr>
            </w:pPr>
            <w:r w:rsidRPr="00455950">
              <w:rPr>
                <w:rFonts w:ascii="Arial" w:hAnsi="Arial" w:cs="Arial"/>
                <w:b/>
                <w:bCs/>
                <w:szCs w:val="20"/>
              </w:rPr>
              <w:t>Title of Project:</w:t>
            </w:r>
          </w:p>
          <w:p w14:paraId="1A581592" w14:textId="0A9BB517" w:rsidR="00455950" w:rsidRPr="004A70F3" w:rsidRDefault="004A70F3" w:rsidP="00E23290">
            <w:pPr>
              <w:tabs>
                <w:tab w:val="left" w:pos="90"/>
              </w:tabs>
              <w:ind w:left="720"/>
              <w:contextualSpacing/>
              <w:jc w:val="both"/>
              <w:rPr>
                <w:rFonts w:ascii="Arial" w:hAnsi="Arial" w:cs="Arial"/>
                <w:color w:val="000000" w:themeColor="text1"/>
                <w:szCs w:val="20"/>
              </w:rPr>
            </w:pPr>
            <w:r w:rsidRPr="004A70F3">
              <w:rPr>
                <w:rFonts w:ascii="Arial" w:hAnsi="Arial" w:cs="Arial"/>
                <w:color w:val="000000" w:themeColor="text1"/>
                <w:szCs w:val="20"/>
              </w:rPr>
              <w:t>Linguistic Attitudes and Uses of the population of Palma de Mallorca towards the co-official languages of the Balearic Islands: Catalan and Spanish</w:t>
            </w:r>
          </w:p>
          <w:p w14:paraId="40404147" w14:textId="77777777" w:rsidR="00455950" w:rsidRPr="00455950" w:rsidRDefault="00455950" w:rsidP="00E23290">
            <w:pPr>
              <w:pStyle w:val="ListParagraph"/>
              <w:tabs>
                <w:tab w:val="left" w:pos="90"/>
              </w:tabs>
              <w:ind w:left="0"/>
              <w:jc w:val="both"/>
              <w:rPr>
                <w:rFonts w:ascii="Arial" w:hAnsi="Arial" w:cs="Arial"/>
                <w:b/>
                <w:bCs/>
                <w:szCs w:val="20"/>
              </w:rPr>
            </w:pPr>
          </w:p>
          <w:p w14:paraId="7C152651" w14:textId="77777777" w:rsidR="00455950" w:rsidRPr="00455950"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Name</w:t>
            </w:r>
          </w:p>
          <w:p w14:paraId="526BF659" w14:textId="1B4C76D6" w:rsidR="00455950" w:rsidRDefault="00B4368E" w:rsidP="00E23290">
            <w:pPr>
              <w:pStyle w:val="ListParagraph"/>
              <w:tabs>
                <w:tab w:val="left" w:pos="90"/>
              </w:tabs>
              <w:jc w:val="both"/>
              <w:rPr>
                <w:rFonts w:ascii="Arial" w:hAnsi="Arial" w:cs="Arial"/>
                <w:color w:val="000000" w:themeColor="text1"/>
                <w:szCs w:val="20"/>
                <w:lang w:val="es-ES"/>
              </w:rPr>
            </w:pPr>
            <w:r w:rsidRPr="00B4368E">
              <w:rPr>
                <w:rFonts w:ascii="Arial" w:hAnsi="Arial" w:cs="Arial"/>
                <w:color w:val="000000" w:themeColor="text1"/>
                <w:szCs w:val="20"/>
                <w:lang w:val="es-ES"/>
              </w:rPr>
              <w:t>Alejandro Andreas Jaume Losa, M</w:t>
            </w:r>
            <w:r>
              <w:rPr>
                <w:rFonts w:ascii="Arial" w:hAnsi="Arial" w:cs="Arial"/>
                <w:color w:val="000000" w:themeColor="text1"/>
                <w:szCs w:val="20"/>
                <w:lang w:val="es-ES"/>
              </w:rPr>
              <w:t>AT</w:t>
            </w:r>
          </w:p>
          <w:p w14:paraId="704570E2" w14:textId="77777777" w:rsidR="004A70F3" w:rsidRDefault="004A70F3" w:rsidP="00E23290">
            <w:pPr>
              <w:pStyle w:val="ListParagraph"/>
              <w:tabs>
                <w:tab w:val="left" w:pos="90"/>
              </w:tabs>
              <w:jc w:val="both"/>
              <w:rPr>
                <w:rFonts w:ascii="Arial" w:hAnsi="Arial" w:cs="Arial"/>
                <w:color w:val="000000" w:themeColor="text1"/>
                <w:szCs w:val="20"/>
                <w:lang w:val="es-ES"/>
              </w:rPr>
            </w:pPr>
          </w:p>
          <w:p w14:paraId="6B19EE91" w14:textId="09D287C4" w:rsidR="004A70F3" w:rsidRPr="004A70F3" w:rsidRDefault="004A70F3" w:rsidP="00E23290">
            <w:pPr>
              <w:pStyle w:val="ListParagraph"/>
              <w:tabs>
                <w:tab w:val="left" w:pos="90"/>
              </w:tabs>
              <w:jc w:val="both"/>
              <w:rPr>
                <w:rFonts w:ascii="Arial" w:hAnsi="Arial" w:cs="Arial"/>
                <w:color w:val="000000" w:themeColor="text1"/>
                <w:szCs w:val="20"/>
              </w:rPr>
            </w:pPr>
            <w:r w:rsidRPr="004A70F3">
              <w:rPr>
                <w:rFonts w:ascii="Arial" w:hAnsi="Arial" w:cs="Arial"/>
                <w:color w:val="000000" w:themeColor="text1"/>
                <w:szCs w:val="20"/>
              </w:rPr>
              <w:t xml:space="preserve">Supervised by: Dr. Kendra Dickinson </w:t>
            </w:r>
          </w:p>
          <w:p w14:paraId="12D6972A" w14:textId="77777777" w:rsidR="00455950" w:rsidRPr="004A70F3" w:rsidRDefault="00455950" w:rsidP="00E23290">
            <w:pPr>
              <w:pStyle w:val="ListParagraph"/>
              <w:tabs>
                <w:tab w:val="left" w:pos="90"/>
              </w:tabs>
              <w:ind w:left="0"/>
              <w:jc w:val="both"/>
              <w:rPr>
                <w:rFonts w:ascii="Arial" w:hAnsi="Arial" w:cs="Arial"/>
                <w:b/>
                <w:bCs/>
                <w:szCs w:val="20"/>
              </w:rPr>
            </w:pPr>
          </w:p>
          <w:p w14:paraId="4D71F023" w14:textId="77777777" w:rsidR="00455950" w:rsidRPr="00B4368E"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Div. &amp; Dept.</w:t>
            </w:r>
          </w:p>
          <w:p w14:paraId="72B00D8A" w14:textId="08516993" w:rsidR="00B4368E" w:rsidRPr="00B4368E" w:rsidRDefault="00B4368E" w:rsidP="00E23290">
            <w:pPr>
              <w:pStyle w:val="ListParagraph"/>
              <w:tabs>
                <w:tab w:val="left" w:pos="90"/>
              </w:tabs>
              <w:jc w:val="both"/>
              <w:rPr>
                <w:rFonts w:ascii="Arial" w:hAnsi="Arial" w:cs="Arial"/>
                <w:color w:val="000000" w:themeColor="text1"/>
                <w:szCs w:val="20"/>
              </w:rPr>
            </w:pPr>
            <w:r w:rsidRPr="00B4368E">
              <w:rPr>
                <w:rFonts w:ascii="Arial" w:hAnsi="Arial" w:cs="Arial"/>
                <w:color w:val="000000" w:themeColor="text1"/>
                <w:szCs w:val="20"/>
              </w:rPr>
              <w:t>Rutgers University, School of Arts and Sciences, Department of Spanish and Portuguese</w:t>
            </w:r>
          </w:p>
          <w:p w14:paraId="6427CDB7" w14:textId="77777777" w:rsidR="00B4368E" w:rsidRPr="00455950" w:rsidRDefault="00B4368E" w:rsidP="00E23290">
            <w:pPr>
              <w:pStyle w:val="ListParagraph"/>
              <w:tabs>
                <w:tab w:val="left" w:pos="720"/>
              </w:tabs>
              <w:ind w:left="0"/>
              <w:jc w:val="both"/>
              <w:rPr>
                <w:rFonts w:ascii="Arial" w:hAnsi="Arial" w:cs="Arial"/>
                <w:b/>
                <w:bCs/>
                <w:szCs w:val="20"/>
              </w:rPr>
            </w:pPr>
          </w:p>
          <w:p w14:paraId="6B9708E6" w14:textId="77777777" w:rsidR="00455950" w:rsidRPr="00455950" w:rsidRDefault="00455950" w:rsidP="00E23290">
            <w:pPr>
              <w:pStyle w:val="ListParagraph"/>
              <w:numPr>
                <w:ilvl w:val="0"/>
                <w:numId w:val="44"/>
              </w:numPr>
              <w:tabs>
                <w:tab w:val="left" w:pos="720"/>
              </w:tabs>
              <w:jc w:val="both"/>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E08F2AD" w:rsidR="00455950" w:rsidRPr="00B4368E"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ajaumelosa@spanport.rutgers.edu</w:t>
            </w:r>
          </w:p>
          <w:p w14:paraId="74E0BD39" w14:textId="20DC60F7" w:rsidR="00455950"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15 Seminary Place, Rm. 5186, New Brunswick, NJ 08901</w:t>
            </w:r>
          </w:p>
          <w:p w14:paraId="02BEF2A1" w14:textId="1BEDAA00" w:rsidR="00B4368E" w:rsidRPr="00B4368E" w:rsidRDefault="00B4368E" w:rsidP="00E23290">
            <w:pPr>
              <w:pStyle w:val="ListParagraph"/>
              <w:tabs>
                <w:tab w:val="left" w:pos="720"/>
              </w:tabs>
              <w:jc w:val="both"/>
              <w:rPr>
                <w:rFonts w:ascii="Arial" w:hAnsi="Arial" w:cs="Arial"/>
                <w:color w:val="000000" w:themeColor="text1"/>
                <w:szCs w:val="20"/>
              </w:rPr>
            </w:pPr>
            <w:r>
              <w:rPr>
                <w:rFonts w:ascii="Arial" w:hAnsi="Arial" w:cs="Arial"/>
                <w:color w:val="000000" w:themeColor="text1"/>
                <w:szCs w:val="20"/>
              </w:rPr>
              <w:t>848.932.9323</w:t>
            </w:r>
          </w:p>
          <w:p w14:paraId="5853D9C4" w14:textId="77777777" w:rsidR="00455950" w:rsidRPr="00455950" w:rsidRDefault="00455950" w:rsidP="00E23290">
            <w:pPr>
              <w:pStyle w:val="ListParagraph"/>
              <w:tabs>
                <w:tab w:val="left" w:pos="90"/>
              </w:tabs>
              <w:ind w:left="0"/>
              <w:jc w:val="both"/>
              <w:rPr>
                <w:rFonts w:ascii="Arial" w:hAnsi="Arial" w:cs="Arial"/>
                <w:b/>
                <w:bCs/>
                <w:color w:val="000000" w:themeColor="text1"/>
                <w:szCs w:val="20"/>
              </w:rPr>
            </w:pPr>
          </w:p>
          <w:p w14:paraId="23D6196F" w14:textId="77777777" w:rsidR="00455950" w:rsidRPr="00E23290" w:rsidRDefault="00455950" w:rsidP="00E23290">
            <w:pPr>
              <w:pStyle w:val="ListParagraph"/>
              <w:numPr>
                <w:ilvl w:val="0"/>
                <w:numId w:val="44"/>
              </w:numPr>
              <w:tabs>
                <w:tab w:val="left" w:pos="90"/>
              </w:tabs>
              <w:jc w:val="both"/>
              <w:rPr>
                <w:rFonts w:ascii="Arial" w:hAnsi="Arial" w:cs="Arial"/>
                <w:i/>
                <w:color w:val="0070C0"/>
                <w:szCs w:val="20"/>
              </w:rPr>
            </w:pPr>
            <w:r w:rsidRPr="00455950">
              <w:rPr>
                <w:rFonts w:ascii="Arial" w:hAnsi="Arial" w:cs="Arial"/>
                <w:b/>
                <w:bCs/>
                <w:color w:val="000000" w:themeColor="text1"/>
                <w:szCs w:val="20"/>
              </w:rPr>
              <w:t>Protocol Version and Date:</w:t>
            </w:r>
          </w:p>
          <w:p w14:paraId="5D07EBBF" w14:textId="769DF996" w:rsidR="00455950" w:rsidRDefault="00E23290" w:rsidP="00E23290">
            <w:pPr>
              <w:pStyle w:val="ListParagraph"/>
              <w:tabs>
                <w:tab w:val="left" w:pos="90"/>
              </w:tabs>
              <w:jc w:val="both"/>
              <w:rPr>
                <w:rStyle w:val="CommentReference"/>
              </w:rPr>
            </w:pPr>
            <w:r>
              <w:rPr>
                <w:rFonts w:ascii="Arial" w:hAnsi="Arial" w:cs="Arial"/>
                <w:iCs/>
                <w:color w:val="000000" w:themeColor="text1"/>
                <w:szCs w:val="20"/>
              </w:rPr>
              <w:t>V</w:t>
            </w:r>
            <w:r w:rsidR="00851863">
              <w:rPr>
                <w:rFonts w:ascii="Arial" w:hAnsi="Arial" w:cs="Arial"/>
                <w:iCs/>
                <w:color w:val="000000" w:themeColor="text1"/>
                <w:szCs w:val="20"/>
              </w:rPr>
              <w:t>2</w:t>
            </w:r>
            <w:r>
              <w:rPr>
                <w:rFonts w:ascii="Arial" w:hAnsi="Arial" w:cs="Arial"/>
                <w:iCs/>
                <w:color w:val="000000" w:themeColor="text1"/>
                <w:szCs w:val="20"/>
              </w:rPr>
              <w:t xml:space="preserve"> 0</w:t>
            </w:r>
            <w:r w:rsidR="00851863">
              <w:rPr>
                <w:rFonts w:ascii="Arial" w:hAnsi="Arial" w:cs="Arial"/>
                <w:iCs/>
                <w:color w:val="000000" w:themeColor="text1"/>
                <w:szCs w:val="20"/>
              </w:rPr>
              <w:t>9</w:t>
            </w:r>
            <w:r>
              <w:rPr>
                <w:rFonts w:ascii="Arial" w:hAnsi="Arial" w:cs="Arial"/>
                <w:iCs/>
                <w:color w:val="000000" w:themeColor="text1"/>
                <w:szCs w:val="20"/>
              </w:rPr>
              <w:t>.</w:t>
            </w:r>
            <w:r w:rsidR="00851863">
              <w:rPr>
                <w:rFonts w:ascii="Arial" w:hAnsi="Arial" w:cs="Arial"/>
                <w:iCs/>
                <w:color w:val="000000" w:themeColor="text1"/>
                <w:szCs w:val="20"/>
              </w:rPr>
              <w:t>11</w:t>
            </w:r>
            <w:r>
              <w:rPr>
                <w:rFonts w:ascii="Arial" w:hAnsi="Arial" w:cs="Arial"/>
                <w:iCs/>
                <w:color w:val="000000" w:themeColor="text1"/>
                <w:szCs w:val="20"/>
              </w:rPr>
              <w:t>.23</w:t>
            </w:r>
          </w:p>
          <w:p w14:paraId="4A1DDF1A" w14:textId="01FBD283" w:rsidR="00E23290" w:rsidRPr="00455950" w:rsidRDefault="00E23290" w:rsidP="00E23290">
            <w:pPr>
              <w:pStyle w:val="ListParagraph"/>
              <w:tabs>
                <w:tab w:val="left" w:pos="90"/>
              </w:tabs>
              <w:jc w:val="both"/>
              <w:rPr>
                <w:rFonts w:ascii="Arial" w:hAnsi="Arial" w:cs="Arial"/>
                <w:b/>
                <w:bCs/>
                <w:sz w:val="20"/>
                <w:szCs w:val="20"/>
                <w:highlight w:val="yellow"/>
              </w:rPr>
            </w:pPr>
          </w:p>
        </w:tc>
      </w:tr>
    </w:tbl>
    <w:p w14:paraId="31AB7F4E" w14:textId="2BB3CAA6" w:rsidR="00455950" w:rsidRPr="00455950" w:rsidRDefault="00455950" w:rsidP="00E23290">
      <w:pPr>
        <w:pStyle w:val="ListParagraph"/>
        <w:spacing w:after="0" w:line="240" w:lineRule="auto"/>
        <w:ind w:left="0"/>
        <w:jc w:val="both"/>
        <w:rPr>
          <w:rFonts w:ascii="Arial" w:eastAsiaTheme="minorEastAsia" w:hAnsi="Arial" w:cs="Arial"/>
          <w:b/>
          <w:bCs/>
          <w:sz w:val="20"/>
          <w:szCs w:val="20"/>
          <w:highlight w:val="yellow"/>
        </w:rPr>
      </w:pPr>
    </w:p>
    <w:p w14:paraId="2733CEAD" w14:textId="1ADB698E" w:rsidR="00E361DE" w:rsidRPr="00455950" w:rsidRDefault="00E361DE" w:rsidP="00E23290">
      <w:pPr>
        <w:spacing w:after="0" w:line="240" w:lineRule="auto"/>
        <w:contextualSpacing/>
        <w:jc w:val="both"/>
        <w:rPr>
          <w:rFonts w:ascii="Arial" w:eastAsiaTheme="minorEastAsia" w:hAnsi="Arial" w:cs="Arial"/>
          <w:b/>
          <w:bCs/>
          <w:sz w:val="20"/>
          <w:szCs w:val="20"/>
        </w:rPr>
      </w:pPr>
    </w:p>
    <w:p w14:paraId="6E6D3E2E" w14:textId="05061543" w:rsidR="00E361DE" w:rsidRPr="00455950" w:rsidRDefault="00E361DE" w:rsidP="00E23290">
      <w:pPr>
        <w:spacing w:after="0" w:line="240" w:lineRule="auto"/>
        <w:contextualSpacing/>
        <w:jc w:val="both"/>
        <w:rPr>
          <w:rFonts w:ascii="Arial" w:eastAsiaTheme="minorEastAsia" w:hAnsi="Arial" w:cs="Arial"/>
          <w:b/>
          <w:bCs/>
          <w:sz w:val="20"/>
          <w:szCs w:val="20"/>
        </w:rPr>
      </w:pPr>
    </w:p>
    <w:p w14:paraId="556A52FA" w14:textId="3C982282" w:rsidR="00E361DE" w:rsidRPr="00455950" w:rsidRDefault="00E361DE" w:rsidP="00E23290">
      <w:pPr>
        <w:spacing w:after="0" w:line="240" w:lineRule="auto"/>
        <w:contextualSpacing/>
        <w:jc w:val="both"/>
        <w:rPr>
          <w:rFonts w:ascii="Arial" w:eastAsiaTheme="minorEastAsia" w:hAnsi="Arial" w:cs="Arial"/>
          <w:b/>
          <w:bCs/>
          <w:sz w:val="20"/>
          <w:szCs w:val="20"/>
        </w:rPr>
      </w:pPr>
    </w:p>
    <w:p w14:paraId="3370B151" w14:textId="346E7F01" w:rsidR="00E361DE" w:rsidRPr="00455950" w:rsidRDefault="00E361DE" w:rsidP="00E23290">
      <w:pPr>
        <w:spacing w:after="0" w:line="240" w:lineRule="auto"/>
        <w:contextualSpacing/>
        <w:jc w:val="both"/>
        <w:rPr>
          <w:rFonts w:ascii="Arial" w:eastAsiaTheme="minorEastAsia" w:hAnsi="Arial" w:cs="Arial"/>
          <w:b/>
          <w:bCs/>
          <w:sz w:val="20"/>
          <w:szCs w:val="20"/>
        </w:rPr>
      </w:pPr>
    </w:p>
    <w:p w14:paraId="0E0B2A53" w14:textId="59FF2DBE" w:rsidR="00E361DE" w:rsidRPr="00455950" w:rsidRDefault="00E361DE" w:rsidP="00E23290">
      <w:pPr>
        <w:spacing w:after="0" w:line="240" w:lineRule="auto"/>
        <w:contextualSpacing/>
        <w:jc w:val="both"/>
        <w:rPr>
          <w:rFonts w:ascii="Arial" w:eastAsiaTheme="minorEastAsia" w:hAnsi="Arial" w:cs="Arial"/>
          <w:b/>
          <w:bCs/>
          <w:sz w:val="20"/>
          <w:szCs w:val="20"/>
        </w:rPr>
      </w:pPr>
    </w:p>
    <w:p w14:paraId="2D8AAB57" w14:textId="5B1D2516" w:rsidR="00E361DE" w:rsidRPr="00455950" w:rsidRDefault="00E361DE" w:rsidP="00E23290">
      <w:pPr>
        <w:spacing w:after="0" w:line="240" w:lineRule="auto"/>
        <w:contextualSpacing/>
        <w:jc w:val="both"/>
        <w:rPr>
          <w:rFonts w:ascii="Arial" w:eastAsiaTheme="minorEastAsia" w:hAnsi="Arial" w:cs="Arial"/>
          <w:b/>
          <w:bCs/>
          <w:sz w:val="20"/>
          <w:szCs w:val="20"/>
        </w:rPr>
      </w:pPr>
    </w:p>
    <w:p w14:paraId="082493C3" w14:textId="045B0F63" w:rsidR="00E361DE" w:rsidRPr="00455950" w:rsidRDefault="00E361DE" w:rsidP="00E23290">
      <w:pPr>
        <w:spacing w:after="0" w:line="240" w:lineRule="auto"/>
        <w:contextualSpacing/>
        <w:jc w:val="both"/>
        <w:rPr>
          <w:rFonts w:ascii="Arial" w:eastAsiaTheme="minorEastAsia" w:hAnsi="Arial" w:cs="Arial"/>
          <w:b/>
          <w:bCs/>
          <w:sz w:val="20"/>
          <w:szCs w:val="20"/>
        </w:rPr>
      </w:pPr>
    </w:p>
    <w:p w14:paraId="346A03EF" w14:textId="30FFCF1E" w:rsidR="000E3906" w:rsidRPr="00455950" w:rsidRDefault="000E3906" w:rsidP="00E23290">
      <w:pPr>
        <w:spacing w:after="0" w:line="240" w:lineRule="auto"/>
        <w:contextualSpacing/>
        <w:jc w:val="both"/>
        <w:rPr>
          <w:rFonts w:ascii="Arial" w:eastAsiaTheme="minorEastAsia" w:hAnsi="Arial" w:cs="Arial"/>
          <w:b/>
          <w:bCs/>
          <w:sz w:val="20"/>
          <w:szCs w:val="20"/>
        </w:rPr>
      </w:pPr>
    </w:p>
    <w:p w14:paraId="60B97A0D" w14:textId="3A7E8EBB" w:rsidR="000E3906" w:rsidRPr="00455950" w:rsidRDefault="000E3906" w:rsidP="00E23290">
      <w:pPr>
        <w:spacing w:after="0" w:line="240" w:lineRule="auto"/>
        <w:contextualSpacing/>
        <w:jc w:val="both"/>
        <w:rPr>
          <w:rFonts w:ascii="Arial" w:eastAsiaTheme="minorEastAsia" w:hAnsi="Arial" w:cs="Arial"/>
          <w:b/>
          <w:bCs/>
          <w:sz w:val="20"/>
          <w:szCs w:val="20"/>
        </w:rPr>
      </w:pPr>
    </w:p>
    <w:p w14:paraId="394AF73A" w14:textId="0492F3D3" w:rsidR="000E3906" w:rsidRPr="00455950" w:rsidRDefault="000E3906" w:rsidP="00E23290">
      <w:pPr>
        <w:spacing w:after="0" w:line="240" w:lineRule="auto"/>
        <w:contextualSpacing/>
        <w:jc w:val="both"/>
        <w:rPr>
          <w:rFonts w:ascii="Arial" w:eastAsiaTheme="minorEastAsia" w:hAnsi="Arial" w:cs="Arial"/>
          <w:b/>
          <w:bCs/>
          <w:sz w:val="20"/>
          <w:szCs w:val="20"/>
        </w:rPr>
      </w:pPr>
    </w:p>
    <w:p w14:paraId="14A08CC5" w14:textId="77777777" w:rsidR="000E3906" w:rsidRPr="00455950" w:rsidRDefault="000E3906" w:rsidP="00E23290">
      <w:pPr>
        <w:spacing w:after="0" w:line="240" w:lineRule="auto"/>
        <w:contextualSpacing/>
        <w:jc w:val="both"/>
        <w:rPr>
          <w:rFonts w:ascii="Arial" w:eastAsiaTheme="minorEastAsia" w:hAnsi="Arial" w:cs="Arial"/>
          <w:b/>
          <w:bCs/>
          <w:sz w:val="20"/>
          <w:szCs w:val="20"/>
        </w:rPr>
      </w:pPr>
    </w:p>
    <w:p w14:paraId="22F28D22" w14:textId="2223EAA3" w:rsidR="00E361DE" w:rsidRPr="00455950" w:rsidRDefault="00E361DE" w:rsidP="00E23290">
      <w:pPr>
        <w:spacing w:after="0" w:line="240" w:lineRule="auto"/>
        <w:contextualSpacing/>
        <w:jc w:val="both"/>
        <w:rPr>
          <w:rFonts w:ascii="Arial" w:eastAsiaTheme="minorEastAsia" w:hAnsi="Arial" w:cs="Arial"/>
          <w:b/>
          <w:bCs/>
          <w:sz w:val="20"/>
          <w:szCs w:val="20"/>
        </w:rPr>
      </w:pPr>
    </w:p>
    <w:p w14:paraId="734FA291" w14:textId="1A3A263D" w:rsidR="00E361DE" w:rsidRDefault="00E361DE" w:rsidP="00E23290">
      <w:pPr>
        <w:spacing w:after="0" w:line="240" w:lineRule="auto"/>
        <w:contextualSpacing/>
        <w:jc w:val="both"/>
        <w:rPr>
          <w:rFonts w:ascii="Arial" w:eastAsiaTheme="minorEastAsia" w:hAnsi="Arial" w:cs="Arial"/>
          <w:b/>
          <w:bCs/>
          <w:sz w:val="20"/>
          <w:szCs w:val="20"/>
        </w:rPr>
      </w:pPr>
    </w:p>
    <w:p w14:paraId="43D9C27C" w14:textId="7EE425D2" w:rsidR="00455950" w:rsidRDefault="00455950" w:rsidP="00E23290">
      <w:pPr>
        <w:spacing w:after="0" w:line="240" w:lineRule="auto"/>
        <w:contextualSpacing/>
        <w:jc w:val="both"/>
        <w:rPr>
          <w:rFonts w:ascii="Arial" w:eastAsiaTheme="minorEastAsia" w:hAnsi="Arial" w:cs="Arial"/>
          <w:b/>
          <w:bCs/>
          <w:sz w:val="20"/>
          <w:szCs w:val="20"/>
        </w:rPr>
      </w:pPr>
    </w:p>
    <w:p w14:paraId="118BE61F" w14:textId="64956E43" w:rsidR="00455950" w:rsidRDefault="00455950" w:rsidP="00E23290">
      <w:pPr>
        <w:spacing w:after="0" w:line="240" w:lineRule="auto"/>
        <w:contextualSpacing/>
        <w:jc w:val="both"/>
        <w:rPr>
          <w:rFonts w:ascii="Arial" w:eastAsiaTheme="minorEastAsia" w:hAnsi="Arial" w:cs="Arial"/>
          <w:b/>
          <w:bCs/>
          <w:sz w:val="20"/>
          <w:szCs w:val="20"/>
        </w:rPr>
      </w:pPr>
    </w:p>
    <w:p w14:paraId="53B3E4AB" w14:textId="57D2CFC9" w:rsidR="002F637A" w:rsidRDefault="002F637A" w:rsidP="00E23290">
      <w:pPr>
        <w:spacing w:after="0" w:line="240" w:lineRule="auto"/>
        <w:contextualSpacing/>
        <w:jc w:val="both"/>
        <w:rPr>
          <w:rFonts w:ascii="Arial" w:eastAsiaTheme="minorEastAsia" w:hAnsi="Arial" w:cs="Arial"/>
          <w:b/>
          <w:bCs/>
          <w:sz w:val="20"/>
          <w:szCs w:val="20"/>
        </w:rPr>
      </w:pPr>
    </w:p>
    <w:p w14:paraId="6CA62F3E" w14:textId="77777777" w:rsidR="00A905C7" w:rsidRDefault="00A905C7" w:rsidP="00E23290">
      <w:pPr>
        <w:spacing w:after="0" w:line="240" w:lineRule="auto"/>
        <w:contextualSpacing/>
        <w:jc w:val="both"/>
        <w:rPr>
          <w:rFonts w:ascii="Arial" w:eastAsiaTheme="minorEastAsia" w:hAnsi="Arial" w:cs="Arial"/>
          <w:b/>
          <w:bCs/>
          <w:sz w:val="20"/>
          <w:szCs w:val="20"/>
        </w:rPr>
      </w:pPr>
    </w:p>
    <w:p w14:paraId="6DCBB287" w14:textId="77777777" w:rsidR="00973AEC" w:rsidRPr="00455950" w:rsidRDefault="00973AEC" w:rsidP="00E23290">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1" w:name="ResearchDesign"/>
      <w:r w:rsidRPr="00B80E55">
        <w:rPr>
          <w:rFonts w:ascii="Arial" w:eastAsiaTheme="minorEastAsia" w:hAnsi="Arial" w:cs="Arial"/>
          <w:b/>
          <w:bCs/>
          <w:sz w:val="24"/>
          <w:szCs w:val="20"/>
        </w:rPr>
        <w:t>1.0 Research Design</w:t>
      </w:r>
    </w:p>
    <w:bookmarkEnd w:id="1"/>
    <w:p w14:paraId="7FEEFF3B" w14:textId="77777777" w:rsidR="00562BF2" w:rsidRPr="00C70578" w:rsidRDefault="00562BF2" w:rsidP="00E23290">
      <w:pPr>
        <w:spacing w:after="0" w:line="240" w:lineRule="auto"/>
        <w:contextualSpacing/>
        <w:jc w:val="both"/>
        <w:rPr>
          <w:rFonts w:ascii="Arial" w:eastAsiaTheme="minorEastAsia" w:hAnsi="Arial" w:cs="Arial"/>
          <w:b/>
          <w:bCs/>
          <w:color w:val="000000" w:themeColor="text1"/>
          <w:sz w:val="20"/>
          <w:szCs w:val="20"/>
        </w:rPr>
      </w:pPr>
    </w:p>
    <w:p w14:paraId="055518E1"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1.1 </w:t>
      </w:r>
      <w:bookmarkStart w:id="2" w:name="PurposeSpecificAims"/>
      <w:r w:rsidRPr="00C70578">
        <w:rPr>
          <w:rFonts w:ascii="Arial" w:eastAsiaTheme="minorEastAsia" w:hAnsi="Arial" w:cs="Arial"/>
          <w:b/>
          <w:bCs/>
          <w:color w:val="000000" w:themeColor="text1"/>
          <w:sz w:val="20"/>
          <w:szCs w:val="20"/>
        </w:rPr>
        <w:t xml:space="preserve">Purpose/Specific Aims </w:t>
      </w:r>
      <w:bookmarkEnd w:id="2"/>
    </w:p>
    <w:p w14:paraId="6D09258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2CA825B0" w14:textId="13DF50C0" w:rsidR="00E361DE" w:rsidRPr="00C70578" w:rsidRDefault="00B4368E"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overall purpose of the study is to investigate the linguistic attitudes of the population of Palma de Mallorca towards the two </w:t>
      </w:r>
      <w:r w:rsidR="00882962" w:rsidRPr="00C70578">
        <w:rPr>
          <w:rFonts w:ascii="Arial" w:eastAsiaTheme="minorBidi" w:hAnsi="Arial" w:cs="Arial"/>
          <w:color w:val="000000" w:themeColor="text1"/>
          <w:sz w:val="20"/>
          <w:szCs w:val="20"/>
        </w:rPr>
        <w:t>co-</w:t>
      </w:r>
      <w:r w:rsidRPr="00C70578">
        <w:rPr>
          <w:rFonts w:ascii="Arial" w:eastAsiaTheme="minorBidi" w:hAnsi="Arial" w:cs="Arial"/>
          <w:color w:val="000000" w:themeColor="text1"/>
          <w:sz w:val="20"/>
          <w:szCs w:val="20"/>
        </w:rPr>
        <w:t xml:space="preserve">official languages of the Autonomous Community of the Balearic Islands (Spain): Catalan and Spanish. </w:t>
      </w:r>
    </w:p>
    <w:p w14:paraId="49FF9BFB" w14:textId="77777777" w:rsidR="00B80E55" w:rsidRPr="00C70578" w:rsidRDefault="00B80E55" w:rsidP="00E23290">
      <w:pPr>
        <w:spacing w:after="0" w:line="240" w:lineRule="auto"/>
        <w:ind w:left="720"/>
        <w:contextualSpacing/>
        <w:jc w:val="both"/>
        <w:rPr>
          <w:rFonts w:ascii="Arial" w:eastAsiaTheme="minorBidi" w:hAnsi="Arial" w:cs="Arial"/>
          <w:b/>
          <w:bCs/>
          <w:color w:val="000000" w:themeColor="text1"/>
          <w:sz w:val="20"/>
          <w:szCs w:val="20"/>
        </w:rPr>
      </w:pPr>
    </w:p>
    <w:p w14:paraId="49BAA262" w14:textId="59DB37FC" w:rsidR="00E361DE" w:rsidRPr="00C70578" w:rsidRDefault="29BF6FBF" w:rsidP="00E23290">
      <w:pPr>
        <w:spacing w:after="0" w:line="240" w:lineRule="auto"/>
        <w:ind w:left="720"/>
        <w:contextualSpacing/>
        <w:jc w:val="both"/>
        <w:rPr>
          <w:rFonts w:ascii="Arial" w:eastAsiaTheme="minorBidi"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A. Objectives </w:t>
      </w:r>
    </w:p>
    <w:p w14:paraId="2BB51F37"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4E76AF66" w14:textId="4A25EAFF"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1. To identify the values attributed by the society of Palma to the two co-official languages of the Balearic Islands.</w:t>
      </w:r>
    </w:p>
    <w:p w14:paraId="3B6C7214"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6B0CD86C" w14:textId="3C0539BB"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2. To determine which social variables have the most significant influence on the formation of linguistic attitudes towards the two co-official languages of the Balearic Islands.</w:t>
      </w:r>
    </w:p>
    <w:p w14:paraId="7AA3E0FB" w14:textId="77777777" w:rsidR="00B4368E" w:rsidRPr="00C70578" w:rsidRDefault="00B4368E" w:rsidP="00E23290">
      <w:pPr>
        <w:spacing w:after="0" w:line="240" w:lineRule="auto"/>
        <w:ind w:left="720"/>
        <w:contextualSpacing/>
        <w:jc w:val="both"/>
        <w:rPr>
          <w:rFonts w:ascii="Arial" w:hAnsi="Arial" w:cs="Arial"/>
          <w:color w:val="000000" w:themeColor="text1"/>
          <w:sz w:val="20"/>
          <w:szCs w:val="20"/>
        </w:rPr>
      </w:pPr>
    </w:p>
    <w:p w14:paraId="7FE4BFCE" w14:textId="77777777" w:rsidR="00B4368E" w:rsidRPr="00C70578" w:rsidRDefault="00B4368E" w:rsidP="00E23290">
      <w:pPr>
        <w:spacing w:after="0" w:line="240" w:lineRule="auto"/>
        <w:contextualSpacing/>
        <w:jc w:val="both"/>
        <w:rPr>
          <w:rFonts w:ascii="Arial" w:hAnsi="Arial" w:cs="Arial"/>
          <w:color w:val="000000" w:themeColor="text1"/>
          <w:sz w:val="20"/>
          <w:szCs w:val="20"/>
        </w:rPr>
      </w:pPr>
    </w:p>
    <w:p w14:paraId="18243A5E" w14:textId="77777777" w:rsidR="00E361DE" w:rsidRPr="00C70578" w:rsidRDefault="29BF6FBF" w:rsidP="00E23290">
      <w:pPr>
        <w:spacing w:after="0" w:line="240" w:lineRule="auto"/>
        <w:ind w:left="720"/>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B. Hypotheses / Research Question(s)</w:t>
      </w:r>
    </w:p>
    <w:p w14:paraId="43BD937C" w14:textId="77777777" w:rsidR="00882962" w:rsidRPr="00C70578" w:rsidRDefault="00882962" w:rsidP="00E23290">
      <w:pPr>
        <w:spacing w:after="0" w:line="240" w:lineRule="auto"/>
        <w:ind w:left="720"/>
        <w:contextualSpacing/>
        <w:jc w:val="both"/>
        <w:rPr>
          <w:rFonts w:ascii="Arial" w:eastAsiaTheme="minorEastAsia" w:hAnsi="Arial" w:cs="Arial"/>
          <w:color w:val="000000" w:themeColor="text1"/>
          <w:sz w:val="20"/>
          <w:szCs w:val="20"/>
        </w:rPr>
      </w:pPr>
    </w:p>
    <w:p w14:paraId="6B3D1BB3" w14:textId="03B77C1A"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What values does the society of Palma de Mallorca attribute to the two co-official languages of the Balearic Islands? We hypothesize that, despite the fact that both languages theoretically enjoy the same status at the institutional level, the values attributed to each language by the society of Palma de Mallorca will be different.</w:t>
      </w:r>
    </w:p>
    <w:p w14:paraId="28B77A20" w14:textId="77777777" w:rsidR="00882962" w:rsidRPr="00C70578" w:rsidRDefault="00882962" w:rsidP="00E23290">
      <w:pPr>
        <w:spacing w:after="0" w:line="240" w:lineRule="auto"/>
        <w:ind w:left="720"/>
        <w:jc w:val="both"/>
        <w:rPr>
          <w:rFonts w:ascii="Arial" w:eastAsiaTheme="minorEastAsia" w:hAnsi="Arial" w:cs="Arial"/>
          <w:color w:val="000000" w:themeColor="text1"/>
          <w:sz w:val="20"/>
          <w:szCs w:val="20"/>
        </w:rPr>
      </w:pPr>
    </w:p>
    <w:p w14:paraId="1609B8CC" w14:textId="1067F9E1"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Which social variables have the most significant influence on the formation of linguistic attitudes towards the two co-official languages of the Balearic Islands? We hypothesize that several social variables will have a significant impact in the formation of linguistic attitudes towards the two co-official languages of the Balearic Islands</w:t>
      </w:r>
      <w:ins w:id="3" w:author="Jaume Losa, Alejandro Andreas" w:date="2023-09-16T15:49:00Z">
        <w:r w:rsidR="000D2F3E">
          <w:rPr>
            <w:rFonts w:ascii="Arial" w:eastAsiaTheme="minorEastAsia" w:hAnsi="Arial" w:cs="Arial"/>
            <w:color w:val="000000" w:themeColor="text1"/>
            <w:sz w:val="20"/>
            <w:szCs w:val="20"/>
          </w:rPr>
          <w:t>.</w:t>
        </w:r>
      </w:ins>
      <w:del w:id="4" w:author="Jaume Losa, Alejandro Andreas" w:date="2023-09-16T15:49:00Z">
        <w:r w:rsidRPr="00C70578" w:rsidDel="000D2F3E">
          <w:rPr>
            <w:rFonts w:ascii="Arial" w:eastAsiaTheme="minorEastAsia" w:hAnsi="Arial" w:cs="Arial"/>
            <w:color w:val="000000" w:themeColor="text1"/>
            <w:sz w:val="20"/>
            <w:szCs w:val="20"/>
          </w:rPr>
          <w:delText>, especially two of them: national identity and political orientation.</w:delText>
        </w:r>
      </w:del>
    </w:p>
    <w:p w14:paraId="6A7192D5" w14:textId="77777777" w:rsidR="00E361DE" w:rsidRPr="00C70578" w:rsidRDefault="00E361DE" w:rsidP="00E23290">
      <w:pPr>
        <w:spacing w:after="0" w:line="240" w:lineRule="auto"/>
        <w:ind w:left="720"/>
        <w:contextualSpacing/>
        <w:jc w:val="both"/>
        <w:rPr>
          <w:rFonts w:ascii="Arial" w:eastAsiaTheme="minorEastAsia" w:hAnsi="Arial" w:cs="Arial"/>
          <w:color w:val="000000" w:themeColor="text1"/>
          <w:sz w:val="20"/>
          <w:szCs w:val="20"/>
        </w:rPr>
      </w:pPr>
    </w:p>
    <w:p w14:paraId="221AEDB7" w14:textId="1BDD4D23" w:rsidR="00E361DE" w:rsidRPr="00C70578" w:rsidRDefault="29BF6FBF" w:rsidP="00E23290">
      <w:pPr>
        <w:spacing w:after="0" w:line="240" w:lineRule="auto"/>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 xml:space="preserve">1.2 </w:t>
      </w:r>
      <w:bookmarkStart w:id="5" w:name="ResearchSignificance"/>
      <w:r w:rsidRPr="00C70578">
        <w:rPr>
          <w:rFonts w:ascii="Arial" w:eastAsiaTheme="minorBidi" w:hAnsi="Arial" w:cs="Arial"/>
          <w:b/>
          <w:bCs/>
          <w:color w:val="000000" w:themeColor="text1"/>
          <w:sz w:val="20"/>
          <w:szCs w:val="20"/>
        </w:rPr>
        <w:t>Research Significance</w:t>
      </w:r>
      <w:r w:rsidRPr="00C70578">
        <w:rPr>
          <w:rFonts w:ascii="Arial" w:eastAsiaTheme="minorEastAsia" w:hAnsi="Arial" w:cs="Arial"/>
          <w:color w:val="000000" w:themeColor="text1"/>
          <w:sz w:val="20"/>
          <w:szCs w:val="20"/>
        </w:rPr>
        <w:t xml:space="preserve"> </w:t>
      </w:r>
      <w:bookmarkEnd w:id="5"/>
      <w:r w:rsidRPr="00C70578">
        <w:rPr>
          <w:rFonts w:ascii="Arial" w:eastAsiaTheme="minorEastAsia" w:hAnsi="Arial" w:cs="Arial"/>
          <w:b/>
          <w:bCs/>
          <w:color w:val="000000" w:themeColor="text1"/>
          <w:sz w:val="20"/>
          <w:szCs w:val="20"/>
        </w:rPr>
        <w:t>(</w:t>
      </w:r>
      <w:r w:rsidRPr="00C70578">
        <w:rPr>
          <w:rFonts w:ascii="Arial" w:eastAsiaTheme="minorBidi" w:hAnsi="Arial" w:cs="Arial"/>
          <w:b/>
          <w:bCs/>
          <w:color w:val="000000" w:themeColor="text1"/>
          <w:sz w:val="20"/>
          <w:szCs w:val="20"/>
        </w:rPr>
        <w:t xml:space="preserve">Briefly describe the </w:t>
      </w:r>
      <w:r w:rsidR="00B80E55" w:rsidRPr="00C70578">
        <w:rPr>
          <w:rFonts w:ascii="Arial" w:eastAsiaTheme="minorBidi" w:hAnsi="Arial" w:cs="Arial"/>
          <w:b/>
          <w:bCs/>
          <w:color w:val="000000" w:themeColor="text1"/>
          <w:sz w:val="20"/>
          <w:szCs w:val="20"/>
        </w:rPr>
        <w:t>following in 500 words or less)</w:t>
      </w:r>
    </w:p>
    <w:p w14:paraId="70B34FB5"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6EBBDC30" w14:textId="14007703"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In general, an attitude can be defined as a psychological tendency that is expressed from the evaluation of a particular entity with a certain degree of preference or aversion (Eagly and Chaiken, 1993). According to these authors, these entities are called “attitudinal objects” and can be anything that the individual can discriminate. Among these objects are languages, since, as Baker (1992) argues, languages are objects that can be viewed favorably or unfavorably. Consequently, linguistic attitudes can be defined as psychological tendencies towards languages, varieties, discourses, etc.</w:t>
      </w:r>
    </w:p>
    <w:p w14:paraId="37FB1F37"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0C039659" w14:textId="66D8EBFE"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The study of linguistic attitudes has become a central topic in the field of sociolinguistics. For instance, linguistic attitudes have proven to be an essential element in language learning issues (Baker, 1992): when attitudes are positive, individuals feel more predisposed to learn the language, which facilitates the learning process; whereas when attitudes are negative, individuals are not as predisposed to learn it, which hinders the learning process. However, other studies have focused not so much on the consequences of linguistic attitudes, but rather on the formation of linguistic attitudes. According to Joan i Marí (2021), linguistic attitudes are forged over the course of history and have to do with the social situation of the language and not with the specific will of each individual speaker. In fact, most citizens follow a certain linguistic pattern because the majority does it, in order to conform to the mainstream. This idea has been explored in many contexts and with different languages involved, such as in Coeyman (2022), on the language attitudes towards Picard or Ch’ti, a minority language in the Hauts-de-France, or in Rosseel et al. (2018), on the linguistic attitudes towards regional varieties of Dutch in Belgium.</w:t>
      </w:r>
    </w:p>
    <w:p w14:paraId="6A0D6638" w14:textId="5119CE17" w:rsidR="314B23ED" w:rsidRDefault="314B23ED" w:rsidP="00E23290">
      <w:pPr>
        <w:spacing w:after="0" w:line="240" w:lineRule="auto"/>
        <w:ind w:left="360"/>
        <w:contextualSpacing/>
        <w:jc w:val="both"/>
        <w:rPr>
          <w:rFonts w:ascii="Arial" w:eastAsiaTheme="minorBidi" w:hAnsi="Arial" w:cs="Arial"/>
          <w:color w:val="000000" w:themeColor="text1"/>
          <w:sz w:val="20"/>
          <w:szCs w:val="20"/>
        </w:rPr>
      </w:pPr>
    </w:p>
    <w:p w14:paraId="2912AAE3" w14:textId="1BA45F7C"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In this particular study, we are interested in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of the population of Palma de Mallorca towards the two co-official languages of the Autonomous Community of the Balearic Islands (Spain): Catalan and Spanish. Although this is a topic that has been addressed with some frequency in other territories where Catalan and Spanish coexist as co-official languages, as is the case of Catalonia, the reality is that, in the context of the Balearic Islands, this topic has not received much attention. Therefore, we consider it necessary to address this issue 37 years after the approval of the Linguistic Normalization Act (1986), passed after 40 years of Franco’s dictatorship, which changed the Balearic linguistic panorama.</w:t>
      </w:r>
    </w:p>
    <w:p w14:paraId="480F7DA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1C128A39" w14:textId="77777777" w:rsidR="00E361DE" w:rsidRPr="00C70578" w:rsidRDefault="00E361DE" w:rsidP="00E23290">
      <w:pPr>
        <w:spacing w:after="0" w:line="240" w:lineRule="auto"/>
        <w:contextualSpacing/>
        <w:jc w:val="both"/>
        <w:rPr>
          <w:rFonts w:ascii="Arial" w:eastAsiaTheme="minorBidi" w:hAnsi="Arial" w:cs="Arial"/>
          <w:iCs/>
          <w:color w:val="000000" w:themeColor="text1"/>
          <w:sz w:val="20"/>
          <w:szCs w:val="20"/>
        </w:rPr>
      </w:pPr>
    </w:p>
    <w:p w14:paraId="0E4D6AAD"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1.3 </w:t>
      </w:r>
      <w:bookmarkStart w:id="6" w:name="ResearchDesignandMethods"/>
      <w:r w:rsidRPr="00C70578">
        <w:rPr>
          <w:rFonts w:ascii="Arial" w:eastAsiaTheme="minorEastAsia" w:hAnsi="Arial" w:cs="Arial"/>
          <w:b/>
          <w:bCs/>
          <w:color w:val="000000" w:themeColor="text1"/>
          <w:sz w:val="20"/>
          <w:szCs w:val="20"/>
        </w:rPr>
        <w:t>Research Design and Methods</w:t>
      </w:r>
      <w:bookmarkEnd w:id="6"/>
    </w:p>
    <w:p w14:paraId="6C1DE1F9" w14:textId="77777777" w:rsidR="00B80E55" w:rsidRPr="00C70578" w:rsidRDefault="00B80E55" w:rsidP="00E23290">
      <w:pPr>
        <w:spacing w:after="0" w:line="240" w:lineRule="auto"/>
        <w:ind w:left="720"/>
        <w:contextualSpacing/>
        <w:jc w:val="both"/>
        <w:rPr>
          <w:rFonts w:ascii="Arial" w:eastAsiaTheme="minorEastAsia" w:hAnsi="Arial" w:cs="Arial"/>
          <w:b/>
          <w:bCs/>
          <w:color w:val="000000" w:themeColor="text1"/>
          <w:sz w:val="20"/>
          <w:szCs w:val="20"/>
        </w:rPr>
      </w:pPr>
    </w:p>
    <w:p w14:paraId="4CD96FC3" w14:textId="2479B4E8" w:rsidR="005D1860" w:rsidRPr="00C70578" w:rsidRDefault="29BF6FBF"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A. Research Procedures</w:t>
      </w:r>
    </w:p>
    <w:p w14:paraId="472DAFA0" w14:textId="77777777"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p>
    <w:p w14:paraId="1DF16820" w14:textId="66F4BFB1"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 xml:space="preserve">Participants will complete a questionnaire designed using Qualtrics on their own electronic devices and at their own pace. The questionnaire will have three parts. The first part will collect demographic </w:t>
      </w:r>
      <w:r w:rsidR="00C70578" w:rsidRPr="00C70578">
        <w:rPr>
          <w:rFonts w:ascii="Arial" w:eastAsiaTheme="minorEastAsia" w:hAnsi="Arial" w:cs="Arial"/>
          <w:color w:val="000000" w:themeColor="text1"/>
          <w:sz w:val="20"/>
          <w:szCs w:val="20"/>
        </w:rPr>
        <w:t>information</w:t>
      </w:r>
      <w:r w:rsidRPr="00C70578">
        <w:rPr>
          <w:rFonts w:ascii="Arial" w:eastAsiaTheme="minorEastAsia" w:hAnsi="Arial" w:cs="Arial"/>
          <w:color w:val="000000" w:themeColor="text1"/>
          <w:sz w:val="20"/>
          <w:szCs w:val="20"/>
        </w:rPr>
        <w:t xml:space="preserve">. The second part will collect information on the </w:t>
      </w:r>
      <w:r w:rsidR="00C70578" w:rsidRPr="00C70578">
        <w:rPr>
          <w:rFonts w:ascii="Arial" w:eastAsiaTheme="minorEastAsia" w:hAnsi="Arial" w:cs="Arial"/>
          <w:color w:val="000000" w:themeColor="text1"/>
          <w:sz w:val="20"/>
          <w:szCs w:val="20"/>
        </w:rPr>
        <w:t xml:space="preserve">knowledge and </w:t>
      </w:r>
      <w:r w:rsidRPr="00C70578">
        <w:rPr>
          <w:rFonts w:ascii="Arial" w:eastAsiaTheme="minorEastAsia" w:hAnsi="Arial" w:cs="Arial"/>
          <w:color w:val="000000" w:themeColor="text1"/>
          <w:sz w:val="20"/>
          <w:szCs w:val="20"/>
        </w:rPr>
        <w:t>use of both languages</w:t>
      </w:r>
      <w:r w:rsidR="00C70578" w:rsidRPr="00C70578">
        <w:rPr>
          <w:rFonts w:ascii="Arial" w:eastAsiaTheme="minorEastAsia" w:hAnsi="Arial" w:cs="Arial"/>
          <w:color w:val="000000" w:themeColor="text1"/>
          <w:sz w:val="20"/>
          <w:szCs w:val="20"/>
        </w:rPr>
        <w:t xml:space="preserve"> (Catalan and Spanish)</w:t>
      </w:r>
      <w:r w:rsidRPr="00C70578">
        <w:rPr>
          <w:rFonts w:ascii="Arial" w:eastAsiaTheme="minorEastAsia" w:hAnsi="Arial" w:cs="Arial"/>
          <w:color w:val="000000" w:themeColor="text1"/>
          <w:sz w:val="20"/>
          <w:szCs w:val="20"/>
        </w:rPr>
        <w:t>, since it</w:t>
      </w:r>
      <w:r w:rsidR="00C70578" w:rsidRPr="00C70578">
        <w:rPr>
          <w:rFonts w:ascii="Arial" w:eastAsiaTheme="minorEastAsia" w:hAnsi="Arial" w:cs="Arial"/>
          <w:color w:val="000000" w:themeColor="text1"/>
          <w:sz w:val="20"/>
          <w:szCs w:val="20"/>
        </w:rPr>
        <w:t xml:space="preserve"> has been proven that linguistic attitudes tend to be correlated with knowledge and use because it is considered, at least theoretically, that if individuals have a favorable attitude towards a language, they will have greater willingness to learn and use that language (Miralles-Plantalamor &amp; Iturraspe-Bellver, 2004). Finally, the third part will collect information on the linguistic attitudes towards both languages.</w:t>
      </w:r>
    </w:p>
    <w:p w14:paraId="11E9F5AC"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02A42C40" w14:textId="05A69B7C" w:rsidR="00C70578" w:rsidRPr="00C70578" w:rsidRDefault="00D7225B" w:rsidP="001F3D42">
      <w:pPr>
        <w:spacing w:after="0" w:line="240" w:lineRule="auto"/>
        <w:ind w:left="720"/>
        <w:contextualSpacing/>
        <w:jc w:val="both"/>
        <w:rPr>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P</w:t>
      </w:r>
      <w:r w:rsidR="00C70578" w:rsidRPr="001F3D42">
        <w:rPr>
          <w:rFonts w:ascii="Arial" w:eastAsiaTheme="minorEastAsia" w:hAnsi="Arial" w:cs="Arial"/>
          <w:color w:val="000000" w:themeColor="text1"/>
          <w:sz w:val="20"/>
          <w:szCs w:val="20"/>
        </w:rPr>
        <w:t>articipant</w:t>
      </w:r>
      <w:r w:rsidRPr="001F3D42">
        <w:rPr>
          <w:rFonts w:ascii="Arial" w:eastAsiaTheme="minorEastAsia" w:hAnsi="Arial" w:cs="Arial"/>
          <w:color w:val="000000" w:themeColor="text1"/>
          <w:sz w:val="20"/>
          <w:szCs w:val="20"/>
        </w:rPr>
        <w:t>s’</w:t>
      </w:r>
      <w:r w:rsidR="00C70578" w:rsidRPr="001F3D42">
        <w:rPr>
          <w:rFonts w:ascii="Arial" w:eastAsiaTheme="minorEastAsia" w:hAnsi="Arial" w:cs="Arial"/>
          <w:color w:val="000000" w:themeColor="text1"/>
          <w:sz w:val="20"/>
          <w:szCs w:val="20"/>
        </w:rPr>
        <w:t xml:space="preserve"> privacy and confidentiality </w:t>
      </w:r>
      <w:r w:rsidRPr="001F3D42">
        <w:rPr>
          <w:rFonts w:ascii="Arial" w:eastAsiaTheme="minorEastAsia" w:hAnsi="Arial" w:cs="Arial"/>
          <w:color w:val="000000" w:themeColor="text1"/>
          <w:sz w:val="20"/>
          <w:szCs w:val="20"/>
        </w:rPr>
        <w:t xml:space="preserve">will be protected </w:t>
      </w:r>
      <w:r w:rsidR="00C70578" w:rsidRPr="001F3D42">
        <w:rPr>
          <w:rFonts w:ascii="Arial" w:eastAsiaTheme="minorEastAsia" w:hAnsi="Arial" w:cs="Arial"/>
          <w:color w:val="000000" w:themeColor="text1"/>
          <w:sz w:val="20"/>
          <w:szCs w:val="20"/>
        </w:rPr>
        <w:t xml:space="preserve">through a series of procedures. Participants will be informed of their right to withdraw from the survey at any point without facing any negative consequences. </w:t>
      </w:r>
      <w:ins w:id="7" w:author="Jaume Losa, Alejandro Andreas" w:date="2023-09-14T12:37:00Z">
        <w:r w:rsidR="0029455F" w:rsidRPr="00444969">
          <w:rPr>
            <w:rFonts w:ascii="Arial" w:eastAsiaTheme="minorEastAsia" w:hAnsi="Arial" w:cs="Arial"/>
            <w:color w:val="000000" w:themeColor="text1"/>
            <w:sz w:val="20"/>
            <w:szCs w:val="20"/>
          </w:rPr>
          <w:t>While the participants are in the process of completing the survey they can decide to stop at any time. All incomplete responses will be eliminated.</w:t>
        </w:r>
      </w:ins>
      <w:ins w:id="8" w:author="Jaume Losa, Alejandro Andreas" w:date="2023-09-15T08:45:00Z">
        <w:r w:rsidR="001F3D42" w:rsidRPr="001F3D42">
          <w:rPr>
            <w:rFonts w:ascii="Arial" w:eastAsiaTheme="minorEastAsia" w:hAnsi="Arial" w:cs="Arial"/>
            <w:color w:val="000000" w:themeColor="text1"/>
            <w:sz w:val="20"/>
            <w:szCs w:val="20"/>
          </w:rPr>
          <w:t xml:space="preserve"> </w:t>
        </w:r>
      </w:ins>
      <w:ins w:id="9" w:author="Jaume Losa, Alejandro Andreas" w:date="2023-09-14T12:39:00Z">
        <w:r w:rsidR="0029455F" w:rsidRPr="001F3D42">
          <w:rPr>
            <w:rFonts w:ascii="Arial" w:eastAsiaTheme="minorEastAsia" w:hAnsi="Arial" w:cs="Arial"/>
            <w:color w:val="000000" w:themeColor="text1"/>
            <w:sz w:val="20"/>
            <w:szCs w:val="20"/>
            <w:rPrChange w:id="10" w:author="Jaume Losa, Alejandro Andreas" w:date="2023-09-15T08:45:00Z">
              <w:rPr>
                <w:rFonts w:ascii="Arial" w:eastAsiaTheme="minorEastAsia" w:hAnsi="Arial" w:cs="Arial"/>
                <w:color w:val="000000" w:themeColor="text1"/>
                <w:sz w:val="20"/>
                <w:szCs w:val="20"/>
                <w:highlight w:val="yellow"/>
              </w:rPr>
            </w:rPrChange>
          </w:rPr>
          <w:t>Once the survey is completed, participants will also have the choice to request the elimination of their data</w:t>
        </w:r>
        <w:r w:rsidR="0029455F" w:rsidRPr="001F3D42">
          <w:rPr>
            <w:rFonts w:ascii="Arial" w:eastAsiaTheme="minorEastAsia" w:hAnsi="Arial" w:cs="Arial"/>
            <w:color w:val="000000" w:themeColor="text1"/>
            <w:sz w:val="20"/>
            <w:szCs w:val="20"/>
          </w:rPr>
          <w:t xml:space="preserve"> within a limited timeframe. </w:t>
        </w:r>
      </w:ins>
      <w:ins w:id="11" w:author="Jaume Losa, Alejandro Andreas" w:date="2023-09-14T12:38:00Z">
        <w:r w:rsidR="0029455F" w:rsidRPr="001F3D42">
          <w:rPr>
            <w:rFonts w:ascii="Arial" w:eastAsiaTheme="minorEastAsia" w:hAnsi="Arial" w:cs="Arial"/>
            <w:color w:val="000000" w:themeColor="text1"/>
            <w:sz w:val="20"/>
            <w:szCs w:val="20"/>
          </w:rPr>
          <w:t>After completing the survey, participants will be given two weeks to request that their data not be used after which time their email address will be eliminated from our files.</w:t>
        </w:r>
      </w:ins>
      <w:ins w:id="12" w:author="Jaume Losa, Alejandro Andreas" w:date="2023-09-15T08:45:00Z">
        <w:r w:rsidR="001F3D42" w:rsidRPr="001F3D42">
          <w:rPr>
            <w:rFonts w:ascii="Arial" w:eastAsiaTheme="minorEastAsia" w:hAnsi="Arial" w:cs="Arial"/>
            <w:color w:val="000000" w:themeColor="text1"/>
            <w:sz w:val="20"/>
            <w:szCs w:val="20"/>
          </w:rPr>
          <w:t xml:space="preserve"> </w:t>
        </w:r>
      </w:ins>
      <w:ins w:id="13" w:author="Jaume Losa, Alejandro Andreas" w:date="2023-09-14T12:39:00Z">
        <w:r w:rsidR="0029455F" w:rsidRPr="001F3D42">
          <w:rPr>
            <w:rFonts w:ascii="Arial" w:eastAsiaTheme="minorEastAsia" w:hAnsi="Arial" w:cs="Arial"/>
            <w:color w:val="000000" w:themeColor="text1"/>
            <w:sz w:val="20"/>
            <w:szCs w:val="20"/>
          </w:rPr>
          <w:t>The only identifi</w:t>
        </w:r>
      </w:ins>
      <w:ins w:id="14" w:author="Jaume Losa, Alejandro Andreas" w:date="2023-09-14T12:40:00Z">
        <w:r w:rsidR="0029455F" w:rsidRPr="001F3D42">
          <w:rPr>
            <w:rFonts w:ascii="Arial" w:eastAsiaTheme="minorEastAsia" w:hAnsi="Arial" w:cs="Arial"/>
            <w:color w:val="000000" w:themeColor="text1"/>
            <w:sz w:val="20"/>
            <w:szCs w:val="20"/>
          </w:rPr>
          <w:t xml:space="preserve">able information that will be collected will be the participants’ IP addresses and email addresses, since the IP address is collected as a function of </w:t>
        </w:r>
      </w:ins>
      <w:ins w:id="15" w:author="Jaume Losa, Alejandro Andreas" w:date="2023-09-14T12:41:00Z">
        <w:r w:rsidR="0029455F" w:rsidRPr="001F3D42">
          <w:rPr>
            <w:rFonts w:ascii="Arial" w:eastAsiaTheme="minorEastAsia" w:hAnsi="Arial" w:cs="Arial"/>
            <w:color w:val="000000" w:themeColor="text1"/>
            <w:sz w:val="20"/>
            <w:szCs w:val="20"/>
          </w:rPr>
          <w:t>Qualtrics,</w:t>
        </w:r>
      </w:ins>
      <w:ins w:id="16" w:author="Jaume Losa, Alejandro Andreas" w:date="2023-09-14T12:40:00Z">
        <w:r w:rsidR="0029455F" w:rsidRPr="001F3D42">
          <w:rPr>
            <w:rFonts w:ascii="Arial" w:eastAsiaTheme="minorEastAsia" w:hAnsi="Arial" w:cs="Arial"/>
            <w:color w:val="000000" w:themeColor="text1"/>
            <w:sz w:val="20"/>
            <w:szCs w:val="20"/>
          </w:rPr>
          <w:t xml:space="preserve"> and it is not of </w:t>
        </w:r>
      </w:ins>
      <w:ins w:id="17" w:author="Jaume Losa, Alejandro Andreas" w:date="2023-09-14T12:41:00Z">
        <w:r w:rsidR="0029455F" w:rsidRPr="001F3D42">
          <w:rPr>
            <w:rFonts w:ascii="Arial" w:eastAsiaTheme="minorEastAsia" w:hAnsi="Arial" w:cs="Arial"/>
            <w:color w:val="000000" w:themeColor="text1"/>
            <w:sz w:val="20"/>
            <w:szCs w:val="20"/>
          </w:rPr>
          <w:t>interest</w:t>
        </w:r>
      </w:ins>
      <w:ins w:id="18" w:author="Jaume Losa, Alejandro Andreas" w:date="2023-09-14T12:40:00Z">
        <w:r w:rsidR="0029455F" w:rsidRPr="001F3D42">
          <w:rPr>
            <w:rFonts w:ascii="Arial" w:eastAsiaTheme="minorEastAsia" w:hAnsi="Arial" w:cs="Arial"/>
            <w:color w:val="000000" w:themeColor="text1"/>
            <w:sz w:val="20"/>
            <w:szCs w:val="20"/>
          </w:rPr>
          <w:t xml:space="preserve"> in the research it will be immediately deleted from t</w:t>
        </w:r>
      </w:ins>
      <w:ins w:id="19" w:author="Jaume Losa, Alejandro Andreas" w:date="2023-09-14T12:41:00Z">
        <w:r w:rsidR="0029455F" w:rsidRPr="001F3D42">
          <w:rPr>
            <w:rFonts w:ascii="Arial" w:eastAsiaTheme="minorEastAsia" w:hAnsi="Arial" w:cs="Arial"/>
            <w:color w:val="000000" w:themeColor="text1"/>
            <w:sz w:val="20"/>
            <w:szCs w:val="20"/>
          </w:rPr>
          <w:t>he participants’ response. The email address will be maintained in our records for two weeks in order to facilitated payment and allow the participants a timeframe within which to request the elimination of their data.</w:t>
        </w:r>
      </w:ins>
      <w:ins w:id="20" w:author="Jaume Losa, Alejandro Andreas" w:date="2023-09-15T08:45:00Z">
        <w:r w:rsidR="001F3D42" w:rsidRPr="001F3D42">
          <w:rPr>
            <w:rFonts w:ascii="Arial" w:eastAsiaTheme="minorEastAsia" w:hAnsi="Arial" w:cs="Arial"/>
            <w:color w:val="000000" w:themeColor="text1"/>
            <w:sz w:val="20"/>
            <w:szCs w:val="20"/>
          </w:rPr>
          <w:t xml:space="preserve"> </w:t>
        </w:r>
      </w:ins>
      <w:del w:id="21" w:author="Jaume Losa, Alejandro Andreas" w:date="2023-09-14T12:39:00Z">
        <w:r w:rsidR="00C70578" w:rsidRPr="001F3D42" w:rsidDel="0029455F">
          <w:rPr>
            <w:rFonts w:ascii="Arial" w:eastAsiaTheme="minorEastAsia" w:hAnsi="Arial" w:cs="Arial"/>
            <w:color w:val="000000" w:themeColor="text1"/>
            <w:sz w:val="20"/>
            <w:szCs w:val="20"/>
          </w:rPr>
          <w:delText>Once the survey is completed, participants will also have the choice to request the elimination of their data</w:delText>
        </w:r>
      </w:del>
      <w:del w:id="22" w:author="Alejandro Andreas Jaume Losa" w:date="2023-09-11T12:08:00Z">
        <w:r w:rsidR="00C70578" w:rsidRPr="001F3D42" w:rsidDel="00D04107">
          <w:rPr>
            <w:rFonts w:ascii="Arial" w:eastAsiaTheme="minorEastAsia" w:hAnsi="Arial" w:cs="Arial"/>
            <w:color w:val="000000" w:themeColor="text1"/>
            <w:sz w:val="20"/>
            <w:szCs w:val="20"/>
          </w:rPr>
          <w:delText xml:space="preserve">. </w:delText>
        </w:r>
      </w:del>
      <w:r w:rsidR="00C70578" w:rsidRPr="001F3D42">
        <w:rPr>
          <w:rFonts w:ascii="Arial" w:eastAsiaTheme="minorEastAsia" w:hAnsi="Arial" w:cs="Arial"/>
          <w:color w:val="000000" w:themeColor="text1"/>
          <w:sz w:val="20"/>
          <w:szCs w:val="20"/>
        </w:rPr>
        <w:t xml:space="preserve">It's important to note that </w:t>
      </w:r>
      <w:del w:id="23" w:author="Jaume Losa, Alejandro Andreas" w:date="2023-09-15T08:44:00Z">
        <w:r w:rsidR="00C70578" w:rsidRPr="001F3D42" w:rsidDel="001F3D42">
          <w:rPr>
            <w:rFonts w:ascii="Arial" w:eastAsiaTheme="minorEastAsia" w:hAnsi="Arial" w:cs="Arial"/>
            <w:color w:val="000000" w:themeColor="text1"/>
            <w:sz w:val="20"/>
            <w:szCs w:val="20"/>
          </w:rPr>
          <w:delText xml:space="preserve">no personally identifiable information will be gathered, and </w:delText>
        </w:r>
      </w:del>
      <w:r w:rsidR="00C70578" w:rsidRPr="001F3D42">
        <w:rPr>
          <w:rFonts w:ascii="Arial" w:eastAsiaTheme="minorEastAsia" w:hAnsi="Arial" w:cs="Arial"/>
          <w:color w:val="000000" w:themeColor="text1"/>
          <w:sz w:val="20"/>
          <w:szCs w:val="20"/>
        </w:rPr>
        <w:t>access to the data will be restricted solely to researchers affiliated with this IRB (Institutional Review Board)</w:t>
      </w:r>
      <w:ins w:id="24" w:author="Alejandro Andreas Jaume Losa" w:date="2023-09-11T12:08:00Z">
        <w:r w:rsidR="00D04107" w:rsidRPr="001F3D42">
          <w:rPr>
            <w:rFonts w:ascii="Arial" w:eastAsiaTheme="minorEastAsia" w:hAnsi="Arial" w:cs="Arial"/>
            <w:color w:val="000000" w:themeColor="text1"/>
            <w:sz w:val="20"/>
            <w:szCs w:val="20"/>
          </w:rPr>
          <w:t xml:space="preserve"> application</w:t>
        </w:r>
      </w:ins>
      <w:r w:rsidR="00C70578" w:rsidRPr="001F3D42">
        <w:rPr>
          <w:rFonts w:ascii="Arial" w:eastAsiaTheme="minorEastAsia" w:hAnsi="Arial" w:cs="Arial"/>
          <w:color w:val="000000" w:themeColor="text1"/>
          <w:sz w:val="20"/>
          <w:szCs w:val="20"/>
        </w:rPr>
        <w:t>.</w:t>
      </w:r>
    </w:p>
    <w:p w14:paraId="657A19C7"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6BBBDAB1" w14:textId="4E26744F" w:rsidR="005D1860" w:rsidRPr="00C70578" w:rsidRDefault="13E19E08"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B</w:t>
      </w:r>
      <w:r w:rsidRPr="00C70578">
        <w:rPr>
          <w:rFonts w:ascii="Arial" w:eastAsiaTheme="minorEastAsia" w:hAnsi="Arial" w:cs="Arial"/>
          <w:color w:val="000000" w:themeColor="text1"/>
          <w:sz w:val="20"/>
          <w:szCs w:val="20"/>
        </w:rPr>
        <w:t xml:space="preserve">. </w:t>
      </w:r>
      <w:r w:rsidRPr="00C70578">
        <w:rPr>
          <w:rFonts w:ascii="Arial" w:eastAsiaTheme="minorEastAsia" w:hAnsi="Arial" w:cs="Arial"/>
          <w:b/>
          <w:bCs/>
          <w:color w:val="000000" w:themeColor="text1"/>
          <w:sz w:val="20"/>
          <w:szCs w:val="20"/>
        </w:rPr>
        <w:t xml:space="preserve">Duration </w:t>
      </w:r>
      <w:r w:rsidR="000F7557" w:rsidRPr="00C70578">
        <w:rPr>
          <w:rFonts w:ascii="Arial" w:eastAsiaTheme="minorEastAsia" w:hAnsi="Arial" w:cs="Arial"/>
          <w:b/>
          <w:bCs/>
          <w:color w:val="000000" w:themeColor="text1"/>
          <w:sz w:val="20"/>
          <w:szCs w:val="20"/>
        </w:rPr>
        <w:t>for</w:t>
      </w:r>
      <w:r w:rsidRPr="00C70578">
        <w:rPr>
          <w:rFonts w:ascii="Arial" w:eastAsiaTheme="minorEastAsia" w:hAnsi="Arial" w:cs="Arial"/>
          <w:b/>
          <w:bCs/>
          <w:color w:val="000000" w:themeColor="text1"/>
          <w:sz w:val="20"/>
          <w:szCs w:val="20"/>
        </w:rPr>
        <w:t xml:space="preserve"> Study and Each Subject</w:t>
      </w:r>
      <w:r w:rsidRPr="00C70578">
        <w:rPr>
          <w:rFonts w:ascii="Arial" w:eastAsiaTheme="minorEastAsia" w:hAnsi="Arial" w:cs="Arial"/>
          <w:color w:val="000000" w:themeColor="text1"/>
          <w:sz w:val="20"/>
          <w:szCs w:val="20"/>
        </w:rPr>
        <w:t xml:space="preserve"> </w:t>
      </w:r>
    </w:p>
    <w:p w14:paraId="156145F5" w14:textId="77777777"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p>
    <w:p w14:paraId="65F0F16C" w14:textId="41984969"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r w:rsidRPr="004A70F3">
        <w:rPr>
          <w:rFonts w:ascii="Arial" w:eastAsiaTheme="minorEastAsia" w:hAnsi="Arial" w:cs="Arial"/>
          <w:color w:val="000000" w:themeColor="text1"/>
          <w:sz w:val="20"/>
          <w:szCs w:val="20"/>
        </w:rPr>
        <w:t>The proposed duration of the study is 10 months from the time of approval. Each participant will participate for the approximately 15 minutes it takes to complete the questionnair</w:t>
      </w:r>
      <w:r w:rsidR="004A70F3">
        <w:rPr>
          <w:rFonts w:ascii="Arial" w:eastAsiaTheme="minorEastAsia" w:hAnsi="Arial" w:cs="Arial"/>
          <w:color w:val="000000" w:themeColor="text1"/>
          <w:sz w:val="20"/>
          <w:szCs w:val="20"/>
        </w:rPr>
        <w:t>e.</w:t>
      </w:r>
    </w:p>
    <w:p w14:paraId="3E8EB9E2" w14:textId="77777777" w:rsidR="00683369" w:rsidRPr="00C70578" w:rsidRDefault="00683369" w:rsidP="00E23290">
      <w:pPr>
        <w:spacing w:after="0" w:line="240" w:lineRule="auto"/>
        <w:contextualSpacing/>
        <w:jc w:val="both"/>
        <w:rPr>
          <w:rFonts w:ascii="Arial" w:eastAsiaTheme="minorEastAsia" w:hAnsi="Arial" w:cs="Arial"/>
          <w:color w:val="000000" w:themeColor="text1"/>
          <w:sz w:val="20"/>
          <w:szCs w:val="20"/>
        </w:rPr>
      </w:pPr>
    </w:p>
    <w:p w14:paraId="76CBF83F" w14:textId="6E65F0ED" w:rsidR="00683369" w:rsidRPr="00C70578" w:rsidRDefault="00683369"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1.4 </w:t>
      </w:r>
      <w:bookmarkStart w:id="25" w:name="PreliminaryData"/>
      <w:r w:rsidRPr="00C70578">
        <w:rPr>
          <w:rFonts w:ascii="Arial" w:eastAsiaTheme="minorBidi" w:hAnsi="Arial" w:cs="Arial"/>
          <w:b/>
          <w:bCs/>
          <w:color w:val="000000" w:themeColor="text1"/>
          <w:sz w:val="20"/>
          <w:szCs w:val="20"/>
        </w:rPr>
        <w:t>Preliminary Data</w:t>
      </w:r>
      <w:bookmarkEnd w:id="25"/>
    </w:p>
    <w:p w14:paraId="44806022" w14:textId="77777777" w:rsidR="00C70578" w:rsidRPr="00C70578" w:rsidRDefault="00C70578" w:rsidP="00E23290">
      <w:pPr>
        <w:spacing w:after="0" w:line="240" w:lineRule="auto"/>
        <w:ind w:left="360"/>
        <w:contextualSpacing/>
        <w:jc w:val="both"/>
        <w:rPr>
          <w:rFonts w:ascii="Arial" w:eastAsiaTheme="minorBidi" w:hAnsi="Arial" w:cs="Arial"/>
          <w:color w:val="000000" w:themeColor="text1"/>
          <w:sz w:val="20"/>
          <w:szCs w:val="20"/>
        </w:rPr>
      </w:pPr>
    </w:p>
    <w:p w14:paraId="4E1FF5E5" w14:textId="610F28F4" w:rsidR="00683369" w:rsidRPr="00C70578" w:rsidRDefault="00C70578" w:rsidP="00E23290">
      <w:pPr>
        <w:spacing w:after="0" w:line="240" w:lineRule="auto"/>
        <w:ind w:left="360"/>
        <w:contextualSpacing/>
        <w:jc w:val="both"/>
        <w:rPr>
          <w:rFonts w:ascii="Arial" w:eastAsiaTheme="minorBidi" w:hAnsi="Arial" w:cs="Arial"/>
          <w:b/>
          <w:iCs/>
          <w:color w:val="000000" w:themeColor="text1"/>
          <w:sz w:val="20"/>
          <w:szCs w:val="20"/>
        </w:rPr>
      </w:pPr>
      <w:r w:rsidRPr="00C70578">
        <w:rPr>
          <w:rFonts w:ascii="Arial" w:eastAsiaTheme="minorBidi" w:hAnsi="Arial" w:cs="Arial"/>
          <w:color w:val="000000" w:themeColor="text1"/>
          <w:sz w:val="20"/>
          <w:szCs w:val="20"/>
        </w:rPr>
        <w:t>There is no preliminary data for this project. In fact, this project aims to be the first to explore the linguistic attitudes towards the two official languages in the Balearic Islands in the city of Palma de Mallorca, which will serve to inform future research.</w:t>
      </w:r>
    </w:p>
    <w:p w14:paraId="19C68C6A" w14:textId="77777777" w:rsidR="00B80E55" w:rsidRPr="00C70578" w:rsidRDefault="00B80E55" w:rsidP="00E23290">
      <w:pPr>
        <w:spacing w:after="0" w:line="240" w:lineRule="auto"/>
        <w:contextualSpacing/>
        <w:jc w:val="both"/>
        <w:rPr>
          <w:rFonts w:ascii="Arial" w:eastAsiaTheme="minorBidi" w:hAnsi="Arial" w:cs="Arial"/>
          <w:b/>
          <w:bCs/>
          <w:color w:val="000000" w:themeColor="text1"/>
          <w:sz w:val="20"/>
          <w:szCs w:val="20"/>
        </w:rPr>
      </w:pPr>
    </w:p>
    <w:p w14:paraId="2B4BB276" w14:textId="6046DE2F"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1.5</w:t>
      </w:r>
      <w:r w:rsidRPr="00C70578">
        <w:rPr>
          <w:rFonts w:ascii="Arial" w:eastAsiaTheme="minorBidi" w:hAnsi="Arial" w:cs="Arial"/>
          <w:color w:val="000000" w:themeColor="text1"/>
          <w:sz w:val="20"/>
          <w:szCs w:val="20"/>
        </w:rPr>
        <w:t xml:space="preserve"> </w:t>
      </w:r>
      <w:bookmarkStart w:id="26" w:name="SampleSizeJustification"/>
      <w:r w:rsidRPr="00C70578">
        <w:rPr>
          <w:rFonts w:ascii="Arial" w:eastAsiaTheme="minorEastAsia" w:hAnsi="Arial" w:cs="Arial"/>
          <w:b/>
          <w:bCs/>
          <w:color w:val="000000" w:themeColor="text1"/>
          <w:sz w:val="20"/>
          <w:szCs w:val="20"/>
        </w:rPr>
        <w:t>Sample Size Justification</w:t>
      </w:r>
      <w:bookmarkEnd w:id="26"/>
    </w:p>
    <w:p w14:paraId="7139E094" w14:textId="77777777" w:rsidR="00C70578" w:rsidRP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p>
    <w:p w14:paraId="6E2DCF38" w14:textId="4CC8E462" w:rsid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r w:rsidRPr="00C70578">
        <w:rPr>
          <w:rFonts w:ascii="Arial" w:hAnsi="Arial" w:cs="Arial"/>
          <w:color w:val="000000" w:themeColor="text1"/>
          <w:sz w:val="20"/>
          <w:szCs w:val="20"/>
        </w:rPr>
        <w:lastRenderedPageBreak/>
        <w:t xml:space="preserve">We aim to include </w:t>
      </w:r>
      <w:del w:id="27" w:author="Alejandro Andreas Jaume Losa" w:date="2023-09-11T12:11:00Z">
        <w:r w:rsidRPr="00C70578" w:rsidDel="00D04107">
          <w:rPr>
            <w:rFonts w:ascii="Arial" w:hAnsi="Arial" w:cs="Arial"/>
            <w:color w:val="000000" w:themeColor="text1"/>
            <w:sz w:val="20"/>
            <w:szCs w:val="20"/>
          </w:rPr>
          <w:delText xml:space="preserve">a minimum </w:delText>
        </w:r>
        <w:r w:rsidRPr="004A70F3" w:rsidDel="00D04107">
          <w:rPr>
            <w:rFonts w:ascii="Arial" w:hAnsi="Arial" w:cs="Arial"/>
            <w:color w:val="000000" w:themeColor="text1"/>
            <w:sz w:val="20"/>
            <w:szCs w:val="20"/>
          </w:rPr>
          <w:delText xml:space="preserve">of </w:delText>
        </w:r>
      </w:del>
      <w:r w:rsidR="004A70F3" w:rsidRPr="004A70F3">
        <w:rPr>
          <w:rFonts w:ascii="Arial" w:hAnsi="Arial" w:cs="Arial"/>
          <w:color w:val="000000" w:themeColor="text1"/>
          <w:sz w:val="20"/>
          <w:szCs w:val="20"/>
        </w:rPr>
        <w:t>100</w:t>
      </w:r>
      <w:r w:rsidRPr="004A70F3">
        <w:rPr>
          <w:rFonts w:ascii="Arial" w:hAnsi="Arial" w:cs="Arial"/>
          <w:color w:val="000000" w:themeColor="text1"/>
          <w:sz w:val="20"/>
          <w:szCs w:val="20"/>
        </w:rPr>
        <w:t xml:space="preserve"> participants in this study.</w:t>
      </w:r>
      <w:r w:rsidRPr="00C70578">
        <w:rPr>
          <w:rFonts w:ascii="Arial" w:hAnsi="Arial" w:cs="Arial"/>
          <w:color w:val="000000" w:themeColor="text1"/>
          <w:sz w:val="20"/>
          <w:szCs w:val="20"/>
        </w:rPr>
        <w:t xml:space="preserve"> </w:t>
      </w:r>
      <w:r w:rsidR="004A70F3">
        <w:rPr>
          <w:rFonts w:ascii="Arial" w:hAnsi="Arial" w:cs="Arial"/>
          <w:color w:val="000000" w:themeColor="text1"/>
          <w:sz w:val="20"/>
          <w:szCs w:val="20"/>
        </w:rPr>
        <w:t>Previous</w:t>
      </w:r>
      <w:r w:rsidRPr="00C70578">
        <w:rPr>
          <w:rFonts w:ascii="Arial" w:hAnsi="Arial" w:cs="Arial"/>
          <w:color w:val="000000" w:themeColor="text1"/>
          <w:sz w:val="20"/>
          <w:szCs w:val="20"/>
        </w:rPr>
        <w:t xml:space="preserve"> studies on the linguistic attitudes towards Catalan and Spanish carried out in other regions (e.g., Catalonia) included an average of 350 participants.</w:t>
      </w:r>
      <w:r w:rsidR="004A70F3">
        <w:rPr>
          <w:rFonts w:ascii="Arial" w:hAnsi="Arial" w:cs="Arial"/>
          <w:color w:val="000000" w:themeColor="text1"/>
          <w:sz w:val="20"/>
          <w:szCs w:val="20"/>
        </w:rPr>
        <w:t xml:space="preserve"> However, </w:t>
      </w:r>
      <w:del w:id="28" w:author="Alejandro Andreas Jaume Losa" w:date="2023-09-11T13:09:00Z">
        <w:r w:rsidR="004A70F3" w:rsidDel="00712E61">
          <w:rPr>
            <w:rFonts w:ascii="Arial" w:hAnsi="Arial" w:cs="Arial"/>
            <w:color w:val="000000" w:themeColor="text1"/>
            <w:sz w:val="20"/>
            <w:szCs w:val="20"/>
          </w:rPr>
          <w:delText>taking into account</w:delText>
        </w:r>
      </w:del>
      <w:ins w:id="29" w:author="Alejandro Andreas Jaume Losa" w:date="2023-09-11T13:09:00Z">
        <w:r w:rsidR="00712E61">
          <w:rPr>
            <w:rFonts w:ascii="Arial" w:hAnsi="Arial" w:cs="Arial"/>
            <w:color w:val="000000" w:themeColor="text1"/>
            <w:sz w:val="20"/>
            <w:szCs w:val="20"/>
          </w:rPr>
          <w:t>considering</w:t>
        </w:r>
      </w:ins>
      <w:r w:rsidR="004A70F3">
        <w:rPr>
          <w:rFonts w:ascii="Arial" w:hAnsi="Arial" w:cs="Arial"/>
          <w:color w:val="000000" w:themeColor="text1"/>
          <w:sz w:val="20"/>
          <w:szCs w:val="20"/>
        </w:rPr>
        <w:t xml:space="preserve"> the size of this preliminary study, as well as the time available, we consider it more appropriate, realistic and feasible to have </w:t>
      </w:r>
      <w:del w:id="30" w:author="Alejandro Andreas Jaume Losa" w:date="2023-09-11T12:11:00Z">
        <w:r w:rsidR="004A70F3" w:rsidDel="00D04107">
          <w:rPr>
            <w:rFonts w:ascii="Arial" w:hAnsi="Arial" w:cs="Arial"/>
            <w:color w:val="000000" w:themeColor="text1"/>
            <w:sz w:val="20"/>
            <w:szCs w:val="20"/>
          </w:rPr>
          <w:delText xml:space="preserve">approximately </w:delText>
        </w:r>
      </w:del>
      <w:r w:rsidR="004A70F3">
        <w:rPr>
          <w:rFonts w:ascii="Arial" w:hAnsi="Arial" w:cs="Arial"/>
          <w:color w:val="000000" w:themeColor="text1"/>
          <w:sz w:val="20"/>
          <w:szCs w:val="20"/>
        </w:rPr>
        <w:t>100 participants.</w:t>
      </w:r>
    </w:p>
    <w:p w14:paraId="2759DC25" w14:textId="77777777" w:rsidR="004A70F3" w:rsidRDefault="004A70F3" w:rsidP="00E23290">
      <w:pPr>
        <w:autoSpaceDE w:val="0"/>
        <w:autoSpaceDN w:val="0"/>
        <w:adjustRightInd w:val="0"/>
        <w:spacing w:after="0" w:line="240" w:lineRule="auto"/>
        <w:ind w:left="360"/>
        <w:jc w:val="both"/>
        <w:rPr>
          <w:rFonts w:ascii="Arial" w:hAnsi="Arial" w:cs="Arial"/>
          <w:color w:val="000000" w:themeColor="text1"/>
          <w:sz w:val="20"/>
          <w:szCs w:val="20"/>
        </w:rPr>
      </w:pPr>
    </w:p>
    <w:p w14:paraId="73ADEDCA" w14:textId="77777777" w:rsidR="000E2B39" w:rsidRPr="00C70578" w:rsidRDefault="000E2B39" w:rsidP="00E23290">
      <w:pPr>
        <w:spacing w:after="0" w:line="240" w:lineRule="auto"/>
        <w:contextualSpacing/>
        <w:jc w:val="both"/>
        <w:rPr>
          <w:rFonts w:ascii="Arial" w:eastAsiaTheme="minorEastAsia" w:hAnsi="Arial" w:cs="Arial"/>
          <w:b/>
          <w:bCs/>
          <w:color w:val="000000" w:themeColor="text1"/>
          <w:sz w:val="20"/>
          <w:szCs w:val="20"/>
        </w:rPr>
      </w:pPr>
    </w:p>
    <w:p w14:paraId="187C30A0" w14:textId="67D5D325" w:rsidR="00B402E9"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4A70F3">
        <w:rPr>
          <w:rFonts w:ascii="Arial" w:eastAsiaTheme="minorEastAsia" w:hAnsi="Arial" w:cs="Arial"/>
          <w:b/>
          <w:bCs/>
          <w:color w:val="000000" w:themeColor="text1"/>
          <w:sz w:val="20"/>
          <w:szCs w:val="20"/>
        </w:rPr>
        <w:t xml:space="preserve">1.6 </w:t>
      </w:r>
      <w:bookmarkStart w:id="31" w:name="StudyVariables"/>
      <w:r w:rsidRPr="004A70F3">
        <w:rPr>
          <w:rFonts w:ascii="Arial" w:eastAsiaTheme="minorEastAsia" w:hAnsi="Arial" w:cs="Arial"/>
          <w:b/>
          <w:bCs/>
          <w:color w:val="000000" w:themeColor="text1"/>
          <w:sz w:val="20"/>
          <w:szCs w:val="20"/>
        </w:rPr>
        <w:t>Study Variables</w:t>
      </w:r>
      <w:bookmarkEnd w:id="31"/>
    </w:p>
    <w:p w14:paraId="1B0090BD" w14:textId="77777777" w:rsidR="00B80E55" w:rsidRPr="00C70578" w:rsidRDefault="00B80E55" w:rsidP="00E23290">
      <w:pPr>
        <w:spacing w:after="0" w:line="240" w:lineRule="auto"/>
        <w:ind w:firstLine="720"/>
        <w:contextualSpacing/>
        <w:jc w:val="both"/>
        <w:rPr>
          <w:rFonts w:ascii="Arial" w:eastAsiaTheme="minorEastAsia" w:hAnsi="Arial" w:cs="Arial"/>
          <w:b/>
          <w:bCs/>
          <w:color w:val="000000" w:themeColor="text1"/>
          <w:sz w:val="20"/>
          <w:szCs w:val="20"/>
        </w:rPr>
      </w:pPr>
    </w:p>
    <w:p w14:paraId="4A567516" w14:textId="46508B66" w:rsidR="00985164" w:rsidRPr="00C70578" w:rsidRDefault="29BF6FBF" w:rsidP="00E23290">
      <w:pPr>
        <w:spacing w:after="0" w:line="240" w:lineRule="auto"/>
        <w:ind w:firstLine="720"/>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A. </w:t>
      </w:r>
      <w:r w:rsidR="00EF6970" w:rsidRPr="00C70578">
        <w:rPr>
          <w:rFonts w:ascii="Arial" w:eastAsiaTheme="minorEastAsia" w:hAnsi="Arial" w:cs="Arial"/>
          <w:b/>
          <w:bCs/>
          <w:color w:val="000000" w:themeColor="text1"/>
          <w:sz w:val="20"/>
          <w:szCs w:val="20"/>
        </w:rPr>
        <w:t>Independent Variables, Interventions, or Predictor Variables</w:t>
      </w:r>
    </w:p>
    <w:p w14:paraId="314DF13B" w14:textId="77777777" w:rsidR="004A70F3" w:rsidRDefault="004A70F3" w:rsidP="00E23290">
      <w:pPr>
        <w:spacing w:after="0" w:line="240" w:lineRule="auto"/>
        <w:contextualSpacing/>
        <w:jc w:val="both"/>
        <w:rPr>
          <w:rFonts w:ascii="Arial" w:eastAsiaTheme="minorEastAsia" w:hAnsi="Arial" w:cs="Arial"/>
          <w:color w:val="000000" w:themeColor="text1"/>
          <w:sz w:val="20"/>
          <w:szCs w:val="20"/>
        </w:rPr>
      </w:pPr>
    </w:p>
    <w:p w14:paraId="66E84BEE" w14:textId="2248ED45" w:rsidR="004A70F3" w:rsidRPr="00C70578" w:rsidRDefault="004A70F3" w:rsidP="00E23290">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independent variables for this study are the demographic characteristics of the participants and their reported use of language. </w:t>
      </w:r>
      <w:r w:rsidRPr="004A70F3">
        <w:rPr>
          <w:rFonts w:ascii="Arial" w:eastAsiaTheme="minorEastAsia" w:hAnsi="Arial" w:cs="Arial"/>
          <w:color w:val="000000" w:themeColor="text1"/>
          <w:sz w:val="20"/>
          <w:szCs w:val="20"/>
        </w:rPr>
        <w:t>Some of the demographic characteristics to be taken into account for this study are age, place of birth</w:t>
      </w:r>
      <w:ins w:id="32" w:author="Jaume Losa, Alejandro Andreas" w:date="2023-09-16T15:50:00Z">
        <w:r w:rsidR="000D2F3E">
          <w:rPr>
            <w:rFonts w:ascii="Arial" w:eastAsiaTheme="minorEastAsia" w:hAnsi="Arial" w:cs="Arial"/>
            <w:color w:val="000000" w:themeColor="text1"/>
            <w:sz w:val="20"/>
            <w:szCs w:val="20"/>
          </w:rPr>
          <w:t xml:space="preserve"> and </w:t>
        </w:r>
      </w:ins>
      <w:del w:id="33" w:author="Jaume Losa, Alejandro Andreas" w:date="2023-09-16T15:50:00Z">
        <w:r w:rsidRPr="004A70F3" w:rsidDel="000D2F3E">
          <w:rPr>
            <w:rFonts w:ascii="Arial" w:eastAsiaTheme="minorEastAsia" w:hAnsi="Arial" w:cs="Arial"/>
            <w:color w:val="000000" w:themeColor="text1"/>
            <w:sz w:val="20"/>
            <w:szCs w:val="20"/>
          </w:rPr>
          <w:delText xml:space="preserve">, </w:delText>
        </w:r>
      </w:del>
      <w:r w:rsidRPr="004A70F3">
        <w:rPr>
          <w:rFonts w:ascii="Arial" w:eastAsiaTheme="minorEastAsia" w:hAnsi="Arial" w:cs="Arial"/>
          <w:color w:val="000000" w:themeColor="text1"/>
          <w:sz w:val="20"/>
          <w:szCs w:val="20"/>
        </w:rPr>
        <w:t>socioeconomic status</w:t>
      </w:r>
      <w:ins w:id="34" w:author="Jaume Losa, Alejandro Andreas" w:date="2023-09-16T15:50:00Z">
        <w:r w:rsidR="000D2F3E">
          <w:rPr>
            <w:rFonts w:ascii="Arial" w:eastAsiaTheme="minorEastAsia" w:hAnsi="Arial" w:cs="Arial"/>
            <w:color w:val="000000" w:themeColor="text1"/>
            <w:sz w:val="20"/>
            <w:szCs w:val="20"/>
          </w:rPr>
          <w:t xml:space="preserve">. </w:t>
        </w:r>
      </w:ins>
      <w:del w:id="35" w:author="Jaume Losa, Alejandro Andreas" w:date="2023-09-16T15:50:00Z">
        <w:r w:rsidRPr="004A70F3" w:rsidDel="000D2F3E">
          <w:rPr>
            <w:rFonts w:ascii="Arial" w:eastAsiaTheme="minorEastAsia" w:hAnsi="Arial" w:cs="Arial"/>
            <w:color w:val="000000" w:themeColor="text1"/>
            <w:sz w:val="20"/>
            <w:szCs w:val="20"/>
          </w:rPr>
          <w:delText xml:space="preserve">, and political orientation. </w:delText>
        </w:r>
      </w:del>
      <w:r w:rsidRPr="004A70F3">
        <w:rPr>
          <w:rFonts w:ascii="Arial" w:eastAsiaTheme="minorEastAsia" w:hAnsi="Arial" w:cs="Arial"/>
          <w:color w:val="000000" w:themeColor="text1"/>
          <w:sz w:val="20"/>
          <w:szCs w:val="20"/>
        </w:rPr>
        <w:t>With respect to reported language use, we will take into account language use with different social groups (father, mother, siblings, friends, neighbors, partner, etc.), as well as in different contexts (watching television, listening to music, administration, school, etc.).</w:t>
      </w:r>
    </w:p>
    <w:p w14:paraId="273FC207" w14:textId="54034196" w:rsidR="002A1CA8" w:rsidRPr="00C70578" w:rsidRDefault="002A1CA8" w:rsidP="00E23290">
      <w:pPr>
        <w:spacing w:after="0" w:line="240" w:lineRule="auto"/>
        <w:ind w:left="720"/>
        <w:contextualSpacing/>
        <w:jc w:val="both"/>
        <w:rPr>
          <w:rFonts w:ascii="Arial" w:eastAsiaTheme="minorEastAsia" w:hAnsi="Arial" w:cs="Arial"/>
          <w:color w:val="000000" w:themeColor="text1"/>
          <w:sz w:val="20"/>
          <w:szCs w:val="20"/>
        </w:rPr>
      </w:pPr>
    </w:p>
    <w:p w14:paraId="1BF7F66E" w14:textId="6B24E759" w:rsidR="002A1CA8" w:rsidRPr="00C70578" w:rsidRDefault="002A1CA8" w:rsidP="00E23290">
      <w:pPr>
        <w:spacing w:after="0" w:line="240" w:lineRule="auto"/>
        <w:ind w:left="720"/>
        <w:contextualSpacing/>
        <w:jc w:val="both"/>
        <w:rPr>
          <w:rFonts w:ascii="Arial" w:eastAsiaTheme="minorEastAsia" w:hAnsi="Arial" w:cs="Arial"/>
          <w:b/>
          <w:color w:val="000000" w:themeColor="text1"/>
          <w:sz w:val="20"/>
          <w:szCs w:val="20"/>
        </w:rPr>
      </w:pPr>
      <w:r w:rsidRPr="00C70578">
        <w:rPr>
          <w:rFonts w:ascii="Arial" w:eastAsiaTheme="minorEastAsia" w:hAnsi="Arial" w:cs="Arial"/>
          <w:b/>
          <w:color w:val="000000" w:themeColor="text1"/>
          <w:sz w:val="20"/>
          <w:szCs w:val="20"/>
        </w:rPr>
        <w:t>B. Dependent Variables or Outcome Measures</w:t>
      </w:r>
    </w:p>
    <w:p w14:paraId="63F55598" w14:textId="2F020F3E" w:rsidR="00EF6970" w:rsidRPr="00C70578" w:rsidRDefault="00EF6970" w:rsidP="00E23290">
      <w:pPr>
        <w:spacing w:after="0" w:line="240" w:lineRule="auto"/>
        <w:contextualSpacing/>
        <w:jc w:val="both"/>
        <w:rPr>
          <w:rFonts w:ascii="Arial" w:eastAsiaTheme="minorEastAsia" w:hAnsi="Arial" w:cs="Arial"/>
          <w:iCs/>
          <w:color w:val="000000" w:themeColor="text1"/>
          <w:sz w:val="20"/>
          <w:szCs w:val="20"/>
        </w:rPr>
      </w:pPr>
    </w:p>
    <w:p w14:paraId="1378C71F" w14:textId="06A50AFB" w:rsidR="004A70F3" w:rsidRPr="00C70578" w:rsidRDefault="004A70F3" w:rsidP="00E23290">
      <w:pPr>
        <w:spacing w:after="0" w:line="240" w:lineRule="auto"/>
        <w:ind w:left="720"/>
        <w:contextualSpacing/>
        <w:jc w:val="both"/>
        <w:rPr>
          <w:rFonts w:ascii="Arial" w:eastAsiaTheme="minorEastAsia" w:hAnsi="Arial" w:cs="Arial"/>
          <w:iCs/>
          <w:color w:val="000000" w:themeColor="text1"/>
          <w:sz w:val="20"/>
          <w:szCs w:val="20"/>
        </w:rPr>
      </w:pPr>
      <w:r>
        <w:rPr>
          <w:rFonts w:ascii="Arial" w:eastAsiaTheme="minorEastAsia" w:hAnsi="Arial" w:cs="Arial"/>
          <w:iCs/>
          <w:color w:val="000000" w:themeColor="text1"/>
          <w:sz w:val="20"/>
          <w:szCs w:val="20"/>
        </w:rPr>
        <w:t xml:space="preserve">All of the questions regarding linguistic attitudes in the questionnaire are their own outcome variable, because we wish to measure the effect of the predictor variables on participants’ answers to these questions. </w:t>
      </w:r>
    </w:p>
    <w:p w14:paraId="66365ABC" w14:textId="77777777" w:rsidR="00B80E55" w:rsidRPr="00B80E55" w:rsidRDefault="00B80E55" w:rsidP="00E23290">
      <w:pPr>
        <w:spacing w:after="0" w:line="240" w:lineRule="auto"/>
        <w:contextualSpacing/>
        <w:jc w:val="both"/>
        <w:rPr>
          <w:rFonts w:ascii="Arial" w:eastAsiaTheme="minorEastAsia" w:hAnsi="Arial" w:cs="Arial"/>
          <w:iCs/>
          <w:color w:val="0070C0"/>
          <w:sz w:val="20"/>
          <w:szCs w:val="20"/>
        </w:rPr>
      </w:pPr>
    </w:p>
    <w:p w14:paraId="5F341169" w14:textId="3A67BD57" w:rsidR="00EF6970" w:rsidRPr="00B80E55" w:rsidRDefault="00EF6970" w:rsidP="00E23290">
      <w:pPr>
        <w:spacing w:after="0" w:line="240" w:lineRule="auto"/>
        <w:contextualSpacing/>
        <w:jc w:val="both"/>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36" w:name="SpecimenCollection"/>
      <w:r w:rsidRPr="00B80E55">
        <w:rPr>
          <w:rFonts w:ascii="Arial" w:eastAsiaTheme="minorEastAsia" w:hAnsi="Arial" w:cs="Arial"/>
          <w:b/>
          <w:bCs/>
          <w:sz w:val="20"/>
          <w:szCs w:val="20"/>
        </w:rPr>
        <w:t>Specimen Collection</w:t>
      </w:r>
      <w:bookmarkEnd w:id="36"/>
    </w:p>
    <w:p w14:paraId="669EE06C" w14:textId="3555AF10" w:rsidR="00EF6970" w:rsidRDefault="00EF6970" w:rsidP="00E23290">
      <w:pPr>
        <w:spacing w:after="0" w:line="240" w:lineRule="auto"/>
        <w:contextualSpacing/>
        <w:jc w:val="both"/>
        <w:rPr>
          <w:rFonts w:ascii="Arial" w:eastAsiaTheme="minorEastAsia" w:hAnsi="Arial" w:cs="Arial"/>
          <w:b/>
          <w:bCs/>
          <w:color w:val="0070C0"/>
          <w:sz w:val="20"/>
          <w:szCs w:val="20"/>
        </w:rPr>
      </w:pPr>
    </w:p>
    <w:p w14:paraId="64D9B57A" w14:textId="349DF76D" w:rsidR="00C70578" w:rsidRPr="00C70578" w:rsidRDefault="00C70578" w:rsidP="00E23290">
      <w:pPr>
        <w:spacing w:after="0" w:line="240" w:lineRule="auto"/>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N/A</w:t>
      </w:r>
    </w:p>
    <w:p w14:paraId="3ACF1A95" w14:textId="26E650A3" w:rsidR="00EF6970" w:rsidRPr="00B80E55" w:rsidRDefault="00EF6970" w:rsidP="00E23290">
      <w:pPr>
        <w:spacing w:after="0" w:line="240" w:lineRule="auto"/>
        <w:contextualSpacing/>
        <w:jc w:val="both"/>
        <w:rPr>
          <w:rFonts w:ascii="Arial" w:eastAsiaTheme="minorEastAsia" w:hAnsi="Arial" w:cs="Arial"/>
          <w:b/>
          <w:bCs/>
          <w:sz w:val="20"/>
          <w:szCs w:val="20"/>
        </w:rPr>
      </w:pPr>
    </w:p>
    <w:p w14:paraId="65048A1B" w14:textId="6CDFFCCC"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37" w:name="DataCollection"/>
      <w:r w:rsidRPr="00B80E55">
        <w:rPr>
          <w:rFonts w:ascii="Arial" w:eastAsiaTheme="minorEastAsia" w:hAnsi="Arial" w:cs="Arial"/>
          <w:b/>
          <w:bCs/>
          <w:sz w:val="20"/>
          <w:szCs w:val="20"/>
        </w:rPr>
        <w:t>Data Collection</w:t>
      </w:r>
      <w:bookmarkEnd w:id="37"/>
    </w:p>
    <w:p w14:paraId="7A330A6B"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p>
    <w:p w14:paraId="13239832"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02D433B3" w14:textId="77777777" w:rsidR="00C70578" w:rsidRPr="00C70578" w:rsidRDefault="00C70578" w:rsidP="00E23290">
      <w:pPr>
        <w:pStyle w:val="ListParagraph"/>
        <w:spacing w:after="0" w:line="240" w:lineRule="auto"/>
        <w:ind w:left="1008"/>
        <w:jc w:val="both"/>
        <w:rPr>
          <w:rFonts w:ascii="Arial" w:eastAsiaTheme="minorEastAsia" w:hAnsi="Arial" w:cs="Arial"/>
          <w:bCs/>
          <w:color w:val="0070C0"/>
          <w:sz w:val="20"/>
          <w:szCs w:val="20"/>
        </w:rPr>
      </w:pPr>
    </w:p>
    <w:p w14:paraId="1C2CC3C1" w14:textId="493967D5" w:rsidR="00C70578" w:rsidRPr="00C70578" w:rsidRDefault="21EF12B1" w:rsidP="00E23290">
      <w:pPr>
        <w:pStyle w:val="ListParagraph"/>
        <w:numPr>
          <w:ilvl w:val="0"/>
          <w:numId w:val="30"/>
        </w:numPr>
        <w:spacing w:after="0" w:line="240" w:lineRule="auto"/>
        <w:jc w:val="both"/>
        <w:rPr>
          <w:rFonts w:ascii="Arial" w:eastAsiaTheme="minorEastAsia" w:hAnsi="Arial" w:cs="Arial"/>
          <w:color w:val="0070C0"/>
          <w:sz w:val="20"/>
          <w:szCs w:val="20"/>
        </w:rPr>
      </w:pPr>
      <w:r w:rsidRPr="21EF12B1">
        <w:rPr>
          <w:rFonts w:ascii="Arial" w:eastAsiaTheme="minorEastAsia" w:hAnsi="Arial" w:cs="Arial"/>
          <w:b/>
          <w:bCs/>
          <w:sz w:val="20"/>
          <w:szCs w:val="20"/>
          <w:u w:val="single"/>
        </w:rPr>
        <w:t>Location</w:t>
      </w:r>
      <w:r w:rsidRPr="21EF12B1">
        <w:rPr>
          <w:rFonts w:ascii="Arial" w:eastAsiaTheme="minorEastAsia" w:hAnsi="Arial" w:cs="Arial"/>
          <w:sz w:val="20"/>
          <w:szCs w:val="20"/>
        </w:rPr>
        <w:t xml:space="preserve">: Data collection will take place online. </w:t>
      </w:r>
      <w:r w:rsidRPr="21EF12B1">
        <w:rPr>
          <w:rFonts w:ascii="Arial" w:eastAsiaTheme="minorEastAsia" w:hAnsi="Arial" w:cs="Arial"/>
          <w:color w:val="000000" w:themeColor="text1"/>
          <w:sz w:val="20"/>
          <w:szCs w:val="20"/>
        </w:rPr>
        <w:t>The researcher disseminating the study to online sources and storing and analyzing the data are located at Rutgers University.</w:t>
      </w:r>
    </w:p>
    <w:p w14:paraId="700113C6"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2756E1C4" w14:textId="4CE43368" w:rsidR="00EF6970" w:rsidRPr="00E23290" w:rsidRDefault="21EF12B1"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E23290">
        <w:rPr>
          <w:rFonts w:ascii="Arial" w:eastAsiaTheme="minorEastAsia" w:hAnsi="Arial" w:cs="Arial"/>
          <w:b/>
          <w:bCs/>
          <w:sz w:val="20"/>
          <w:szCs w:val="20"/>
          <w:u w:val="single"/>
        </w:rPr>
        <w:t>Process of Data Collection</w:t>
      </w:r>
      <w:r w:rsidRPr="00E23290">
        <w:rPr>
          <w:rFonts w:ascii="Arial" w:eastAsiaTheme="minorEastAsia" w:hAnsi="Arial" w:cs="Arial"/>
          <w:sz w:val="20"/>
          <w:szCs w:val="20"/>
        </w:rPr>
        <w:t xml:space="preserve">: The data collection procedure will be hosted on Qualtrics. </w:t>
      </w:r>
      <w:r w:rsidR="00E23290" w:rsidRPr="00E23290">
        <w:rPr>
          <w:rFonts w:ascii="Arial" w:eastAsiaTheme="minorEastAsia" w:hAnsi="Arial" w:cs="Arial"/>
          <w:sz w:val="20"/>
          <w:szCs w:val="20"/>
        </w:rPr>
        <w:t xml:space="preserve">First, the researcher will post and/or send an announcement on different social networks and online communication channels with the information about the project and asking for volunteers to participate. Then, participants will decide to participate and click the link to complete the survey. After the researcher sees that the participant has completed the survey, they will send them an email with the payment information. </w:t>
      </w:r>
      <w:r w:rsidRPr="00E23290">
        <w:rPr>
          <w:rFonts w:ascii="Arial" w:eastAsiaTheme="minorEastAsia" w:hAnsi="Arial" w:cs="Arial"/>
          <w:color w:val="000000" w:themeColor="text1"/>
          <w:sz w:val="20"/>
          <w:szCs w:val="20"/>
        </w:rPr>
        <w:t>The researcher</w:t>
      </w:r>
      <w:r w:rsidR="00E23290" w:rsidRPr="00E23290">
        <w:rPr>
          <w:rFonts w:ascii="Arial" w:eastAsiaTheme="minorEastAsia" w:hAnsi="Arial" w:cs="Arial"/>
          <w:color w:val="000000" w:themeColor="text1"/>
          <w:sz w:val="20"/>
          <w:szCs w:val="20"/>
        </w:rPr>
        <w:t xml:space="preserve"> </w:t>
      </w:r>
      <w:r w:rsidRPr="00E23290">
        <w:rPr>
          <w:rFonts w:ascii="Arial" w:eastAsiaTheme="minorEastAsia" w:hAnsi="Arial" w:cs="Arial"/>
          <w:color w:val="000000" w:themeColor="text1"/>
          <w:sz w:val="20"/>
          <w:szCs w:val="20"/>
        </w:rPr>
        <w:t xml:space="preserve">disseminating the study to online sources and storing and analyzing the data </w:t>
      </w:r>
      <w:r w:rsidR="00E23290" w:rsidRPr="00E23290">
        <w:rPr>
          <w:rFonts w:ascii="Arial" w:eastAsiaTheme="minorEastAsia" w:hAnsi="Arial" w:cs="Arial"/>
          <w:color w:val="000000" w:themeColor="text1"/>
          <w:sz w:val="20"/>
          <w:szCs w:val="20"/>
        </w:rPr>
        <w:t>is</w:t>
      </w:r>
      <w:r w:rsidRPr="00E23290">
        <w:rPr>
          <w:rFonts w:ascii="Arial" w:eastAsiaTheme="minorEastAsia" w:hAnsi="Arial" w:cs="Arial"/>
          <w:color w:val="000000" w:themeColor="text1"/>
          <w:sz w:val="20"/>
          <w:szCs w:val="20"/>
        </w:rPr>
        <w:t xml:space="preserve"> located at Rutgers University</w:t>
      </w:r>
      <w:r w:rsidR="00E23290">
        <w:rPr>
          <w:rFonts w:ascii="Arial" w:eastAsiaTheme="minorEastAsia" w:hAnsi="Arial" w:cs="Arial"/>
          <w:color w:val="000000" w:themeColor="text1"/>
          <w:sz w:val="20"/>
          <w:szCs w:val="20"/>
        </w:rPr>
        <w:t>.</w:t>
      </w:r>
    </w:p>
    <w:p w14:paraId="14EB0ABC" w14:textId="77777777" w:rsidR="00E23290" w:rsidRPr="00E23290" w:rsidRDefault="00E23290" w:rsidP="00E23290">
      <w:pPr>
        <w:spacing w:after="0" w:line="240" w:lineRule="auto"/>
        <w:jc w:val="both"/>
        <w:rPr>
          <w:rFonts w:ascii="Arial" w:eastAsiaTheme="minorEastAsia" w:hAnsi="Arial" w:cs="Arial"/>
          <w:bCs/>
          <w:color w:val="0070C0"/>
          <w:sz w:val="20"/>
          <w:szCs w:val="20"/>
        </w:rPr>
      </w:pPr>
    </w:p>
    <w:p w14:paraId="631AEC3E" w14:textId="69FE866F"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Timing and Frequency</w:t>
      </w:r>
      <w:r w:rsidRPr="00B80E55">
        <w:rPr>
          <w:rFonts w:ascii="Arial" w:eastAsiaTheme="minorEastAsia" w:hAnsi="Arial" w:cs="Arial"/>
          <w:bCs/>
          <w:sz w:val="20"/>
          <w:szCs w:val="20"/>
        </w:rPr>
        <w:t xml:space="preserve">: </w:t>
      </w:r>
      <w:r w:rsidR="00C70578">
        <w:rPr>
          <w:rFonts w:ascii="Arial" w:eastAsiaTheme="minorEastAsia" w:hAnsi="Arial" w:cs="Arial"/>
          <w:bCs/>
          <w:sz w:val="20"/>
          <w:szCs w:val="20"/>
        </w:rPr>
        <w:t>Participants will complete the questionnaire at the time of their choosing. The questionnaire will take approximately 15 minutes to complete, and each participant will do this only one time.</w:t>
      </w:r>
    </w:p>
    <w:p w14:paraId="1AE5E409" w14:textId="77777777" w:rsidR="00C70578" w:rsidRPr="00C70578" w:rsidRDefault="00C70578" w:rsidP="00E23290">
      <w:pPr>
        <w:pStyle w:val="ListParagraph"/>
        <w:jc w:val="both"/>
        <w:rPr>
          <w:rFonts w:ascii="Arial" w:eastAsiaTheme="minorEastAsia" w:hAnsi="Arial" w:cs="Arial"/>
          <w:bCs/>
          <w:color w:val="0070C0"/>
          <w:sz w:val="20"/>
          <w:szCs w:val="20"/>
        </w:rPr>
      </w:pPr>
    </w:p>
    <w:p w14:paraId="30558E6A" w14:textId="77777777"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00C70578">
        <w:rPr>
          <w:rFonts w:ascii="Arial" w:eastAsiaTheme="minorEastAsia" w:hAnsi="Arial" w:cs="Arial"/>
          <w:bCs/>
          <w:sz w:val="20"/>
          <w:szCs w:val="20"/>
        </w:rPr>
        <w:t>:</w:t>
      </w:r>
      <w:r w:rsidR="00C70578">
        <w:rPr>
          <w:rFonts w:ascii="Arial" w:eastAsiaTheme="minorEastAsia" w:hAnsi="Arial" w:cs="Arial"/>
          <w:bCs/>
          <w:color w:val="0070C0"/>
          <w:sz w:val="20"/>
          <w:szCs w:val="20"/>
        </w:rPr>
        <w:t xml:space="preserve"> </w:t>
      </w:r>
      <w:r w:rsidR="00C70578" w:rsidRPr="00C70578">
        <w:rPr>
          <w:rFonts w:ascii="Arial" w:eastAsiaTheme="minorEastAsia" w:hAnsi="Arial" w:cs="Arial"/>
          <w:bCs/>
          <w:sz w:val="20"/>
          <w:szCs w:val="20"/>
        </w:rPr>
        <w:t>Participants will not be recorded as part of this research.</w:t>
      </w:r>
    </w:p>
    <w:p w14:paraId="5D453B7E" w14:textId="77777777" w:rsidR="00C70578" w:rsidRPr="00C70578" w:rsidRDefault="00C70578" w:rsidP="00E23290">
      <w:pPr>
        <w:pStyle w:val="ListParagraph"/>
        <w:jc w:val="both"/>
        <w:rPr>
          <w:rFonts w:ascii="Arial" w:hAnsi="Arial" w:cs="Arial"/>
          <w:sz w:val="20"/>
          <w:szCs w:val="20"/>
        </w:rPr>
      </w:pPr>
    </w:p>
    <w:p w14:paraId="2A264916" w14:textId="148E40B8" w:rsidR="00EF6970"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C70578">
        <w:rPr>
          <w:rFonts w:ascii="Arial" w:eastAsiaTheme="minorEastAsia" w:hAnsi="Arial" w:cs="Arial"/>
          <w:b/>
          <w:bCs/>
          <w:sz w:val="20"/>
          <w:szCs w:val="20"/>
          <w:u w:val="single"/>
        </w:rPr>
        <w:t>Study Instruments</w:t>
      </w:r>
      <w:r w:rsidRPr="00C70578">
        <w:rPr>
          <w:rFonts w:ascii="Arial" w:hAnsi="Arial" w:cs="Arial"/>
          <w:sz w:val="20"/>
          <w:szCs w:val="20"/>
        </w:rPr>
        <w:t>:</w:t>
      </w:r>
      <w:r w:rsidR="00C70578" w:rsidRPr="00C70578">
        <w:rPr>
          <w:rFonts w:ascii="Arial" w:hAnsi="Arial" w:cs="Arial"/>
          <w:sz w:val="20"/>
          <w:szCs w:val="20"/>
        </w:rPr>
        <w:t xml:space="preserve"> A three-part questionnaire on Qualtrics. The first part will collect demographic information. The second part will collect information on the knowledge and use of </w:t>
      </w:r>
      <w:r w:rsidR="00C70578" w:rsidRPr="00C70578">
        <w:rPr>
          <w:rFonts w:ascii="Arial" w:hAnsi="Arial" w:cs="Arial"/>
          <w:sz w:val="20"/>
          <w:szCs w:val="20"/>
        </w:rPr>
        <w:lastRenderedPageBreak/>
        <w:t>both languages (Catalan and Spanish). Finally, the third part will collect information on the linguistic attitudes towards both languages.</w:t>
      </w:r>
    </w:p>
    <w:p w14:paraId="2D80E65F"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76EF259C" w14:textId="77777777" w:rsidR="00C70578" w:rsidRPr="00C70578" w:rsidRDefault="00EF6970" w:rsidP="00E2329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B80E55">
        <w:rPr>
          <w:rFonts w:ascii="Arial" w:eastAsiaTheme="minorEastAsia" w:hAnsi="Arial" w:cs="Arial"/>
          <w:b/>
          <w:sz w:val="20"/>
          <w:szCs w:val="20"/>
          <w:u w:val="single"/>
        </w:rPr>
        <w:t xml:space="preserve">Ethnographic Studies, Interviews, Or </w:t>
      </w:r>
      <w:r w:rsidRPr="00C70578">
        <w:rPr>
          <w:rFonts w:ascii="Arial" w:eastAsiaTheme="minorEastAsia" w:hAnsi="Arial" w:cs="Arial"/>
          <w:b/>
          <w:color w:val="000000" w:themeColor="text1"/>
          <w:sz w:val="20"/>
          <w:szCs w:val="20"/>
          <w:u w:val="single"/>
        </w:rPr>
        <w:t>Observation</w:t>
      </w:r>
      <w:r w:rsidRPr="00C70578">
        <w:rPr>
          <w:rFonts w:ascii="Arial" w:eastAsiaTheme="minorEastAsia" w:hAnsi="Arial" w:cs="Arial"/>
          <w:color w:val="000000" w:themeColor="text1"/>
          <w:sz w:val="20"/>
          <w:szCs w:val="20"/>
        </w:rPr>
        <w:t xml:space="preserve">: </w:t>
      </w:r>
      <w:r w:rsidR="00C70578" w:rsidRPr="00C70578">
        <w:rPr>
          <w:rFonts w:ascii="Arial" w:eastAsiaTheme="minorEastAsia" w:hAnsi="Arial" w:cs="Arial"/>
          <w:color w:val="000000" w:themeColor="text1"/>
          <w:sz w:val="20"/>
          <w:szCs w:val="20"/>
        </w:rPr>
        <w:t>N/A</w:t>
      </w:r>
    </w:p>
    <w:p w14:paraId="4180F178" w14:textId="77777777" w:rsidR="00C70578" w:rsidRPr="00C70578" w:rsidRDefault="00C70578" w:rsidP="00E23290">
      <w:pPr>
        <w:pStyle w:val="ListParagraph"/>
        <w:autoSpaceDE w:val="0"/>
        <w:autoSpaceDN w:val="0"/>
        <w:adjustRightInd w:val="0"/>
        <w:spacing w:after="0" w:line="240" w:lineRule="auto"/>
        <w:ind w:left="990"/>
        <w:jc w:val="both"/>
        <w:rPr>
          <w:rFonts w:ascii="Arial" w:hAnsi="Arial" w:cs="Arial"/>
          <w:sz w:val="20"/>
          <w:szCs w:val="20"/>
        </w:rPr>
      </w:pPr>
    </w:p>
    <w:p w14:paraId="16009000" w14:textId="05DBBB56" w:rsidR="001F3D42" w:rsidRPr="001F3D42" w:rsidRDefault="00EF6970">
      <w:pPr>
        <w:pStyle w:val="ListParagraph"/>
        <w:numPr>
          <w:ilvl w:val="0"/>
          <w:numId w:val="52"/>
        </w:numPr>
        <w:autoSpaceDE w:val="0"/>
        <w:autoSpaceDN w:val="0"/>
        <w:adjustRightInd w:val="0"/>
        <w:spacing w:after="0" w:line="240" w:lineRule="auto"/>
        <w:ind w:left="990"/>
        <w:jc w:val="both"/>
        <w:rPr>
          <w:ins w:id="38" w:author="Jaume Losa, Alejandro Andreas" w:date="2023-09-15T08:48:00Z"/>
          <w:rFonts w:ascii="Arial" w:hAnsi="Arial" w:cs="Arial"/>
          <w:sz w:val="20"/>
          <w:szCs w:val="20"/>
          <w:rPrChange w:id="39" w:author="Jaume Losa, Alejandro Andreas" w:date="2023-09-15T08:50:00Z">
            <w:rPr>
              <w:ins w:id="40" w:author="Jaume Losa, Alejandro Andreas" w:date="2023-09-15T08:48:00Z"/>
            </w:rPr>
          </w:rPrChange>
        </w:rPr>
        <w:pPrChange w:id="41" w:author="Jaume Losa, Alejandro Andreas" w:date="2023-09-15T08:47:00Z">
          <w:pPr>
            <w:autoSpaceDE w:val="0"/>
            <w:autoSpaceDN w:val="0"/>
            <w:adjustRightInd w:val="0"/>
            <w:spacing w:after="0" w:line="240" w:lineRule="auto"/>
            <w:jc w:val="both"/>
          </w:pPr>
        </w:pPrChange>
      </w:pPr>
      <w:r w:rsidRPr="00C70578">
        <w:rPr>
          <w:rFonts w:ascii="Arial" w:eastAsiaTheme="minorEastAsia" w:hAnsi="Arial" w:cs="Arial"/>
          <w:b/>
          <w:sz w:val="20"/>
          <w:szCs w:val="20"/>
          <w:u w:val="single"/>
        </w:rPr>
        <w:t>Subject Identifiers</w:t>
      </w:r>
      <w:del w:id="42" w:author="Alejandro Andreas Jaume Losa" w:date="2023-09-11T12:12:00Z">
        <w:r w:rsidRPr="00C70578" w:rsidDel="00D04107">
          <w:rPr>
            <w:rFonts w:ascii="Arial" w:eastAsiaTheme="minorEastAsia" w:hAnsi="Arial" w:cs="Arial"/>
            <w:sz w:val="20"/>
            <w:szCs w:val="20"/>
          </w:rPr>
          <w:delText>:</w:delText>
        </w:r>
        <w:r w:rsidR="00C70578" w:rsidRPr="00C70578" w:rsidDel="00D04107">
          <w:rPr>
            <w:rFonts w:ascii="Arial" w:eastAsiaTheme="minorEastAsia" w:hAnsi="Arial" w:cs="Arial"/>
            <w:color w:val="0070C0"/>
            <w:sz w:val="20"/>
            <w:szCs w:val="20"/>
          </w:rPr>
          <w:delText xml:space="preserve"> </w:delText>
        </w:r>
        <w:r w:rsidR="00C70578" w:rsidRPr="00C70578" w:rsidDel="00D04107">
          <w:rPr>
            <w:rFonts w:ascii="Arial" w:hAnsi="Arial" w:cs="Arial"/>
            <w:sz w:val="20"/>
            <w:szCs w:val="20"/>
          </w:rPr>
          <w:delText>No personal identifiable information will be collected</w:delText>
        </w:r>
      </w:del>
      <w:ins w:id="43" w:author="Alejandro Andreas Jaume Losa" w:date="2023-09-11T12:13:00Z">
        <w:r w:rsidR="00D04107">
          <w:rPr>
            <w:rFonts w:ascii="Arial" w:hAnsi="Arial" w:cs="Arial"/>
            <w:sz w:val="20"/>
            <w:szCs w:val="20"/>
          </w:rPr>
          <w:t>:</w:t>
        </w:r>
      </w:ins>
      <w:ins w:id="44" w:author="Jaume Losa, Alejandro Andreas" w:date="2023-09-15T08:47:00Z">
        <w:r w:rsidR="001F3D42">
          <w:rPr>
            <w:rFonts w:ascii="Arial" w:hAnsi="Arial" w:cs="Arial"/>
            <w:sz w:val="20"/>
            <w:szCs w:val="20"/>
          </w:rPr>
          <w:t xml:space="preserve"> </w:t>
        </w:r>
      </w:ins>
      <w:ins w:id="45" w:author="Alejandro Andreas Jaume Losa" w:date="2023-09-11T12:13:00Z">
        <w:del w:id="46" w:author="Jaume Losa, Alejandro Andreas" w:date="2023-09-15T08:47:00Z">
          <w:r w:rsidR="00D04107" w:rsidRPr="00D04107" w:rsidDel="001F3D42">
            <w:rPr>
              <w:rFonts w:ascii="Arial" w:hAnsi="Arial" w:cs="Arial"/>
              <w:sz w:val="20"/>
              <w:szCs w:val="20"/>
            </w:rPr>
            <w:delText xml:space="preserve"> </w:delText>
          </w:r>
        </w:del>
      </w:ins>
      <w:ins w:id="47" w:author="Jaume Losa, Alejandro Andreas" w:date="2023-09-15T08:47:00Z">
        <w:r w:rsidR="001F3D42" w:rsidRPr="001F3D42">
          <w:rPr>
            <w:rFonts w:ascii="Arial" w:eastAsiaTheme="minorEastAsia" w:hAnsi="Arial" w:cs="Arial"/>
            <w:color w:val="000000" w:themeColor="text1"/>
            <w:sz w:val="20"/>
            <w:szCs w:val="20"/>
          </w:rPr>
          <w:t>The only identifiable information that will be collected will be the participants’ IP addresses and email addresses</w:t>
        </w:r>
        <w:r w:rsidR="001F3D42">
          <w:rPr>
            <w:rFonts w:ascii="Arial" w:eastAsiaTheme="minorEastAsia" w:hAnsi="Arial" w:cs="Arial"/>
            <w:color w:val="000000" w:themeColor="text1"/>
            <w:sz w:val="20"/>
            <w:szCs w:val="20"/>
          </w:rPr>
          <w:t>.</w:t>
        </w:r>
      </w:ins>
      <w:ins w:id="48" w:author="Jaume Losa, Alejandro Andreas" w:date="2023-09-15T08:48:00Z">
        <w:r w:rsidR="001F3D42" w:rsidRPr="001F3D42">
          <w:rPr>
            <w:rFonts w:ascii="Arial" w:eastAsiaTheme="minorEastAsia" w:hAnsi="Arial" w:cs="Arial"/>
            <w:color w:val="000000" w:themeColor="text1"/>
            <w:sz w:val="20"/>
            <w:szCs w:val="20"/>
          </w:rPr>
          <w:t xml:space="preserve"> </w:t>
        </w:r>
        <w:r w:rsidR="001F3D42">
          <w:rPr>
            <w:rFonts w:ascii="Arial" w:eastAsiaTheme="minorEastAsia" w:hAnsi="Arial" w:cs="Arial"/>
            <w:color w:val="000000" w:themeColor="text1"/>
            <w:sz w:val="20"/>
            <w:szCs w:val="20"/>
          </w:rPr>
          <w:t>S</w:t>
        </w:r>
        <w:r w:rsidR="001F3D42" w:rsidRPr="001F3D42">
          <w:rPr>
            <w:rFonts w:ascii="Arial" w:eastAsiaTheme="minorEastAsia" w:hAnsi="Arial" w:cs="Arial"/>
            <w:color w:val="000000" w:themeColor="text1"/>
            <w:sz w:val="20"/>
            <w:szCs w:val="20"/>
          </w:rPr>
          <w:t>ince the IP address is collected as a function of Qualtrics, and it is not of interest in the research it will be immediately deleted from the participants’ response.</w:t>
        </w:r>
        <w:r w:rsidR="001F3D42">
          <w:rPr>
            <w:rFonts w:ascii="Arial" w:eastAsiaTheme="minorEastAsia" w:hAnsi="Arial" w:cs="Arial"/>
            <w:color w:val="000000" w:themeColor="text1"/>
            <w:sz w:val="20"/>
            <w:szCs w:val="20"/>
          </w:rPr>
          <w:t xml:space="preserve"> </w:t>
        </w:r>
      </w:ins>
      <w:del w:id="49" w:author="Alejandro Andreas Jaume Losa" w:date="2023-09-11T12:13:00Z">
        <w:r w:rsidR="00C70578" w:rsidRPr="001F3D42" w:rsidDel="00D04107">
          <w:rPr>
            <w:rFonts w:ascii="Arial" w:hAnsi="Arial" w:cs="Arial"/>
            <w:sz w:val="20"/>
            <w:szCs w:val="20"/>
            <w:rPrChange w:id="50" w:author="Jaume Losa, Alejandro Andreas" w:date="2023-09-15T08:48:00Z">
              <w:rPr/>
            </w:rPrChange>
          </w:rPr>
          <w:delText>. That said, i</w:delText>
        </w:r>
      </w:del>
      <w:bookmarkStart w:id="51" w:name="_Hlk145327068"/>
      <w:ins w:id="52" w:author="Jaume Losa, Alejandro Andreas" w:date="2023-09-15T08:48:00Z">
        <w:r w:rsidR="001F3D42">
          <w:rPr>
            <w:rFonts w:ascii="Arial" w:hAnsi="Arial" w:cs="Arial"/>
            <w:sz w:val="20"/>
            <w:szCs w:val="20"/>
          </w:rPr>
          <w:t>I</w:t>
        </w:r>
      </w:ins>
      <w:ins w:id="53" w:author="Alejandro Andreas Jaume Losa" w:date="2023-09-11T12:13:00Z">
        <w:del w:id="54" w:author="Jaume Losa, Alejandro Andreas" w:date="2023-09-15T08:48:00Z">
          <w:r w:rsidR="00D04107" w:rsidRPr="001F3D42" w:rsidDel="001F3D42">
            <w:rPr>
              <w:rFonts w:ascii="Arial" w:hAnsi="Arial" w:cs="Arial"/>
              <w:sz w:val="20"/>
              <w:szCs w:val="20"/>
              <w:rPrChange w:id="55" w:author="Jaume Losa, Alejandro Andreas" w:date="2023-09-15T08:48:00Z">
                <w:rPr/>
              </w:rPrChange>
            </w:rPr>
            <w:delText>i</w:delText>
          </w:r>
        </w:del>
        <w:r w:rsidR="00D04107" w:rsidRPr="001F3D42">
          <w:rPr>
            <w:rFonts w:ascii="Arial" w:hAnsi="Arial" w:cs="Arial"/>
            <w:sz w:val="20"/>
            <w:szCs w:val="20"/>
            <w:rPrChange w:id="56" w:author="Jaume Losa, Alejandro Andreas" w:date="2023-09-15T08:48:00Z">
              <w:rPr/>
            </w:rPrChange>
          </w:rPr>
          <w:t>t</w:t>
        </w:r>
      </w:ins>
      <w:del w:id="57" w:author="Alejandro Andreas Jaume Losa" w:date="2023-09-11T12:13:00Z">
        <w:r w:rsidR="00C70578" w:rsidRPr="001F3D42" w:rsidDel="00D04107">
          <w:rPr>
            <w:rFonts w:ascii="Arial" w:hAnsi="Arial" w:cs="Arial"/>
            <w:sz w:val="20"/>
            <w:szCs w:val="20"/>
            <w:rPrChange w:id="58" w:author="Jaume Losa, Alejandro Andreas" w:date="2023-09-15T08:48:00Z">
              <w:rPr/>
            </w:rPrChange>
          </w:rPr>
          <w:delText>t</w:delText>
        </w:r>
      </w:del>
      <w:r w:rsidR="00C70578" w:rsidRPr="001F3D42">
        <w:rPr>
          <w:rFonts w:ascii="Arial" w:hAnsi="Arial" w:cs="Arial"/>
          <w:sz w:val="20"/>
          <w:szCs w:val="20"/>
          <w:rPrChange w:id="59" w:author="Jaume Losa, Alejandro Andreas" w:date="2023-09-15T08:48:00Z">
            <w:rPr/>
          </w:rPrChange>
        </w:rPr>
        <w:t xml:space="preserve"> </w:t>
      </w:r>
      <w:del w:id="60" w:author="Alejandro Andreas Jaume Losa" w:date="2023-09-11T12:13:00Z">
        <w:r w:rsidR="00C70578" w:rsidRPr="001F3D42" w:rsidDel="00D04107">
          <w:rPr>
            <w:rFonts w:ascii="Arial" w:hAnsi="Arial" w:cs="Arial"/>
            <w:sz w:val="20"/>
            <w:szCs w:val="20"/>
            <w:rPrChange w:id="61" w:author="Jaume Losa, Alejandro Andreas" w:date="2023-09-15T08:48:00Z">
              <w:rPr/>
            </w:rPrChange>
          </w:rPr>
          <w:delText xml:space="preserve">would </w:delText>
        </w:r>
      </w:del>
      <w:ins w:id="62" w:author="Alejandro Andreas Jaume Losa" w:date="2023-09-11T12:13:00Z">
        <w:r w:rsidR="00D04107" w:rsidRPr="001F3D42">
          <w:rPr>
            <w:rFonts w:ascii="Arial" w:hAnsi="Arial" w:cs="Arial"/>
            <w:sz w:val="20"/>
            <w:szCs w:val="20"/>
            <w:rPrChange w:id="63" w:author="Jaume Losa, Alejandro Andreas" w:date="2023-09-15T08:48:00Z">
              <w:rPr/>
            </w:rPrChange>
          </w:rPr>
          <w:t xml:space="preserve">will </w:t>
        </w:r>
      </w:ins>
      <w:r w:rsidR="00C70578" w:rsidRPr="001F3D42">
        <w:rPr>
          <w:rFonts w:ascii="Arial" w:hAnsi="Arial" w:cs="Arial"/>
          <w:sz w:val="20"/>
          <w:szCs w:val="20"/>
          <w:rPrChange w:id="64" w:author="Jaume Losa, Alejandro Andreas" w:date="2023-09-15T08:48:00Z">
            <w:rPr/>
          </w:rPrChange>
        </w:rPr>
        <w:t xml:space="preserve">be made clear to participants that IPs addresses are collected by Qualtrics, and that while we won't be using that information, there exists the possibility that this information can be used by someone who steals that information to identify </w:t>
      </w:r>
      <w:proofErr w:type="spellStart"/>
      <w:r w:rsidR="00C70578" w:rsidRPr="001F3D42">
        <w:rPr>
          <w:rFonts w:ascii="Arial" w:hAnsi="Arial" w:cs="Arial"/>
          <w:sz w:val="20"/>
          <w:szCs w:val="20"/>
          <w:rPrChange w:id="65" w:author="Jaume Losa, Alejandro Andreas" w:date="2023-09-15T08:48:00Z">
            <w:rPr/>
          </w:rPrChange>
        </w:rPr>
        <w:t>them.</w:t>
      </w:r>
      <w:del w:id="66" w:author="Jaume Losa, Alejandro Andreas" w:date="2023-09-15T08:50:00Z">
        <w:r w:rsidR="00C70578" w:rsidRPr="001F3D42" w:rsidDel="001F3D42">
          <w:rPr>
            <w:rFonts w:ascii="Arial" w:hAnsi="Arial" w:cs="Arial"/>
            <w:sz w:val="20"/>
            <w:szCs w:val="20"/>
            <w:rPrChange w:id="67" w:author="Jaume Losa, Alejandro Andreas" w:date="2023-09-15T08:48:00Z">
              <w:rPr/>
            </w:rPrChange>
          </w:rPr>
          <w:delText xml:space="preserve"> </w:delText>
        </w:r>
      </w:del>
      <w:ins w:id="68" w:author="Alejandro Andreas Jaume Losa" w:date="2023-09-11T12:15:00Z">
        <w:r w:rsidR="00D04107" w:rsidRPr="001F3D42">
          <w:rPr>
            <w:rFonts w:ascii="Arial" w:hAnsi="Arial" w:cs="Arial"/>
            <w:sz w:val="20"/>
            <w:szCs w:val="20"/>
            <w:rPrChange w:id="69" w:author="Jaume Losa, Alejandro Andreas" w:date="2023-09-15T08:50:00Z">
              <w:rPr/>
            </w:rPrChange>
          </w:rPr>
          <w:t>It</w:t>
        </w:r>
        <w:proofErr w:type="spellEnd"/>
        <w:r w:rsidR="00D04107" w:rsidRPr="001F3D42">
          <w:rPr>
            <w:rFonts w:ascii="Arial" w:hAnsi="Arial" w:cs="Arial"/>
            <w:sz w:val="20"/>
            <w:szCs w:val="20"/>
            <w:rPrChange w:id="70" w:author="Jaume Losa, Alejandro Andreas" w:date="2023-09-15T08:50:00Z">
              <w:rPr/>
            </w:rPrChange>
          </w:rPr>
          <w:t xml:space="preserve"> will also be made clear to </w:t>
        </w:r>
      </w:ins>
      <w:ins w:id="71" w:author="Alejandro Andreas Jaume Losa" w:date="2023-09-11T12:16:00Z">
        <w:r w:rsidR="00D04107" w:rsidRPr="001F3D42">
          <w:rPr>
            <w:rFonts w:ascii="Arial" w:hAnsi="Arial" w:cs="Arial"/>
            <w:sz w:val="20"/>
            <w:szCs w:val="20"/>
            <w:rPrChange w:id="72" w:author="Jaume Losa, Alejandro Andreas" w:date="2023-09-15T08:50:00Z">
              <w:rPr/>
            </w:rPrChange>
          </w:rPr>
          <w:t>p</w:t>
        </w:r>
      </w:ins>
      <w:ins w:id="73" w:author="Alejandro Andreas Jaume Losa" w:date="2023-09-11T12:14:00Z">
        <w:r w:rsidR="00D04107" w:rsidRPr="001F3D42">
          <w:rPr>
            <w:rFonts w:ascii="Arial" w:hAnsi="Arial" w:cs="Arial"/>
            <w:sz w:val="20"/>
            <w:szCs w:val="20"/>
            <w:rPrChange w:id="74" w:author="Jaume Losa, Alejandro Andreas" w:date="2023-09-15T08:50:00Z">
              <w:rPr/>
            </w:rPrChange>
          </w:rPr>
          <w:t>articipants</w:t>
        </w:r>
      </w:ins>
      <w:ins w:id="75" w:author="Alejandro Andreas Jaume Losa" w:date="2023-09-11T12:16:00Z">
        <w:r w:rsidR="00D04107" w:rsidRPr="001F3D42">
          <w:rPr>
            <w:rFonts w:ascii="Arial" w:hAnsi="Arial" w:cs="Arial"/>
            <w:sz w:val="20"/>
            <w:szCs w:val="20"/>
            <w:rPrChange w:id="76" w:author="Jaume Losa, Alejandro Andreas" w:date="2023-09-15T08:50:00Z">
              <w:rPr/>
            </w:rPrChange>
          </w:rPr>
          <w:t xml:space="preserve"> that their </w:t>
        </w:r>
      </w:ins>
      <w:ins w:id="77" w:author="Alejandro Andreas Jaume Losa" w:date="2023-09-11T12:14:00Z">
        <w:r w:rsidR="00D04107" w:rsidRPr="001F3D42">
          <w:rPr>
            <w:rFonts w:ascii="Arial" w:hAnsi="Arial" w:cs="Arial"/>
            <w:sz w:val="20"/>
            <w:szCs w:val="20"/>
            <w:rPrChange w:id="78" w:author="Jaume Losa, Alejandro Andreas" w:date="2023-09-15T08:50:00Z">
              <w:rPr/>
            </w:rPrChange>
          </w:rPr>
          <w:t>email addresses will be collected in order to send them the</w:t>
        </w:r>
      </w:ins>
      <w:ins w:id="79" w:author="Alejandro Andreas Jaume Losa" w:date="2023-09-11T12:15:00Z">
        <w:r w:rsidR="00D04107" w:rsidRPr="001F3D42">
          <w:rPr>
            <w:rFonts w:ascii="Arial" w:hAnsi="Arial" w:cs="Arial"/>
            <w:sz w:val="20"/>
            <w:szCs w:val="20"/>
            <w:rPrChange w:id="80" w:author="Jaume Losa, Alejandro Andreas" w:date="2023-09-15T08:50:00Z">
              <w:rPr/>
            </w:rPrChange>
          </w:rPr>
          <w:t xml:space="preserve"> payment for their collaboration</w:t>
        </w:r>
      </w:ins>
      <w:ins w:id="81" w:author="Alejandro Andreas Jaume Losa" w:date="2023-09-11T12:16:00Z">
        <w:r w:rsidR="00D04107" w:rsidRPr="001F3D42">
          <w:rPr>
            <w:rFonts w:ascii="Arial" w:hAnsi="Arial" w:cs="Arial"/>
            <w:sz w:val="20"/>
            <w:szCs w:val="20"/>
            <w:rPrChange w:id="82" w:author="Jaume Losa, Alejandro Andreas" w:date="2023-09-15T08:50:00Z">
              <w:rPr/>
            </w:rPrChange>
          </w:rPr>
          <w:t>.</w:t>
        </w:r>
      </w:ins>
      <w:bookmarkEnd w:id="51"/>
      <w:ins w:id="83" w:author="Jaume Losa, Alejandro Andreas" w:date="2023-09-15T08:49:00Z">
        <w:r w:rsidR="001F3D42" w:rsidRPr="001F3D42">
          <w:rPr>
            <w:rFonts w:ascii="Arial" w:hAnsi="Arial" w:cs="Arial"/>
            <w:sz w:val="20"/>
            <w:szCs w:val="20"/>
            <w:rPrChange w:id="84" w:author="Jaume Losa, Alejandro Andreas" w:date="2023-09-15T08:50:00Z">
              <w:rPr/>
            </w:rPrChange>
          </w:rPr>
          <w:t xml:space="preserve"> </w:t>
        </w:r>
      </w:ins>
      <w:ins w:id="85" w:author="Alejandro Andreas Jaume Losa" w:date="2023-09-11T12:16:00Z">
        <w:del w:id="86" w:author="Jaume Losa, Alejandro Andreas" w:date="2023-09-15T08:49:00Z">
          <w:r w:rsidR="00D04107" w:rsidRPr="001F3D42" w:rsidDel="001F3D42">
            <w:rPr>
              <w:rFonts w:ascii="Arial" w:hAnsi="Arial" w:cs="Arial"/>
              <w:sz w:val="20"/>
              <w:szCs w:val="20"/>
              <w:rPrChange w:id="87" w:author="Jaume Losa, Alejandro Andreas" w:date="2023-09-15T08:50:00Z">
                <w:rPr/>
              </w:rPrChange>
            </w:rPr>
            <w:delText xml:space="preserve"> </w:delText>
          </w:r>
        </w:del>
      </w:ins>
      <w:ins w:id="88" w:author="Jaume Losa, Alejandro Andreas" w:date="2023-09-15T08:49:00Z">
        <w:r w:rsidR="001F3D42" w:rsidRPr="001F3D42">
          <w:rPr>
            <w:rFonts w:ascii="Arial" w:eastAsiaTheme="minorEastAsia" w:hAnsi="Arial" w:cs="Arial"/>
            <w:color w:val="000000" w:themeColor="text1"/>
            <w:sz w:val="20"/>
            <w:szCs w:val="20"/>
            <w:rPrChange w:id="89" w:author="Jaume Losa, Alejandro Andreas" w:date="2023-09-15T08:50:00Z">
              <w:rPr>
                <w:rFonts w:eastAsiaTheme="minorEastAsia"/>
                <w:color w:val="000000" w:themeColor="text1"/>
              </w:rPr>
            </w:rPrChange>
          </w:rPr>
          <w:t>After completing the survey, participants will be given two weeks to request that their data not be used after which time their email address will be eliminated from our files.</w:t>
        </w:r>
      </w:ins>
      <w:ins w:id="90" w:author="Jaume Losa, Alejandro Andreas" w:date="2023-09-15T08:50:00Z">
        <w:r w:rsidR="001F3D42" w:rsidRPr="001F3D42">
          <w:rPr>
            <w:rFonts w:ascii="Arial" w:eastAsiaTheme="minorEastAsia" w:hAnsi="Arial" w:cs="Arial"/>
            <w:color w:val="000000" w:themeColor="text1"/>
            <w:sz w:val="20"/>
            <w:szCs w:val="20"/>
            <w:rPrChange w:id="91" w:author="Jaume Losa, Alejandro Andreas" w:date="2023-09-15T08:50:00Z">
              <w:rPr>
                <w:rFonts w:eastAsiaTheme="minorEastAsia"/>
                <w:color w:val="000000" w:themeColor="text1"/>
              </w:rPr>
            </w:rPrChange>
          </w:rPr>
          <w:t xml:space="preserve"> </w:t>
        </w:r>
      </w:ins>
      <w:r w:rsidR="00C70578" w:rsidRPr="001F3D42">
        <w:rPr>
          <w:rFonts w:ascii="Arial" w:hAnsi="Arial" w:cs="Arial"/>
          <w:sz w:val="20"/>
          <w:szCs w:val="20"/>
          <w:rPrChange w:id="92" w:author="Jaume Losa, Alejandro Andreas" w:date="2023-09-15T08:50:00Z">
            <w:rPr/>
          </w:rPrChange>
        </w:rPr>
        <w:t>The survey data that we collect will be aggregated.</w:t>
      </w:r>
      <w:ins w:id="93" w:author="Jaume Losa, Alejandro Andreas" w:date="2023-09-15T08:47:00Z">
        <w:r w:rsidR="001F3D42" w:rsidRPr="001F3D42">
          <w:rPr>
            <w:rFonts w:ascii="Arial" w:hAnsi="Arial" w:cs="Arial"/>
            <w:sz w:val="20"/>
            <w:szCs w:val="20"/>
            <w:rPrChange w:id="94" w:author="Jaume Losa, Alejandro Andreas" w:date="2023-09-15T08:50:00Z">
              <w:rPr/>
            </w:rPrChange>
          </w:rPr>
          <w:t xml:space="preserve"> </w:t>
        </w:r>
      </w:ins>
      <w:del w:id="95" w:author="Jaume Losa, Alejandro Andreas" w:date="2023-09-15T08:47:00Z">
        <w:r w:rsidR="00C70578" w:rsidRPr="001F3D42" w:rsidDel="001F3D42">
          <w:rPr>
            <w:rFonts w:ascii="Arial" w:hAnsi="Arial" w:cs="Arial"/>
            <w:sz w:val="20"/>
            <w:szCs w:val="20"/>
            <w:rPrChange w:id="96" w:author="Jaume Losa, Alejandro Andreas" w:date="2023-09-15T08:50:00Z">
              <w:rPr/>
            </w:rPrChange>
          </w:rPr>
          <w:delText xml:space="preserve"> </w:delText>
        </w:r>
      </w:del>
      <w:r w:rsidR="00C70578" w:rsidRPr="001F3D42">
        <w:rPr>
          <w:rFonts w:ascii="Arial" w:hAnsi="Arial" w:cs="Arial"/>
          <w:sz w:val="20"/>
          <w:szCs w:val="20"/>
          <w:rPrChange w:id="97" w:author="Jaume Losa, Alejandro Andreas" w:date="2023-09-15T08:50:00Z">
            <w:rPr/>
          </w:rPrChange>
        </w:rPr>
        <w:t>Only researchers within this IRB will have access to the data.</w:t>
      </w:r>
    </w:p>
    <w:p w14:paraId="005CE998" w14:textId="25B6A075" w:rsidR="001F3D42" w:rsidRPr="001F3D42" w:rsidDel="001F3D42" w:rsidRDefault="001F3D42">
      <w:pPr>
        <w:autoSpaceDE w:val="0"/>
        <w:autoSpaceDN w:val="0"/>
        <w:adjustRightInd w:val="0"/>
        <w:spacing w:after="0" w:line="240" w:lineRule="auto"/>
        <w:jc w:val="both"/>
        <w:rPr>
          <w:del w:id="98" w:author="Jaume Losa, Alejandro Andreas" w:date="2023-09-15T08:49:00Z"/>
          <w:rFonts w:ascii="Arial" w:hAnsi="Arial" w:cs="Arial"/>
          <w:sz w:val="20"/>
          <w:szCs w:val="20"/>
          <w:rPrChange w:id="99" w:author="Jaume Losa, Alejandro Andreas" w:date="2023-09-15T08:47:00Z">
            <w:rPr>
              <w:del w:id="100" w:author="Jaume Losa, Alejandro Andreas" w:date="2023-09-15T08:49:00Z"/>
            </w:rPr>
          </w:rPrChange>
        </w:rPr>
        <w:pPrChange w:id="101" w:author="Jaume Losa, Alejandro Andreas" w:date="2023-09-15T08:47:00Z">
          <w:pPr>
            <w:pStyle w:val="ListParagraph"/>
            <w:numPr>
              <w:numId w:val="52"/>
            </w:numPr>
            <w:autoSpaceDE w:val="0"/>
            <w:autoSpaceDN w:val="0"/>
            <w:adjustRightInd w:val="0"/>
            <w:spacing w:after="0" w:line="240" w:lineRule="auto"/>
            <w:ind w:left="990" w:hanging="360"/>
            <w:jc w:val="both"/>
          </w:pPr>
        </w:pPrChange>
      </w:pPr>
    </w:p>
    <w:p w14:paraId="622903E2" w14:textId="77777777" w:rsidR="00D7225B" w:rsidRPr="00D7225B" w:rsidRDefault="00D7225B" w:rsidP="00E23290">
      <w:pPr>
        <w:autoSpaceDE w:val="0"/>
        <w:autoSpaceDN w:val="0"/>
        <w:adjustRightInd w:val="0"/>
        <w:spacing w:after="0" w:line="240" w:lineRule="auto"/>
        <w:jc w:val="both"/>
        <w:rPr>
          <w:rFonts w:ascii="Arial" w:hAnsi="Arial" w:cs="Arial"/>
          <w:sz w:val="20"/>
          <w:szCs w:val="20"/>
        </w:rPr>
      </w:pPr>
    </w:p>
    <w:p w14:paraId="473FAD8F"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593319AC" w14:textId="77777777" w:rsidR="00C70578" w:rsidRDefault="00C70578" w:rsidP="00E23290">
      <w:pPr>
        <w:pStyle w:val="ListParagraph"/>
        <w:spacing w:after="0" w:line="240" w:lineRule="auto"/>
        <w:ind w:left="0"/>
        <w:jc w:val="both"/>
        <w:rPr>
          <w:rFonts w:ascii="Arial" w:eastAsia="Arial" w:hAnsi="Arial" w:cs="Arial"/>
          <w:iCs/>
          <w:color w:val="FF0000"/>
          <w:sz w:val="20"/>
          <w:szCs w:val="20"/>
        </w:rPr>
      </w:pPr>
    </w:p>
    <w:p w14:paraId="6E4DBFDC" w14:textId="46B96817" w:rsidR="00EF6970" w:rsidRPr="00C70578" w:rsidRDefault="00C70578" w:rsidP="00E23290">
      <w:pPr>
        <w:pStyle w:val="ListParagraph"/>
        <w:spacing w:after="0" w:line="240" w:lineRule="auto"/>
        <w:ind w:left="360"/>
        <w:jc w:val="both"/>
        <w:rPr>
          <w:rFonts w:ascii="Arial" w:hAnsi="Arial" w:cs="Arial"/>
          <w:color w:val="000000" w:themeColor="text1"/>
          <w:sz w:val="20"/>
          <w:szCs w:val="20"/>
        </w:rPr>
      </w:pPr>
      <w:r w:rsidRPr="00C70578">
        <w:rPr>
          <w:rFonts w:ascii="Arial" w:eastAsia="Arial" w:hAnsi="Arial" w:cs="Arial"/>
          <w:iCs/>
          <w:color w:val="000000" w:themeColor="text1"/>
          <w:sz w:val="20"/>
          <w:szCs w:val="20"/>
        </w:rPr>
        <w:t>N/A</w:t>
      </w:r>
    </w:p>
    <w:p w14:paraId="442103CD" w14:textId="77777777" w:rsidR="00D7225B" w:rsidRPr="00B80E55" w:rsidRDefault="00D7225B" w:rsidP="00E23290">
      <w:pPr>
        <w:spacing w:after="0" w:line="240" w:lineRule="auto"/>
        <w:contextualSpacing/>
        <w:jc w:val="both"/>
        <w:rPr>
          <w:rFonts w:ascii="Arial" w:eastAsiaTheme="minorEastAsia" w:hAnsi="Arial" w:cs="Arial"/>
          <w:iCs/>
          <w:color w:val="0070C0"/>
          <w:sz w:val="20"/>
          <w:szCs w:val="20"/>
        </w:rPr>
      </w:pPr>
    </w:p>
    <w:p w14:paraId="31C212A6" w14:textId="77777777" w:rsidR="00B42ECA"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102" w:name="InterviewsFocusGroupsSurveys"/>
      <w:r w:rsidRPr="00B80E55">
        <w:rPr>
          <w:rFonts w:ascii="Arial" w:eastAsiaTheme="minorEastAsia" w:hAnsi="Arial" w:cs="Arial"/>
          <w:b/>
          <w:bCs/>
          <w:sz w:val="20"/>
          <w:szCs w:val="20"/>
        </w:rPr>
        <w:t>Interviews, Focus Groups, Surveys</w:t>
      </w:r>
      <w:bookmarkEnd w:id="102"/>
      <w:r w:rsidRPr="00B80E55">
        <w:rPr>
          <w:rFonts w:ascii="Arial" w:eastAsiaTheme="minorEastAsia" w:hAnsi="Arial" w:cs="Arial"/>
          <w:b/>
          <w:bCs/>
          <w:sz w:val="20"/>
          <w:szCs w:val="20"/>
        </w:rPr>
        <w:t xml:space="preserve">, and/or Observations </w:t>
      </w:r>
    </w:p>
    <w:p w14:paraId="01ED2B20" w14:textId="77777777" w:rsidR="00C70578" w:rsidRDefault="00C70578" w:rsidP="00E23290">
      <w:pPr>
        <w:spacing w:after="0" w:line="240" w:lineRule="auto"/>
        <w:jc w:val="both"/>
        <w:rPr>
          <w:rFonts w:ascii="Arial" w:eastAsiaTheme="minorEastAsia" w:hAnsi="Arial" w:cs="Arial"/>
          <w:b/>
          <w:bCs/>
          <w:color w:val="0070C0"/>
          <w:sz w:val="20"/>
          <w:szCs w:val="20"/>
          <w:u w:val="single"/>
        </w:rPr>
      </w:pPr>
    </w:p>
    <w:p w14:paraId="719A281B" w14:textId="6FA6B62E" w:rsidR="00C70578" w:rsidRPr="00C70578" w:rsidRDefault="00C70578" w:rsidP="00E23290">
      <w:pPr>
        <w:spacing w:after="0" w:line="240" w:lineRule="auto"/>
        <w:jc w:val="both"/>
        <w:rPr>
          <w:rFonts w:ascii="Arial" w:hAnsi="Arial" w:cs="Arial"/>
          <w:color w:val="000000" w:themeColor="text1"/>
          <w:sz w:val="20"/>
          <w:szCs w:val="20"/>
        </w:rPr>
      </w:pPr>
      <w:r>
        <w:rPr>
          <w:rFonts w:ascii="Arial" w:eastAsia="Arial" w:hAnsi="Arial" w:cs="Arial"/>
          <w:iCs/>
          <w:color w:val="000000" w:themeColor="text1"/>
          <w:sz w:val="20"/>
          <w:szCs w:val="20"/>
        </w:rPr>
        <w:t>See above for this information.</w:t>
      </w:r>
    </w:p>
    <w:p w14:paraId="19B38F20" w14:textId="77777777" w:rsidR="00C70578" w:rsidRDefault="00C70578" w:rsidP="00E23290">
      <w:pPr>
        <w:spacing w:after="0" w:line="240" w:lineRule="auto"/>
        <w:contextualSpacing/>
        <w:jc w:val="both"/>
        <w:rPr>
          <w:rFonts w:ascii="Arial" w:eastAsiaTheme="minorEastAsia" w:hAnsi="Arial" w:cs="Arial"/>
          <w:b/>
          <w:bCs/>
          <w:color w:val="0070C0"/>
          <w:sz w:val="20"/>
          <w:szCs w:val="20"/>
          <w:u w:val="single"/>
        </w:rPr>
      </w:pPr>
    </w:p>
    <w:p w14:paraId="79107E66" w14:textId="77777777" w:rsidR="00C70578" w:rsidRPr="00B80E55" w:rsidRDefault="00C70578" w:rsidP="00E23290">
      <w:pPr>
        <w:spacing w:after="0" w:line="240" w:lineRule="auto"/>
        <w:contextualSpacing/>
        <w:jc w:val="both"/>
        <w:rPr>
          <w:rFonts w:ascii="Arial" w:eastAsiaTheme="minorEastAsia" w:hAnsi="Arial" w:cs="Arial"/>
          <w:color w:val="2E74B5" w:themeColor="accent1" w:themeShade="BF"/>
          <w:sz w:val="20"/>
          <w:szCs w:val="20"/>
        </w:rPr>
      </w:pPr>
    </w:p>
    <w:p w14:paraId="2E2A5C1B" w14:textId="72E43B70" w:rsidR="00B402E9"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103" w:name="ProjectManagement"/>
      <w:r w:rsidRPr="00B80E55">
        <w:rPr>
          <w:rFonts w:ascii="Arial" w:eastAsiaTheme="minorEastAsia" w:hAnsi="Arial" w:cs="Arial"/>
          <w:b/>
          <w:bCs/>
          <w:sz w:val="20"/>
          <w:szCs w:val="20"/>
        </w:rPr>
        <w:t>Project Management</w:t>
      </w:r>
      <w:bookmarkEnd w:id="103"/>
    </w:p>
    <w:p w14:paraId="60DDA64A" w14:textId="77777777" w:rsidR="00796D17" w:rsidRPr="00796D17" w:rsidRDefault="00796D17" w:rsidP="00E23290">
      <w:pPr>
        <w:spacing w:after="0" w:line="240" w:lineRule="auto"/>
        <w:contextualSpacing/>
        <w:jc w:val="both"/>
        <w:rPr>
          <w:rFonts w:ascii="Arial" w:eastAsiaTheme="minorEastAsia" w:hAnsi="Arial" w:cs="Arial"/>
          <w:bCs/>
          <w:color w:val="0070C0"/>
          <w:sz w:val="20"/>
          <w:szCs w:val="20"/>
        </w:rPr>
      </w:pPr>
    </w:p>
    <w:p w14:paraId="0F8AFDC8"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104" w:name="ResearchStaffandQualifications"/>
      <w:r w:rsidRPr="00B80E55">
        <w:rPr>
          <w:rFonts w:ascii="Arial" w:eastAsiaTheme="minorEastAsia" w:hAnsi="Arial" w:cs="Arial"/>
          <w:b/>
          <w:bCs/>
          <w:sz w:val="20"/>
          <w:szCs w:val="20"/>
        </w:rPr>
        <w:t>Research Staff and Qualifications</w:t>
      </w:r>
      <w:bookmarkEnd w:id="104"/>
    </w:p>
    <w:p w14:paraId="6CAD0660" w14:textId="77777777" w:rsidR="00C70578" w:rsidRDefault="00C70578" w:rsidP="00E23290">
      <w:pPr>
        <w:spacing w:after="0" w:line="240" w:lineRule="auto"/>
        <w:ind w:left="360"/>
        <w:contextualSpacing/>
        <w:jc w:val="both"/>
        <w:rPr>
          <w:rFonts w:ascii="Arial" w:hAnsi="Arial" w:cs="Arial"/>
          <w:color w:val="0070C0"/>
          <w:sz w:val="20"/>
          <w:szCs w:val="20"/>
        </w:rPr>
      </w:pPr>
    </w:p>
    <w:p w14:paraId="791DB7C8" w14:textId="04383257" w:rsidR="00C70578" w:rsidRPr="00C70578" w:rsidRDefault="00C70578" w:rsidP="00E23290">
      <w:pPr>
        <w:spacing w:after="0" w:line="240" w:lineRule="auto"/>
        <w:contextualSpacing/>
        <w:jc w:val="both"/>
        <w:rPr>
          <w:rFonts w:ascii="Arial" w:hAnsi="Arial" w:cs="Arial"/>
          <w:b/>
          <w:bCs/>
          <w:color w:val="000000" w:themeColor="text1"/>
          <w:sz w:val="20"/>
          <w:szCs w:val="20"/>
          <w:lang w:val="es-ES"/>
        </w:rPr>
      </w:pPr>
      <w:r w:rsidRPr="00C70578">
        <w:rPr>
          <w:rFonts w:ascii="Arial" w:hAnsi="Arial" w:cs="Arial"/>
          <w:b/>
          <w:bCs/>
          <w:color w:val="000000" w:themeColor="text1"/>
          <w:sz w:val="20"/>
          <w:szCs w:val="20"/>
          <w:lang w:val="es-ES"/>
        </w:rPr>
        <w:t>Mr. Alejandro Jaume-Losa, M</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A</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T</w:t>
      </w:r>
    </w:p>
    <w:p w14:paraId="692C9192" w14:textId="77777777" w:rsidR="00C70578" w:rsidRPr="00C70578" w:rsidRDefault="00C70578" w:rsidP="00E23290">
      <w:pPr>
        <w:spacing w:after="0" w:line="240" w:lineRule="auto"/>
        <w:contextualSpacing/>
        <w:jc w:val="both"/>
        <w:rPr>
          <w:rFonts w:ascii="Arial" w:hAnsi="Arial" w:cs="Arial"/>
          <w:color w:val="0070C0"/>
          <w:sz w:val="20"/>
          <w:szCs w:val="20"/>
          <w:lang w:val="es-ES"/>
        </w:rPr>
      </w:pPr>
    </w:p>
    <w:p w14:paraId="56652704" w14:textId="6BB95562" w:rsidR="00EF6970" w:rsidRDefault="21EF12B1" w:rsidP="00E23290">
      <w:pPr>
        <w:spacing w:after="0" w:line="240" w:lineRule="auto"/>
        <w:ind w:left="360"/>
        <w:contextualSpacing/>
        <w:jc w:val="both"/>
        <w:rPr>
          <w:rFonts w:ascii="Arial" w:hAnsi="Arial" w:cs="Arial"/>
          <w:color w:val="000000" w:themeColor="text1"/>
          <w:sz w:val="20"/>
          <w:szCs w:val="20"/>
        </w:rPr>
      </w:pPr>
      <w:r w:rsidRPr="21EF12B1">
        <w:rPr>
          <w:rFonts w:ascii="Arial" w:hAnsi="Arial" w:cs="Arial"/>
          <w:b/>
          <w:bCs/>
          <w:color w:val="000000" w:themeColor="text1"/>
          <w:sz w:val="20"/>
          <w:szCs w:val="20"/>
        </w:rPr>
        <w:t>Bio:</w:t>
      </w:r>
      <w:r w:rsidRPr="21EF12B1">
        <w:rPr>
          <w:rFonts w:ascii="Arial" w:hAnsi="Arial" w:cs="Arial"/>
          <w:color w:val="000000" w:themeColor="text1"/>
          <w:sz w:val="20"/>
          <w:szCs w:val="20"/>
        </w:rPr>
        <w:t xml:space="preserve"> Alejandro Andreas Jaume-Losa is a</w:t>
      </w:r>
      <w:r w:rsidR="00E23290">
        <w:rPr>
          <w:rFonts w:ascii="Arial" w:hAnsi="Arial" w:cs="Arial"/>
          <w:color w:val="000000" w:themeColor="text1"/>
          <w:sz w:val="20"/>
          <w:szCs w:val="20"/>
        </w:rPr>
        <w:t xml:space="preserve"> second</w:t>
      </w:r>
      <w:r w:rsidRPr="21EF12B1">
        <w:rPr>
          <w:rFonts w:ascii="Arial" w:hAnsi="Arial" w:cs="Arial"/>
          <w:color w:val="000000" w:themeColor="text1"/>
          <w:sz w:val="20"/>
          <w:szCs w:val="20"/>
        </w:rPr>
        <w:t>-year student in the Ph.D program in Billingualism and Second Language Acquisition at Rutgers University. He received his B.A. in Humanities from Universitat Autònoma de Barcelona, and later moved to the U.S. to pursue an M.A.T. in Spanish at Indiana University-Purdue University Indianapolis. He also holds a Professional Degree of Music from the Conservatori Professional de Música i Dansa de Mallorca. In addition, he is an Editorial Assistant for The Modern Language Journal.</w:t>
      </w:r>
    </w:p>
    <w:p w14:paraId="18D748FE" w14:textId="77777777" w:rsidR="00C70578" w:rsidRDefault="00C70578" w:rsidP="00E23290">
      <w:pPr>
        <w:spacing w:after="0" w:line="240" w:lineRule="auto"/>
        <w:ind w:left="360"/>
        <w:contextualSpacing/>
        <w:jc w:val="both"/>
        <w:rPr>
          <w:rFonts w:ascii="Arial" w:hAnsi="Arial" w:cs="Arial"/>
          <w:color w:val="000000" w:themeColor="text1"/>
          <w:sz w:val="20"/>
          <w:szCs w:val="20"/>
        </w:rPr>
      </w:pPr>
    </w:p>
    <w:p w14:paraId="32D52738" w14:textId="478A7355" w:rsidR="00C70578" w:rsidRPr="00C70578" w:rsidRDefault="00C70578" w:rsidP="00E23290">
      <w:pPr>
        <w:spacing w:after="0" w:line="240" w:lineRule="auto"/>
        <w:ind w:left="360"/>
        <w:contextualSpacing/>
        <w:jc w:val="both"/>
        <w:rPr>
          <w:rFonts w:ascii="Arial" w:hAnsi="Arial" w:cs="Arial"/>
          <w:color w:val="000000" w:themeColor="text1"/>
          <w:sz w:val="20"/>
          <w:szCs w:val="20"/>
        </w:rPr>
      </w:pPr>
      <w:r w:rsidRPr="00C70578">
        <w:rPr>
          <w:rFonts w:ascii="Arial" w:hAnsi="Arial" w:cs="Arial"/>
          <w:b/>
          <w:bCs/>
          <w:color w:val="000000" w:themeColor="text1"/>
          <w:sz w:val="20"/>
          <w:szCs w:val="20"/>
        </w:rPr>
        <w:t>Responsibilities</w:t>
      </w:r>
      <w:r>
        <w:rPr>
          <w:rFonts w:ascii="Arial" w:hAnsi="Arial" w:cs="Arial"/>
          <w:color w:val="000000" w:themeColor="text1"/>
          <w:sz w:val="20"/>
          <w:szCs w:val="20"/>
        </w:rPr>
        <w:t xml:space="preserve">: </w:t>
      </w:r>
      <w:r w:rsidRPr="00CF19C2">
        <w:rPr>
          <w:rFonts w:ascii="Arial" w:hAnsi="Arial" w:cs="Arial"/>
          <w:color w:val="000000" w:themeColor="text1"/>
          <w:sz w:val="20"/>
          <w:szCs w:val="20"/>
        </w:rPr>
        <w:t xml:space="preserve">Protocol development/study design; </w:t>
      </w:r>
      <w:r>
        <w:rPr>
          <w:rFonts w:ascii="Arial" w:hAnsi="Arial" w:cs="Arial"/>
          <w:color w:val="000000" w:themeColor="text1"/>
          <w:sz w:val="20"/>
          <w:szCs w:val="20"/>
        </w:rPr>
        <w:t xml:space="preserve">Data collection; </w:t>
      </w:r>
      <w:r w:rsidRPr="00CF19C2">
        <w:rPr>
          <w:rFonts w:ascii="Arial" w:hAnsi="Arial" w:cs="Arial"/>
          <w:color w:val="000000" w:themeColor="text1"/>
          <w:sz w:val="20"/>
          <w:szCs w:val="20"/>
        </w:rPr>
        <w:t>Data analysis/interpretation; Reporting results; Manuscript preparation</w:t>
      </w:r>
    </w:p>
    <w:p w14:paraId="1A30980C" w14:textId="77777777" w:rsidR="00C70578" w:rsidRDefault="00C70578" w:rsidP="00E23290">
      <w:pPr>
        <w:spacing w:after="0" w:line="240" w:lineRule="auto"/>
        <w:contextualSpacing/>
        <w:jc w:val="both"/>
        <w:rPr>
          <w:rFonts w:ascii="Arial" w:hAnsi="Arial" w:cs="Arial"/>
          <w:color w:val="0070C0"/>
          <w:sz w:val="20"/>
          <w:szCs w:val="20"/>
        </w:rPr>
      </w:pPr>
    </w:p>
    <w:p w14:paraId="6935C7A9" w14:textId="77777777" w:rsidR="004A70F3" w:rsidRDefault="004A70F3" w:rsidP="00E23290">
      <w:pPr>
        <w:spacing w:after="0" w:line="240" w:lineRule="auto"/>
        <w:contextualSpacing/>
        <w:jc w:val="both"/>
        <w:rPr>
          <w:rFonts w:ascii="Arial" w:hAnsi="Arial" w:cs="Arial"/>
          <w:color w:val="0070C0"/>
          <w:sz w:val="20"/>
          <w:szCs w:val="20"/>
        </w:rPr>
      </w:pPr>
    </w:p>
    <w:p w14:paraId="5EFA95A3" w14:textId="77777777" w:rsidR="004A70F3" w:rsidRPr="00CF19C2" w:rsidRDefault="004A70F3" w:rsidP="00E23290">
      <w:pPr>
        <w:spacing w:after="0" w:line="240" w:lineRule="auto"/>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Dr. Kendra Dickinson, Rutgers University</w:t>
      </w:r>
    </w:p>
    <w:p w14:paraId="4E4B75D7" w14:textId="77777777" w:rsidR="004A70F3" w:rsidRPr="00CF19C2" w:rsidRDefault="004A70F3" w:rsidP="00E23290">
      <w:pPr>
        <w:spacing w:after="0" w:line="240" w:lineRule="auto"/>
        <w:contextualSpacing/>
        <w:jc w:val="both"/>
        <w:rPr>
          <w:rFonts w:ascii="Arial" w:hAnsi="Arial" w:cs="Arial"/>
          <w:color w:val="000000" w:themeColor="text1"/>
          <w:sz w:val="20"/>
          <w:szCs w:val="20"/>
        </w:rPr>
      </w:pPr>
    </w:p>
    <w:p w14:paraId="3FF49AF6"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Bio:</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 xml:space="preserve">Dr. Dickinson is an Assistant Professor in the Department of Spanish and Portuguese at the Ohio State University. She completed in her PhD in Hispanic Linguistics at the Ohio State University, as well as an MA in Hispanic Linguistics at the same institution, and an MA in Applied Linguistics at Boston University. She has conducted online research on several different topics using a format like the one proposed in this project and is an expert in social correlates of language use and variation. Additionally, she has spent time living in Argentina and other areas of Spanish-speaking America, and therefore has knowledge of the cultural and linguistic characteristics of potential participants. </w:t>
      </w:r>
    </w:p>
    <w:p w14:paraId="25E9B1C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p>
    <w:p w14:paraId="1154D93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Responsibilities:</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Protocol development/study design; Data collection; Data analysis/interpretation; Reporting results; Manuscript preparation</w:t>
      </w:r>
    </w:p>
    <w:p w14:paraId="4E65637C" w14:textId="77777777" w:rsidR="004A70F3" w:rsidRDefault="004A70F3" w:rsidP="00E23290">
      <w:pPr>
        <w:spacing w:after="0" w:line="240" w:lineRule="auto"/>
        <w:contextualSpacing/>
        <w:jc w:val="both"/>
        <w:rPr>
          <w:rFonts w:ascii="Arial" w:hAnsi="Arial" w:cs="Arial"/>
          <w:color w:val="0070C0"/>
          <w:sz w:val="20"/>
          <w:szCs w:val="20"/>
        </w:rPr>
      </w:pPr>
    </w:p>
    <w:p w14:paraId="39595CF1" w14:textId="77777777" w:rsidR="00C70578" w:rsidRPr="00B80E55" w:rsidRDefault="00C70578" w:rsidP="00E23290">
      <w:pPr>
        <w:spacing w:after="0" w:line="240" w:lineRule="auto"/>
        <w:contextualSpacing/>
        <w:jc w:val="both"/>
        <w:rPr>
          <w:rFonts w:ascii="Arial" w:eastAsiaTheme="minorEastAsia" w:hAnsi="Arial" w:cs="Arial"/>
          <w:b/>
          <w:bCs/>
          <w:sz w:val="20"/>
          <w:szCs w:val="20"/>
        </w:rPr>
      </w:pPr>
    </w:p>
    <w:p w14:paraId="09B552B1" w14:textId="77777777" w:rsidR="00EF6970" w:rsidRPr="00B80E55" w:rsidRDefault="00EF6970" w:rsidP="00E23290">
      <w:pPr>
        <w:pStyle w:val="ListParagraph"/>
        <w:numPr>
          <w:ilvl w:val="1"/>
          <w:numId w:val="32"/>
        </w:numPr>
        <w:spacing w:after="0" w:line="240" w:lineRule="auto"/>
        <w:jc w:val="both"/>
        <w:rPr>
          <w:rFonts w:ascii="Arial" w:eastAsiaTheme="minorEastAsia" w:hAnsi="Arial" w:cs="Arial"/>
          <w:b/>
          <w:bCs/>
          <w:sz w:val="20"/>
          <w:szCs w:val="20"/>
        </w:rPr>
      </w:pPr>
      <w:bookmarkStart w:id="105" w:name="ResearchStaffTraining"/>
      <w:r w:rsidRPr="00B80E55">
        <w:rPr>
          <w:rFonts w:ascii="Arial" w:eastAsiaTheme="minorEastAsia" w:hAnsi="Arial" w:cs="Arial"/>
          <w:b/>
          <w:bCs/>
          <w:sz w:val="20"/>
          <w:szCs w:val="20"/>
        </w:rPr>
        <w:t>Research Staff Training</w:t>
      </w:r>
    </w:p>
    <w:bookmarkEnd w:id="105"/>
    <w:p w14:paraId="76EA0DE6" w14:textId="77777777" w:rsidR="00EF6970" w:rsidRDefault="00EF6970" w:rsidP="00E23290">
      <w:pPr>
        <w:pStyle w:val="CommentSubject"/>
        <w:spacing w:after="0"/>
        <w:contextualSpacing/>
        <w:jc w:val="both"/>
        <w:rPr>
          <w:rFonts w:ascii="Arial" w:eastAsiaTheme="minorEastAsia" w:hAnsi="Arial" w:cs="Arial"/>
        </w:rPr>
      </w:pPr>
    </w:p>
    <w:p w14:paraId="7469ADCD" w14:textId="66EE37D3" w:rsidR="00C70578" w:rsidRPr="00C70578" w:rsidRDefault="00D7225B" w:rsidP="00E23290">
      <w:pPr>
        <w:pStyle w:val="CommentText"/>
        <w:jc w:val="both"/>
        <w:rPr>
          <w:rFonts w:ascii="Arial" w:eastAsia="Arial" w:hAnsi="Arial" w:cs="Arial"/>
          <w:iCs/>
          <w:color w:val="000000" w:themeColor="text1"/>
        </w:rPr>
      </w:pPr>
      <w:r>
        <w:rPr>
          <w:rFonts w:ascii="Arial" w:eastAsia="Arial" w:hAnsi="Arial" w:cs="Arial"/>
          <w:iCs/>
          <w:color w:val="000000" w:themeColor="text1"/>
        </w:rPr>
        <w:t>The</w:t>
      </w:r>
      <w:r w:rsidR="00C70578" w:rsidRPr="00C70578">
        <w:rPr>
          <w:rFonts w:ascii="Arial" w:eastAsia="Arial" w:hAnsi="Arial" w:cs="Arial"/>
          <w:iCs/>
          <w:color w:val="000000" w:themeColor="text1"/>
        </w:rPr>
        <w:t xml:space="preserve"> researcher</w:t>
      </w:r>
      <w:r>
        <w:rPr>
          <w:rFonts w:ascii="Arial" w:eastAsia="Arial" w:hAnsi="Arial" w:cs="Arial"/>
          <w:iCs/>
          <w:color w:val="000000" w:themeColor="text1"/>
        </w:rPr>
        <w:t xml:space="preserve"> </w:t>
      </w:r>
      <w:r w:rsidR="00C70578" w:rsidRPr="00C70578">
        <w:rPr>
          <w:rFonts w:ascii="Arial" w:eastAsia="Arial" w:hAnsi="Arial" w:cs="Arial"/>
          <w:iCs/>
          <w:color w:val="000000" w:themeColor="text1"/>
        </w:rPr>
        <w:t>ha</w:t>
      </w:r>
      <w:r>
        <w:rPr>
          <w:rFonts w:ascii="Arial" w:eastAsia="Arial" w:hAnsi="Arial" w:cs="Arial"/>
          <w:iCs/>
          <w:color w:val="000000" w:themeColor="text1"/>
        </w:rPr>
        <w:t>s</w:t>
      </w:r>
      <w:r w:rsidR="00C70578" w:rsidRPr="00C70578">
        <w:rPr>
          <w:rFonts w:ascii="Arial" w:eastAsia="Arial" w:hAnsi="Arial" w:cs="Arial"/>
          <w:iCs/>
          <w:color w:val="000000" w:themeColor="text1"/>
        </w:rPr>
        <w:t xml:space="preserve"> been intimately involved in the developed of this project and associated protocols. No staff other than the researchers will be participating in this work.</w:t>
      </w:r>
    </w:p>
    <w:p w14:paraId="0C243615" w14:textId="77777777" w:rsidR="00EF6970" w:rsidRPr="00B80E55" w:rsidRDefault="00EF6970"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 xml:space="preserve">2.3 </w:t>
      </w:r>
      <w:bookmarkStart w:id="106" w:name="ResourcesAvailable"/>
      <w:r w:rsidRPr="00B80E55">
        <w:rPr>
          <w:rFonts w:ascii="Arial" w:eastAsiaTheme="minorEastAsia" w:hAnsi="Arial" w:cs="Arial"/>
        </w:rPr>
        <w:t>Resources Available</w:t>
      </w:r>
      <w:bookmarkEnd w:id="106"/>
    </w:p>
    <w:p w14:paraId="21B53CE8" w14:textId="77777777" w:rsidR="00C70578" w:rsidRDefault="00C70578" w:rsidP="00E23290">
      <w:pPr>
        <w:spacing w:after="0" w:line="240" w:lineRule="auto"/>
        <w:contextualSpacing/>
        <w:jc w:val="both"/>
        <w:rPr>
          <w:rFonts w:ascii="Arial" w:eastAsiaTheme="minorEastAsia" w:hAnsi="Arial" w:cs="Arial"/>
          <w:bCs/>
          <w:sz w:val="20"/>
          <w:szCs w:val="20"/>
        </w:rPr>
      </w:pPr>
    </w:p>
    <w:p w14:paraId="2C1AB7C1" w14:textId="045DB628" w:rsidR="00C70578" w:rsidRDefault="00C70578" w:rsidP="00E23290">
      <w:pPr>
        <w:spacing w:after="0" w:line="240" w:lineRule="auto"/>
        <w:contextualSpacing/>
        <w:jc w:val="both"/>
        <w:rPr>
          <w:rFonts w:ascii="Arial" w:eastAsiaTheme="minorEastAsia" w:hAnsi="Arial" w:cs="Arial"/>
          <w:bCs/>
          <w:sz w:val="20"/>
          <w:szCs w:val="20"/>
        </w:rPr>
      </w:pPr>
      <w:r>
        <w:rPr>
          <w:rFonts w:ascii="Arial" w:eastAsiaTheme="minorEastAsia" w:hAnsi="Arial" w:cs="Arial"/>
          <w:bCs/>
          <w:sz w:val="20"/>
          <w:szCs w:val="20"/>
        </w:rPr>
        <w:t xml:space="preserve">No resources will be available to participants. </w:t>
      </w:r>
    </w:p>
    <w:p w14:paraId="0BE25183" w14:textId="77777777" w:rsidR="00C70578" w:rsidRPr="00B80E55" w:rsidRDefault="00C70578" w:rsidP="00E23290">
      <w:pPr>
        <w:spacing w:after="0" w:line="240" w:lineRule="auto"/>
        <w:contextualSpacing/>
        <w:jc w:val="both"/>
        <w:rPr>
          <w:rFonts w:ascii="Arial" w:eastAsiaTheme="minorEastAsia" w:hAnsi="Arial" w:cs="Arial"/>
          <w:bCs/>
          <w:sz w:val="20"/>
          <w:szCs w:val="20"/>
        </w:rPr>
      </w:pPr>
    </w:p>
    <w:p w14:paraId="6796D191"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107" w:name="ResearchSites"/>
      <w:r w:rsidRPr="00B80E55">
        <w:rPr>
          <w:rFonts w:ascii="Arial" w:eastAsiaTheme="minorEastAsia" w:hAnsi="Arial" w:cs="Arial"/>
          <w:b/>
          <w:bCs/>
          <w:sz w:val="20"/>
          <w:szCs w:val="20"/>
        </w:rPr>
        <w:t>Research Sites</w:t>
      </w:r>
      <w:bookmarkEnd w:id="107"/>
    </w:p>
    <w:p w14:paraId="011A69F3" w14:textId="77777777" w:rsidR="002949D7" w:rsidRDefault="002949D7" w:rsidP="00E23290">
      <w:pPr>
        <w:spacing w:after="0" w:line="240" w:lineRule="auto"/>
        <w:contextualSpacing/>
        <w:jc w:val="both"/>
        <w:rPr>
          <w:rFonts w:ascii="Arial" w:hAnsi="Arial" w:cs="Arial"/>
          <w:color w:val="2E74B5" w:themeColor="accent1" w:themeShade="BF"/>
          <w:sz w:val="20"/>
          <w:szCs w:val="20"/>
        </w:rPr>
      </w:pPr>
    </w:p>
    <w:p w14:paraId="64996DB7" w14:textId="0679C872" w:rsidR="00C70578" w:rsidRPr="00C70578" w:rsidRDefault="00C70578" w:rsidP="00E23290">
      <w:pPr>
        <w:spacing w:after="0" w:line="240" w:lineRule="auto"/>
        <w:contextualSpacing/>
        <w:jc w:val="both"/>
        <w:rPr>
          <w:rFonts w:ascii="Arial" w:hAnsi="Arial" w:cs="Arial"/>
          <w:color w:val="000000" w:themeColor="text1"/>
          <w:sz w:val="20"/>
          <w:szCs w:val="20"/>
        </w:rPr>
      </w:pPr>
      <w:r>
        <w:rPr>
          <w:rFonts w:ascii="Arial" w:hAnsi="Arial" w:cs="Arial"/>
          <w:color w:val="000000" w:themeColor="text1"/>
          <w:sz w:val="20"/>
          <w:szCs w:val="20"/>
        </w:rPr>
        <w:t>The research sites are both domestic and international. The research will take place online on participants’ own electronic devices in Palma de Mallorca (Balearic Islands, Spain). Data will be stored and analyzed in Mr. Alejandro Jaume-Losa’s office (AB 5186) at Rutgers University.</w:t>
      </w:r>
    </w:p>
    <w:p w14:paraId="0C0D706D" w14:textId="77777777" w:rsidR="00C70578" w:rsidRPr="000876E7" w:rsidRDefault="00C70578" w:rsidP="00E23290">
      <w:pPr>
        <w:spacing w:after="0" w:line="240" w:lineRule="auto"/>
        <w:contextualSpacing/>
        <w:jc w:val="both"/>
        <w:rPr>
          <w:rFonts w:ascii="Arial" w:hAnsi="Arial" w:cs="Arial"/>
          <w:color w:val="2E74B5" w:themeColor="accent1" w:themeShade="BF"/>
          <w:sz w:val="20"/>
          <w:szCs w:val="20"/>
        </w:rPr>
      </w:pPr>
    </w:p>
    <w:p w14:paraId="0033CF1C" w14:textId="0C71144B" w:rsidR="00EF6970" w:rsidRPr="00B80E55" w:rsidRDefault="00EF6970" w:rsidP="00E23290">
      <w:pPr>
        <w:spacing w:after="0" w:line="240" w:lineRule="auto"/>
        <w:contextualSpacing/>
        <w:jc w:val="both"/>
        <w:rPr>
          <w:rFonts w:ascii="Arial" w:eastAsiaTheme="minorEastAsia" w:hAnsi="Arial" w:cs="Arial"/>
          <w:color w:val="2E74B5" w:themeColor="accent1" w:themeShade="BF"/>
          <w:sz w:val="20"/>
          <w:szCs w:val="20"/>
        </w:rPr>
      </w:pPr>
    </w:p>
    <w:p w14:paraId="4865C95D" w14:textId="65306288" w:rsidR="004553BD"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08" w:name="MultiCenterResearch"/>
      <w:r w:rsidRPr="00B80E55">
        <w:rPr>
          <w:rFonts w:ascii="Arial" w:eastAsiaTheme="minorEastAsia" w:hAnsi="Arial" w:cs="Arial"/>
          <w:b/>
          <w:bCs/>
          <w:sz w:val="20"/>
          <w:szCs w:val="20"/>
        </w:rPr>
        <w:t>Multi Center Research</w:t>
      </w:r>
      <w:bookmarkEnd w:id="108"/>
    </w:p>
    <w:p w14:paraId="021EDD39" w14:textId="77777777" w:rsidR="00382B73" w:rsidRDefault="00382B73" w:rsidP="00E23290">
      <w:pPr>
        <w:spacing w:after="0" w:line="240" w:lineRule="auto"/>
        <w:contextualSpacing/>
        <w:jc w:val="both"/>
        <w:rPr>
          <w:rStyle w:val="Hyperlink"/>
          <w:rFonts w:ascii="Arial" w:hAnsi="Arial" w:cs="Arial"/>
          <w:color w:val="0070C0"/>
          <w:sz w:val="20"/>
          <w:szCs w:val="20"/>
          <w:u w:val="none"/>
        </w:rPr>
      </w:pPr>
    </w:p>
    <w:p w14:paraId="32DF6450" w14:textId="5BE09522" w:rsidR="00973AEC" w:rsidRPr="00C70578" w:rsidRDefault="00C70578" w:rsidP="00E23290">
      <w:pPr>
        <w:spacing w:after="0" w:line="240" w:lineRule="auto"/>
        <w:contextualSpacing/>
        <w:jc w:val="both"/>
        <w:rPr>
          <w:rStyle w:val="Hyperlink"/>
          <w:rFonts w:ascii="Arial" w:hAnsi="Arial" w:cs="Arial"/>
          <w:color w:val="000000" w:themeColor="text1"/>
          <w:sz w:val="20"/>
          <w:szCs w:val="20"/>
          <w:u w:val="none"/>
        </w:rPr>
      </w:pPr>
      <w:r w:rsidRPr="00C70578">
        <w:rPr>
          <w:rStyle w:val="Hyperlink"/>
          <w:rFonts w:ascii="Arial" w:hAnsi="Arial" w:cs="Arial"/>
          <w:color w:val="000000" w:themeColor="text1"/>
          <w:sz w:val="20"/>
          <w:szCs w:val="20"/>
          <w:u w:val="none"/>
        </w:rPr>
        <w:t>N/A</w:t>
      </w:r>
    </w:p>
    <w:p w14:paraId="67C11C29" w14:textId="77777777" w:rsidR="00C70578" w:rsidRPr="00B80E55" w:rsidRDefault="00C70578" w:rsidP="00E23290">
      <w:pPr>
        <w:spacing w:after="0" w:line="240" w:lineRule="auto"/>
        <w:contextualSpacing/>
        <w:jc w:val="both"/>
        <w:rPr>
          <w:rFonts w:ascii="Arial" w:eastAsiaTheme="minorEastAsia" w:hAnsi="Arial" w:cs="Arial"/>
          <w:iCs/>
          <w:color w:val="0070C0"/>
          <w:sz w:val="20"/>
          <w:szCs w:val="20"/>
        </w:rPr>
      </w:pPr>
    </w:p>
    <w:p w14:paraId="5EAEF945" w14:textId="36AF4DB4" w:rsidR="007A3827"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09" w:name="DataandSafetyMonitoring"/>
      <w:bookmarkStart w:id="110" w:name="SubjectConsiderations"/>
      <w:bookmarkStart w:id="111"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109"/>
      <w:bookmarkEnd w:id="110"/>
    </w:p>
    <w:bookmarkEnd w:id="111"/>
    <w:p w14:paraId="1947BE8E" w14:textId="3C88C7DD" w:rsidR="00527E5F" w:rsidRPr="00B80E55" w:rsidRDefault="00527E5F" w:rsidP="00E23290">
      <w:pPr>
        <w:spacing w:after="0" w:line="240" w:lineRule="auto"/>
        <w:contextualSpacing/>
        <w:jc w:val="both"/>
        <w:rPr>
          <w:rFonts w:ascii="Arial" w:eastAsiaTheme="minorEastAsia" w:hAnsi="Arial" w:cs="Arial"/>
          <w:b/>
          <w:bCs/>
          <w:sz w:val="20"/>
          <w:szCs w:val="20"/>
        </w:rPr>
      </w:pPr>
    </w:p>
    <w:p w14:paraId="216180C7"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112" w:name="SubjectSelectionandEnrollmentConside"/>
      <w:r w:rsidRPr="00B80E55">
        <w:rPr>
          <w:rFonts w:ascii="Arial" w:eastAsiaTheme="minorEastAsia" w:hAnsi="Arial" w:cs="Arial"/>
          <w:b/>
          <w:bCs/>
          <w:sz w:val="20"/>
          <w:szCs w:val="20"/>
        </w:rPr>
        <w:t xml:space="preserve">Subject Selection and Enrollment Considerations </w:t>
      </w:r>
      <w:bookmarkEnd w:id="112"/>
    </w:p>
    <w:p w14:paraId="349605EB" w14:textId="77777777" w:rsidR="00527E5F" w:rsidRPr="00B80E55" w:rsidRDefault="00527E5F" w:rsidP="00E23290">
      <w:pPr>
        <w:pStyle w:val="ListParagraph"/>
        <w:spacing w:after="0" w:line="240" w:lineRule="auto"/>
        <w:ind w:left="360"/>
        <w:jc w:val="both"/>
        <w:rPr>
          <w:rFonts w:ascii="Arial" w:eastAsiaTheme="minorEastAsia" w:hAnsi="Arial" w:cs="Arial"/>
          <w:b/>
          <w:bCs/>
          <w:sz w:val="20"/>
          <w:szCs w:val="20"/>
        </w:rPr>
      </w:pPr>
    </w:p>
    <w:p w14:paraId="519C5BD7" w14:textId="5EABF3F0" w:rsidR="000F2950" w:rsidRDefault="00527E5F" w:rsidP="00E23290">
      <w:pPr>
        <w:pStyle w:val="ListParagraph"/>
        <w:numPr>
          <w:ilvl w:val="0"/>
          <w:numId w:val="33"/>
        </w:numPr>
        <w:spacing w:after="0" w:line="240" w:lineRule="auto"/>
        <w:ind w:left="360" w:firstLine="0"/>
        <w:jc w:val="both"/>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50B6E504" w14:textId="77777777" w:rsidR="000F2950" w:rsidRPr="000F2950" w:rsidRDefault="000F2950" w:rsidP="00E23290">
      <w:pPr>
        <w:pStyle w:val="ListParagraph"/>
        <w:spacing w:after="0" w:line="240" w:lineRule="auto"/>
        <w:ind w:left="360"/>
        <w:jc w:val="both"/>
        <w:rPr>
          <w:rFonts w:ascii="Arial" w:eastAsiaTheme="minorEastAsia" w:hAnsi="Arial" w:cs="Arial"/>
          <w:b/>
          <w:bCs/>
          <w:sz w:val="20"/>
          <w:szCs w:val="20"/>
        </w:rPr>
      </w:pPr>
    </w:p>
    <w:p w14:paraId="6DB4858E" w14:textId="2994EEDD" w:rsidR="000F2950" w:rsidRPr="000F2950" w:rsidRDefault="000F2950" w:rsidP="00E23290">
      <w:pPr>
        <w:pStyle w:val="CommentText"/>
        <w:jc w:val="both"/>
        <w:rPr>
          <w:rFonts w:ascii="Arial" w:eastAsia="Arial" w:hAnsi="Arial" w:cs="Arial"/>
          <w:iCs/>
          <w:color w:val="000000" w:themeColor="text1"/>
        </w:rPr>
      </w:pPr>
      <w:r w:rsidRPr="000F2950">
        <w:rPr>
          <w:rFonts w:ascii="Arial" w:eastAsia="Arial" w:hAnsi="Arial" w:cs="Arial"/>
          <w:iCs/>
          <w:color w:val="000000" w:themeColor="text1"/>
        </w:rPr>
        <w:t>Participants will self-identify for participant in this study, rather than being directly identified by the researchers. Participants will view the recruitment materials, and then decide to click on the link and read information about the project, and then decide if they want to participate.</w:t>
      </w:r>
    </w:p>
    <w:p w14:paraId="1594E0EE"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D2C1A0C" w14:textId="77777777" w:rsidR="000F2950" w:rsidRDefault="000F2950" w:rsidP="00E23290">
      <w:pPr>
        <w:spacing w:after="0" w:line="240" w:lineRule="auto"/>
        <w:ind w:left="720"/>
        <w:contextualSpacing/>
        <w:jc w:val="both"/>
        <w:rPr>
          <w:rFonts w:ascii="Arial" w:eastAsiaTheme="minorEastAsia" w:hAnsi="Arial" w:cs="Arial"/>
          <w:color w:val="0070C0"/>
          <w:sz w:val="20"/>
          <w:szCs w:val="20"/>
        </w:rPr>
      </w:pPr>
    </w:p>
    <w:p w14:paraId="29252196" w14:textId="5301789B" w:rsidR="000F2950" w:rsidRPr="000F2950" w:rsidRDefault="000F2950" w:rsidP="00E23290">
      <w:pPr>
        <w:spacing w:after="0" w:line="240" w:lineRule="auto"/>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 xml:space="preserve">Data will be collected using a friend-of-a-friend methodology, wherein the researchers will share contact information of the research and a brief description of the project </w:t>
      </w:r>
      <w:r w:rsidR="00D7225B">
        <w:rPr>
          <w:rFonts w:ascii="Arial" w:eastAsiaTheme="minorEastAsia" w:hAnsi="Arial" w:cs="Arial"/>
          <w:color w:val="000000" w:themeColor="text1"/>
          <w:sz w:val="20"/>
          <w:szCs w:val="20"/>
        </w:rPr>
        <w:t xml:space="preserve">and </w:t>
      </w:r>
      <w:r w:rsidRPr="000F2950">
        <w:rPr>
          <w:rFonts w:ascii="Arial" w:eastAsiaTheme="minorEastAsia" w:hAnsi="Arial" w:cs="Arial"/>
          <w:color w:val="000000" w:themeColor="text1"/>
          <w:sz w:val="20"/>
          <w:szCs w:val="20"/>
        </w:rPr>
        <w:t xml:space="preserve">the online </w:t>
      </w:r>
      <w:r w:rsidR="00D7225B">
        <w:rPr>
          <w:rFonts w:ascii="Arial" w:eastAsiaTheme="minorEastAsia" w:hAnsi="Arial" w:cs="Arial"/>
          <w:color w:val="000000" w:themeColor="text1"/>
          <w:sz w:val="20"/>
          <w:szCs w:val="20"/>
        </w:rPr>
        <w:t>questionnaire with</w:t>
      </w:r>
      <w:r w:rsidRPr="000F2950">
        <w:rPr>
          <w:rFonts w:ascii="Arial" w:eastAsiaTheme="minorEastAsia" w:hAnsi="Arial" w:cs="Arial"/>
          <w:color w:val="000000" w:themeColor="text1"/>
          <w:sz w:val="20"/>
          <w:szCs w:val="20"/>
        </w:rPr>
        <w:t xml:space="preserve"> friends, family, and colleagues, and ask them to share with people they know. Information will also be posted to Facebook and other social media sites (Instagram, Twitter, etc.). The recruitment materials will be posted in Catalan and Spanish by the researchers on their personal accounts. Anyone who resides in Palma de Mallorca, has knowledge of Catalan and Spanish, and is above 18 years old is a potential participant, so participants will be able to participate in the study after reading the recruitment materials by clicking the questionnaire’s link.</w:t>
      </w:r>
    </w:p>
    <w:p w14:paraId="06D4D624" w14:textId="77777777" w:rsidR="000F2950" w:rsidRPr="00B80E55" w:rsidRDefault="000F2950" w:rsidP="00E23290">
      <w:pPr>
        <w:spacing w:after="0" w:line="240" w:lineRule="auto"/>
        <w:contextualSpacing/>
        <w:jc w:val="both"/>
        <w:rPr>
          <w:rFonts w:ascii="Arial" w:eastAsiaTheme="minorEastAsia" w:hAnsi="Arial" w:cs="Arial"/>
          <w:color w:val="0070C0"/>
          <w:sz w:val="20"/>
          <w:szCs w:val="20"/>
        </w:rPr>
      </w:pPr>
    </w:p>
    <w:p w14:paraId="2874E817"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40F5C46" w14:textId="77777777" w:rsidR="005D01A2" w:rsidRDefault="005D01A2" w:rsidP="00E23290">
      <w:pPr>
        <w:spacing w:after="0" w:line="240" w:lineRule="auto"/>
        <w:ind w:left="360" w:firstLine="360"/>
        <w:contextualSpacing/>
        <w:jc w:val="both"/>
        <w:rPr>
          <w:rFonts w:ascii="Arial" w:eastAsiaTheme="minorEastAsia" w:hAnsi="Arial" w:cs="Arial"/>
          <w:color w:val="0070C0"/>
          <w:sz w:val="20"/>
          <w:szCs w:val="20"/>
        </w:rPr>
      </w:pPr>
    </w:p>
    <w:p w14:paraId="2F4F9B1A" w14:textId="19807E6A" w:rsidR="005D01A2" w:rsidRPr="005D01A2"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engage in an initial self-screening. Participants will be asked a few questions on Qualtrics to confirm that they meet the requirements for participations before beginning the online questionnaire. If they meet the requirements, they will be able to begin the questionnaire. If they do not, a message will appear letting them know that they do not meet the requirements to participate in this study.</w:t>
      </w:r>
    </w:p>
    <w:p w14:paraId="27F878FF" w14:textId="4C14F75F" w:rsidR="00527E5F" w:rsidRPr="00B80E55" w:rsidRDefault="00527E5F" w:rsidP="00E23290">
      <w:pPr>
        <w:spacing w:after="0" w:line="240" w:lineRule="auto"/>
        <w:contextualSpacing/>
        <w:jc w:val="both"/>
        <w:rPr>
          <w:rFonts w:ascii="Arial" w:eastAsiaTheme="minorEastAsia" w:hAnsi="Arial" w:cs="Arial"/>
          <w:color w:val="0070C0"/>
          <w:sz w:val="20"/>
          <w:szCs w:val="20"/>
        </w:rPr>
      </w:pPr>
    </w:p>
    <w:p w14:paraId="0246A2C9"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lastRenderedPageBreak/>
        <w:t>Inclusion Criteria</w:t>
      </w:r>
    </w:p>
    <w:p w14:paraId="36A711D1"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4B7273C7" w14:textId="084DA764"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Anyone who is over the age of 18, has knowledge of Catalan and Spanish, and </w:t>
      </w:r>
      <w:r>
        <w:rPr>
          <w:rFonts w:ascii="Arial" w:eastAsiaTheme="minorEastAsia" w:hAnsi="Arial" w:cs="Arial"/>
          <w:color w:val="000000" w:themeColor="text1"/>
          <w:sz w:val="20"/>
          <w:szCs w:val="20"/>
        </w:rPr>
        <w:t xml:space="preserve">has lived in Palma de Mallorca for at least 5 years </w:t>
      </w:r>
      <w:r w:rsidRPr="005D01A2">
        <w:rPr>
          <w:rFonts w:ascii="Arial" w:eastAsiaTheme="minorEastAsia" w:hAnsi="Arial" w:cs="Arial"/>
          <w:color w:val="000000" w:themeColor="text1"/>
          <w:sz w:val="20"/>
          <w:szCs w:val="20"/>
        </w:rPr>
        <w:t xml:space="preserve">will be eligible for inclusion. </w:t>
      </w:r>
    </w:p>
    <w:p w14:paraId="5A9B1177"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21CF76F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Exclusion Criteria</w:t>
      </w:r>
    </w:p>
    <w:p w14:paraId="5C158CE4"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6F65B850" w14:textId="6C4AFB71"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Individuals who are not over the age of 18, have little or no knowledge of Catalan and Spanish, and have lived in Palma de Mallorca for less than 5 years will be excluded from inclusion.</w:t>
      </w:r>
    </w:p>
    <w:p w14:paraId="22EB3CD4" w14:textId="77777777" w:rsidR="005D01A2" w:rsidRDefault="005D01A2" w:rsidP="00E23290">
      <w:pPr>
        <w:spacing w:after="0" w:line="240" w:lineRule="auto"/>
        <w:contextualSpacing/>
        <w:jc w:val="both"/>
        <w:rPr>
          <w:rFonts w:ascii="Arial" w:eastAsiaTheme="minorEastAsia" w:hAnsi="Arial" w:cs="Arial"/>
          <w:color w:val="0070C0"/>
          <w:sz w:val="20"/>
          <w:szCs w:val="20"/>
        </w:rPr>
      </w:pPr>
    </w:p>
    <w:p w14:paraId="0F1C072C" w14:textId="77777777" w:rsidR="00E63DCF" w:rsidRPr="0030506D" w:rsidRDefault="00E63DCF" w:rsidP="00E23290">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31BF788E" w14:textId="77777777" w:rsidR="00527E5F" w:rsidRDefault="00527E5F" w:rsidP="00E23290">
      <w:pPr>
        <w:spacing w:after="0" w:line="240" w:lineRule="auto"/>
        <w:contextualSpacing/>
        <w:jc w:val="both"/>
        <w:rPr>
          <w:rFonts w:ascii="Arial" w:eastAsia="Arial" w:hAnsi="Arial" w:cs="Arial"/>
          <w:b/>
          <w:iCs/>
          <w:color w:val="FF0000"/>
          <w:sz w:val="20"/>
          <w:szCs w:val="20"/>
        </w:rPr>
      </w:pPr>
    </w:p>
    <w:p w14:paraId="3AC6938E" w14:textId="1D9E751E" w:rsidR="005D01A2" w:rsidRPr="001F3D42" w:rsidRDefault="005D01A2" w:rsidP="00E23290">
      <w:pPr>
        <w:spacing w:after="0" w:line="240" w:lineRule="auto"/>
        <w:contextualSpacing/>
        <w:jc w:val="both"/>
        <w:rPr>
          <w:rFonts w:ascii="Arial" w:eastAsia="Arial" w:hAnsi="Arial" w:cs="Arial"/>
          <w:b/>
          <w:iCs/>
          <w:color w:val="FF0000"/>
          <w:sz w:val="20"/>
          <w:szCs w:val="20"/>
          <w:rPrChange w:id="113" w:author="Jaume Losa, Alejandro Andreas" w:date="2023-09-15T08:55:00Z">
            <w:rPr>
              <w:rFonts w:ascii="Arial" w:eastAsiaTheme="minorEastAsia" w:hAnsi="Arial" w:cs="Arial"/>
              <w:color w:val="000000" w:themeColor="text1"/>
              <w:sz w:val="20"/>
              <w:szCs w:val="20"/>
            </w:rPr>
          </w:rPrChange>
        </w:rPr>
      </w:pPr>
      <w:r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ins w:id="114" w:author="Jaume Losa, Alejandro Andreas" w:date="2023-09-15T08:55:00Z">
        <w:r w:rsidR="001F3D42" w:rsidRPr="001F3D42">
          <w:rPr>
            <w:rFonts w:ascii="Arial" w:eastAsiaTheme="minorEastAsia" w:hAnsi="Arial" w:cs="Arial"/>
            <w:color w:val="000000" w:themeColor="text1"/>
            <w:sz w:val="20"/>
            <w:szCs w:val="20"/>
          </w:rPr>
          <w:t xml:space="preserve"> The only identifiable information that will be collected will be the participants’ IP addresses and email addresses</w:t>
        </w:r>
        <w:r w:rsidR="001F3D42">
          <w:rPr>
            <w:rFonts w:ascii="Arial" w:eastAsiaTheme="minorEastAsia" w:hAnsi="Arial" w:cs="Arial"/>
            <w:color w:val="000000" w:themeColor="text1"/>
            <w:sz w:val="20"/>
            <w:szCs w:val="20"/>
          </w:rPr>
          <w:t>.</w:t>
        </w:r>
        <w:r w:rsidR="001F3D42" w:rsidRPr="001F3D42">
          <w:rPr>
            <w:rFonts w:ascii="Arial" w:eastAsiaTheme="minorEastAsia" w:hAnsi="Arial" w:cs="Arial"/>
            <w:color w:val="000000" w:themeColor="text1"/>
            <w:sz w:val="20"/>
            <w:szCs w:val="20"/>
          </w:rPr>
          <w:t xml:space="preserve"> </w:t>
        </w:r>
        <w:r w:rsidR="001F3D42">
          <w:rPr>
            <w:rFonts w:ascii="Arial" w:eastAsiaTheme="minorEastAsia" w:hAnsi="Arial" w:cs="Arial"/>
            <w:color w:val="000000" w:themeColor="text1"/>
            <w:sz w:val="20"/>
            <w:szCs w:val="20"/>
          </w:rPr>
          <w:t>S</w:t>
        </w:r>
        <w:r w:rsidR="001F3D42" w:rsidRPr="001F3D42">
          <w:rPr>
            <w:rFonts w:ascii="Arial" w:eastAsiaTheme="minorEastAsia" w:hAnsi="Arial" w:cs="Arial"/>
            <w:color w:val="000000" w:themeColor="text1"/>
            <w:sz w:val="20"/>
            <w:szCs w:val="20"/>
          </w:rPr>
          <w:t>ince the IP address is collected as a function of Qualtrics, and it is not of interest in the research it will be immediately deleted from the participants’ response.</w:t>
        </w:r>
        <w:r w:rsidR="001F3D42">
          <w:rPr>
            <w:rFonts w:ascii="Arial" w:eastAsiaTheme="minorEastAsia" w:hAnsi="Arial" w:cs="Arial"/>
            <w:color w:val="000000" w:themeColor="text1"/>
            <w:sz w:val="20"/>
            <w:szCs w:val="20"/>
          </w:rPr>
          <w:t xml:space="preserve"> </w:t>
        </w:r>
        <w:r w:rsidR="001F3D42">
          <w:rPr>
            <w:rFonts w:ascii="Arial" w:hAnsi="Arial" w:cs="Arial"/>
            <w:sz w:val="20"/>
            <w:szCs w:val="20"/>
          </w:rPr>
          <w:t>I</w:t>
        </w:r>
        <w:r w:rsidR="001F3D42" w:rsidRPr="002E2200">
          <w:rPr>
            <w:rFonts w:ascii="Arial" w:hAnsi="Arial" w:cs="Arial"/>
            <w:sz w:val="20"/>
            <w:szCs w:val="20"/>
          </w:rPr>
          <w:t>t will be made clear to participants that IPs addresses are collected by Qualtrics, and that while we won't be using that information, there exists the possibility that this information can be used by someone who steals that information to identify them.</w:t>
        </w:r>
        <w:r w:rsidR="001F3D42">
          <w:rPr>
            <w:rFonts w:ascii="Arial" w:hAnsi="Arial" w:cs="Arial"/>
            <w:sz w:val="20"/>
            <w:szCs w:val="20"/>
          </w:rPr>
          <w:t xml:space="preserve"> </w:t>
        </w:r>
        <w:r w:rsidR="001F3D42" w:rsidRPr="002E2200">
          <w:rPr>
            <w:rFonts w:ascii="Arial" w:hAnsi="Arial" w:cs="Arial"/>
            <w:sz w:val="20"/>
            <w:szCs w:val="20"/>
          </w:rPr>
          <w:t xml:space="preserve">It will also be made clear to participants that their email addresses will be collected in order to send them the payment for their collaboration. </w:t>
        </w:r>
        <w:r w:rsidR="001F3D42" w:rsidRPr="002E2200">
          <w:rPr>
            <w:rFonts w:ascii="Arial" w:eastAsiaTheme="minorEastAsia" w:hAnsi="Arial" w:cs="Arial"/>
            <w:color w:val="000000" w:themeColor="text1"/>
            <w:sz w:val="20"/>
            <w:szCs w:val="20"/>
          </w:rPr>
          <w:t xml:space="preserve">After completing the survey, participants will be given two weeks to request that their data not be used after which time their email address will be eliminated from our files. </w:t>
        </w:r>
        <w:r w:rsidR="001F3D42" w:rsidRPr="002E2200">
          <w:rPr>
            <w:rFonts w:ascii="Arial" w:hAnsi="Arial" w:cs="Arial"/>
            <w:sz w:val="20"/>
            <w:szCs w:val="20"/>
          </w:rPr>
          <w:t>The survey data that we collect will be aggregated. Only researchers within this IRB will have access to the data.</w:t>
        </w:r>
        <w:r w:rsidR="001F3D42">
          <w:rPr>
            <w:rFonts w:ascii="Arial" w:eastAsia="Arial" w:hAnsi="Arial" w:cs="Arial"/>
            <w:b/>
            <w:iCs/>
            <w:color w:val="FF0000"/>
            <w:sz w:val="20"/>
            <w:szCs w:val="20"/>
          </w:rPr>
          <w:t xml:space="preserve"> </w:t>
        </w:r>
      </w:ins>
      <w:del w:id="115" w:author="Jaume Losa, Alejandro Andreas" w:date="2023-09-15T08:55:00Z">
        <w:r w:rsidRPr="005D01A2" w:rsidDel="001F3D42">
          <w:rPr>
            <w:rFonts w:ascii="Arial" w:eastAsiaTheme="minorEastAsia" w:hAnsi="Arial" w:cs="Arial"/>
            <w:color w:val="000000" w:themeColor="text1"/>
            <w:sz w:val="20"/>
            <w:szCs w:val="20"/>
          </w:rPr>
          <w:delText xml:space="preserve"> </w:delText>
        </w:r>
      </w:del>
      <w:bookmarkStart w:id="116" w:name="_Hlk145327258"/>
      <w:ins w:id="117" w:author="Alejandro Andreas Jaume Losa" w:date="2023-09-11T12:17:00Z">
        <w:del w:id="118" w:author="Jaume Losa, Alejandro Andreas" w:date="2023-09-15T08:55:00Z">
          <w:r w:rsidR="00D04107" w:rsidDel="001F3D42">
            <w:rPr>
              <w:rFonts w:ascii="Arial" w:hAnsi="Arial" w:cs="Arial"/>
              <w:sz w:val="20"/>
              <w:szCs w:val="20"/>
            </w:rPr>
            <w:delText>I</w:delText>
          </w:r>
          <w:r w:rsidR="00D04107" w:rsidRPr="00D04107" w:rsidDel="001F3D42">
            <w:rPr>
              <w:rFonts w:ascii="Arial" w:hAnsi="Arial" w:cs="Arial"/>
              <w:sz w:val="20"/>
              <w:szCs w:val="20"/>
            </w:rPr>
            <w:delText>t</w:delText>
          </w:r>
          <w:r w:rsidR="00D04107" w:rsidRPr="00C70578" w:rsidDel="001F3D42">
            <w:rPr>
              <w:rFonts w:ascii="Arial" w:hAnsi="Arial" w:cs="Arial"/>
              <w:sz w:val="20"/>
              <w:szCs w:val="20"/>
            </w:rPr>
            <w:delText xml:space="preserve"> </w:delText>
          </w:r>
          <w:r w:rsidR="00D04107" w:rsidDel="001F3D42">
            <w:rPr>
              <w:rFonts w:ascii="Arial" w:hAnsi="Arial" w:cs="Arial"/>
              <w:sz w:val="20"/>
              <w:szCs w:val="20"/>
            </w:rPr>
            <w:delText>will</w:delText>
          </w:r>
          <w:r w:rsidR="00D04107"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04107"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bookmarkEnd w:id="116"/>
      <w:del w:id="119" w:author="Alejandro Andreas Jaume Losa" w:date="2023-09-11T12:17:00Z">
        <w:r w:rsidRPr="005D01A2" w:rsidDel="00D04107">
          <w:rPr>
            <w:rFonts w:ascii="Arial" w:eastAsiaTheme="minorEastAsia" w:hAnsi="Arial" w:cs="Arial"/>
            <w:color w:val="000000" w:themeColor="text1"/>
            <w:sz w:val="20"/>
            <w:szCs w:val="20"/>
          </w:rPr>
          <w:delText xml:space="preserve">No personal identifiable information will be collected. That said, it would be made clear to participants that IPs addresses are collected by Qualtrics, and that while we won't be using that information, there exists the possibility that this information can be used by someone who steals that information to identify them. </w:delText>
        </w:r>
      </w:del>
      <w:r w:rsidRPr="005D01A2">
        <w:rPr>
          <w:rFonts w:ascii="Arial" w:eastAsiaTheme="minorEastAsia" w:hAnsi="Arial" w:cs="Arial"/>
          <w:color w:val="000000" w:themeColor="text1"/>
          <w:sz w:val="20"/>
          <w:szCs w:val="20"/>
        </w:rPr>
        <w:t xml:space="preserve">The survey data that we collect will be aggregated and will be stored for a minimum of </w:t>
      </w:r>
      <w:del w:id="120" w:author="Alejandro Andreas Jaume Losa" w:date="2023-09-11T12:18:00Z">
        <w:r w:rsidRPr="005D01A2" w:rsidDel="00D36B23">
          <w:rPr>
            <w:rFonts w:ascii="Arial" w:eastAsiaTheme="minorEastAsia" w:hAnsi="Arial" w:cs="Arial"/>
            <w:color w:val="000000" w:themeColor="text1"/>
            <w:sz w:val="20"/>
            <w:szCs w:val="20"/>
          </w:rPr>
          <w:delText xml:space="preserve">five </w:delText>
        </w:r>
      </w:del>
      <w:ins w:id="121" w:author="Alejandro Andreas Jaume Losa" w:date="2023-09-11T12:18:00Z">
        <w:r w:rsidR="00D36B23">
          <w:rPr>
            <w:rFonts w:ascii="Arial" w:eastAsiaTheme="minorEastAsia" w:hAnsi="Arial" w:cs="Arial"/>
            <w:color w:val="000000" w:themeColor="text1"/>
            <w:sz w:val="20"/>
            <w:szCs w:val="20"/>
          </w:rPr>
          <w:t>six</w:t>
        </w:r>
        <w:r w:rsidR="00D36B23" w:rsidRPr="005D01A2">
          <w:rPr>
            <w:rFonts w:ascii="Arial" w:eastAsiaTheme="minorEastAsia" w:hAnsi="Arial" w:cs="Arial"/>
            <w:color w:val="000000" w:themeColor="text1"/>
            <w:sz w:val="20"/>
            <w:szCs w:val="20"/>
          </w:rPr>
          <w:t xml:space="preserve"> </w:t>
        </w:r>
      </w:ins>
      <w:r w:rsidRPr="005D01A2">
        <w:rPr>
          <w:rFonts w:ascii="Arial" w:eastAsiaTheme="minorEastAsia" w:hAnsi="Arial" w:cs="Arial"/>
          <w:color w:val="000000" w:themeColor="text1"/>
          <w:sz w:val="20"/>
          <w:szCs w:val="20"/>
        </w:rPr>
        <w:t xml:space="preserve">years after the final project closeout with original primary data retained. Only researchers within this IRB </w:t>
      </w:r>
      <w:ins w:id="122" w:author="Alejandro Andreas Jaume Losa" w:date="2023-09-11T12:18:00Z">
        <w:r w:rsidR="00D36B23">
          <w:rPr>
            <w:rFonts w:ascii="Arial" w:eastAsiaTheme="minorEastAsia" w:hAnsi="Arial" w:cs="Arial"/>
            <w:color w:val="000000" w:themeColor="text1"/>
            <w:sz w:val="20"/>
            <w:szCs w:val="20"/>
          </w:rPr>
          <w:t xml:space="preserve">application </w:t>
        </w:r>
      </w:ins>
      <w:r w:rsidRPr="005D01A2">
        <w:rPr>
          <w:rFonts w:ascii="Arial" w:eastAsiaTheme="minorEastAsia" w:hAnsi="Arial" w:cs="Arial"/>
          <w:color w:val="000000" w:themeColor="text1"/>
          <w:sz w:val="20"/>
          <w:szCs w:val="20"/>
        </w:rPr>
        <w:t>will have access to the data.</w:t>
      </w:r>
    </w:p>
    <w:p w14:paraId="0C359298" w14:textId="77777777" w:rsidR="001F3D42" w:rsidRDefault="001F3D42" w:rsidP="00E23290">
      <w:pPr>
        <w:spacing w:after="0" w:line="240" w:lineRule="auto"/>
        <w:contextualSpacing/>
        <w:jc w:val="both"/>
        <w:rPr>
          <w:rFonts w:ascii="Arial" w:eastAsia="Arial" w:hAnsi="Arial" w:cs="Arial"/>
          <w:b/>
          <w:iCs/>
          <w:color w:val="FF0000"/>
          <w:sz w:val="20"/>
          <w:szCs w:val="20"/>
        </w:rPr>
      </w:pPr>
    </w:p>
    <w:p w14:paraId="6C87A9BA" w14:textId="46C1CAFF" w:rsidR="00263CC7" w:rsidRPr="00B80E55" w:rsidRDefault="29BF6FBF" w:rsidP="00E23290">
      <w:pPr>
        <w:spacing w:after="0" w:line="240" w:lineRule="auto"/>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23290">
      <w:pPr>
        <w:spacing w:after="0" w:line="240" w:lineRule="auto"/>
        <w:contextualSpacing/>
        <w:jc w:val="both"/>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123" w:name="four2"/>
      <w:bookmarkEnd w:id="123"/>
      <w:r w:rsidR="008E06C7" w:rsidRPr="00F63D5B">
        <w:rPr>
          <w:rFonts w:ascii="Arial" w:eastAsiaTheme="minorEastAsia" w:hAnsi="Arial" w:cs="Arial"/>
          <w:b/>
          <w:bCs/>
          <w:color w:val="000000" w:themeColor="text1"/>
          <w:sz w:val="20"/>
          <w:szCs w:val="20"/>
        </w:rPr>
        <w:t>Obtaining Identifiable Information About Non-Subjects</w:t>
      </w:r>
    </w:p>
    <w:p w14:paraId="0A106BFD" w14:textId="77777777" w:rsidR="00E63DCF" w:rsidRDefault="00E63DCF" w:rsidP="00E23290">
      <w:pPr>
        <w:spacing w:after="0" w:line="240" w:lineRule="auto"/>
        <w:contextualSpacing/>
        <w:jc w:val="both"/>
        <w:rPr>
          <w:rFonts w:ascii="Arial" w:eastAsiaTheme="minorEastAsia" w:hAnsi="Arial" w:cs="Arial"/>
          <w:color w:val="0070C0"/>
          <w:sz w:val="20"/>
          <w:szCs w:val="20"/>
        </w:rPr>
      </w:pPr>
    </w:p>
    <w:p w14:paraId="715BAEA9" w14:textId="3702EC41" w:rsidR="000F2950" w:rsidRPr="000F2950" w:rsidRDefault="000F2950" w:rsidP="00E23290">
      <w:pPr>
        <w:spacing w:after="0" w:line="240" w:lineRule="auto"/>
        <w:contextualSpacing/>
        <w:jc w:val="both"/>
        <w:rPr>
          <w:rFonts w:ascii="Arial" w:eastAsiaTheme="minorEastAsia" w:hAnsi="Arial" w:cs="Arial"/>
          <w:sz w:val="20"/>
          <w:szCs w:val="20"/>
        </w:rPr>
      </w:pPr>
      <w:r w:rsidRPr="000F2950">
        <w:rPr>
          <w:rFonts w:ascii="Arial" w:eastAsiaTheme="minorEastAsia" w:hAnsi="Arial" w:cs="Arial"/>
          <w:sz w:val="20"/>
          <w:szCs w:val="20"/>
        </w:rPr>
        <w:t xml:space="preserve">N/A </w:t>
      </w:r>
    </w:p>
    <w:p w14:paraId="38FF896D" w14:textId="77777777" w:rsidR="000F2950" w:rsidRDefault="000F2950" w:rsidP="00E23290">
      <w:pPr>
        <w:spacing w:after="0" w:line="240" w:lineRule="auto"/>
        <w:contextualSpacing/>
        <w:jc w:val="both"/>
        <w:rPr>
          <w:rFonts w:ascii="Arial" w:eastAsiaTheme="minorEastAsia" w:hAnsi="Arial" w:cs="Arial"/>
          <w:b/>
          <w:bCs/>
          <w:sz w:val="20"/>
          <w:szCs w:val="20"/>
        </w:rPr>
      </w:pPr>
    </w:p>
    <w:p w14:paraId="3ECC23FE" w14:textId="74E9976E" w:rsidR="00455950" w:rsidRPr="00B80E55" w:rsidRDefault="29BF6FBF"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124" w:name="NumberofSubjects"/>
      <w:r w:rsidRPr="00B80E55">
        <w:rPr>
          <w:rFonts w:ascii="Arial" w:eastAsiaTheme="minorEastAsia" w:hAnsi="Arial" w:cs="Arial"/>
        </w:rPr>
        <w:t>Number of Subjects</w:t>
      </w:r>
      <w:bookmarkEnd w:id="124"/>
    </w:p>
    <w:p w14:paraId="40635E6E" w14:textId="77777777" w:rsidR="00FE598A" w:rsidRPr="00B80E55" w:rsidRDefault="00FE598A" w:rsidP="00E23290">
      <w:pPr>
        <w:pStyle w:val="CommentText"/>
        <w:spacing w:after="0"/>
        <w:contextualSpacing/>
        <w:jc w:val="both"/>
        <w:rPr>
          <w:rFonts w:ascii="Arial" w:hAnsi="Arial" w:cs="Arial"/>
        </w:rPr>
      </w:pPr>
    </w:p>
    <w:p w14:paraId="71AE370F" w14:textId="7D42A23B" w:rsidR="0037513A" w:rsidRPr="00B80E55" w:rsidRDefault="29BF6FBF" w:rsidP="00E23290">
      <w:pPr>
        <w:spacing w:after="0" w:line="240" w:lineRule="auto"/>
        <w:ind w:left="360"/>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A. Total Number of Subjects</w:t>
      </w:r>
    </w:p>
    <w:p w14:paraId="36BBBE11" w14:textId="77777777" w:rsidR="000F2950" w:rsidRDefault="000F2950" w:rsidP="00E23290">
      <w:pPr>
        <w:spacing w:after="0" w:line="240" w:lineRule="auto"/>
        <w:ind w:firstLine="360"/>
        <w:contextualSpacing/>
        <w:jc w:val="both"/>
        <w:rPr>
          <w:rFonts w:ascii="Arial" w:eastAsiaTheme="minorEastAsia" w:hAnsi="Arial" w:cs="Arial"/>
          <w:color w:val="0070C0"/>
          <w:sz w:val="20"/>
          <w:szCs w:val="20"/>
        </w:rPr>
      </w:pPr>
    </w:p>
    <w:p w14:paraId="494FACDE" w14:textId="6C93D3C0" w:rsidR="00A13E9F" w:rsidRPr="000F2950" w:rsidRDefault="004A70F3" w:rsidP="00E23290">
      <w:pPr>
        <w:spacing w:after="0" w:line="240" w:lineRule="auto"/>
        <w:ind w:firstLine="36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100</w:t>
      </w:r>
    </w:p>
    <w:p w14:paraId="6A3415F3" w14:textId="6B3B0BB4" w:rsidR="000F2950" w:rsidRDefault="000F2950" w:rsidP="00E23290">
      <w:pPr>
        <w:spacing w:after="0" w:line="240" w:lineRule="auto"/>
        <w:contextualSpacing/>
        <w:jc w:val="both"/>
        <w:rPr>
          <w:rFonts w:ascii="Arial" w:eastAsiaTheme="minorEastAsia" w:hAnsi="Arial" w:cs="Arial"/>
          <w:b/>
          <w:bCs/>
          <w:sz w:val="20"/>
          <w:szCs w:val="20"/>
        </w:rPr>
      </w:pPr>
      <w:r>
        <w:rPr>
          <w:rFonts w:ascii="Arial" w:eastAsiaTheme="minorEastAsia" w:hAnsi="Arial" w:cs="Arial"/>
          <w:color w:val="0070C0"/>
          <w:sz w:val="20"/>
          <w:szCs w:val="20"/>
        </w:rPr>
        <w:tab/>
      </w:r>
    </w:p>
    <w:p w14:paraId="797F4FC7" w14:textId="2424722A" w:rsidR="000F2950" w:rsidRDefault="29BF6FB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B. Total Number of Subjects If Multicenter Study</w:t>
      </w:r>
    </w:p>
    <w:p w14:paraId="5B05B6B3" w14:textId="77777777" w:rsidR="000F2950" w:rsidRDefault="000F2950" w:rsidP="00E23290">
      <w:pPr>
        <w:spacing w:after="0" w:line="240" w:lineRule="auto"/>
        <w:ind w:left="720" w:hanging="360"/>
        <w:contextualSpacing/>
        <w:jc w:val="both"/>
        <w:rPr>
          <w:rFonts w:ascii="Arial" w:eastAsiaTheme="minorEastAsia" w:hAnsi="Arial" w:cs="Arial"/>
          <w:b/>
          <w:bCs/>
          <w:sz w:val="20"/>
          <w:szCs w:val="20"/>
        </w:rPr>
      </w:pPr>
    </w:p>
    <w:p w14:paraId="14A104AF" w14:textId="068F62F6" w:rsidR="000F2950" w:rsidRPr="000F2950" w:rsidRDefault="000F2950" w:rsidP="00E23290">
      <w:pPr>
        <w:spacing w:after="0" w:line="240" w:lineRule="auto"/>
        <w:ind w:left="720" w:hanging="360"/>
        <w:contextualSpacing/>
        <w:jc w:val="both"/>
        <w:rPr>
          <w:rFonts w:ascii="Arial" w:eastAsiaTheme="minorEastAsia" w:hAnsi="Arial" w:cs="Arial"/>
          <w:sz w:val="20"/>
          <w:szCs w:val="20"/>
        </w:rPr>
      </w:pPr>
      <w:r w:rsidRPr="000F2950">
        <w:rPr>
          <w:rFonts w:ascii="Arial" w:eastAsiaTheme="minorEastAsia" w:hAnsi="Arial" w:cs="Arial"/>
          <w:sz w:val="20"/>
          <w:szCs w:val="20"/>
        </w:rPr>
        <w:t>N/A</w:t>
      </w:r>
    </w:p>
    <w:p w14:paraId="434887F2" w14:textId="46E9F048" w:rsidR="005E6624" w:rsidRDefault="005E6624" w:rsidP="00E23290">
      <w:pPr>
        <w:spacing w:after="0" w:line="240" w:lineRule="auto"/>
        <w:ind w:left="720"/>
        <w:contextualSpacing/>
        <w:jc w:val="both"/>
        <w:rPr>
          <w:rFonts w:ascii="Arial" w:eastAsiaTheme="minorEastAsia" w:hAnsi="Arial" w:cs="Arial"/>
          <w:sz w:val="20"/>
          <w:szCs w:val="20"/>
        </w:rPr>
      </w:pPr>
    </w:p>
    <w:p w14:paraId="17B3D187" w14:textId="2EA1F3BC" w:rsidR="005E6624" w:rsidRPr="00107B95" w:rsidRDefault="005E6624" w:rsidP="00E23290">
      <w:pPr>
        <w:pStyle w:val="ListParagraph"/>
        <w:numPr>
          <w:ilvl w:val="0"/>
          <w:numId w:val="29"/>
        </w:numPr>
        <w:spacing w:after="0" w:line="240" w:lineRule="auto"/>
        <w:jc w:val="both"/>
        <w:rPr>
          <w:rFonts w:ascii="Arial" w:eastAsiaTheme="minorEastAsia" w:hAnsi="Arial" w:cs="Arial"/>
          <w:b/>
          <w:color w:val="000000" w:themeColor="text1"/>
          <w:sz w:val="20"/>
          <w:szCs w:val="20"/>
        </w:rPr>
      </w:pPr>
      <w:r w:rsidRPr="00107B95">
        <w:rPr>
          <w:rFonts w:ascii="Arial" w:eastAsiaTheme="minorEastAsia" w:hAnsi="Arial" w:cs="Arial"/>
          <w:b/>
          <w:color w:val="000000" w:themeColor="text1"/>
          <w:sz w:val="20"/>
          <w:szCs w:val="20"/>
        </w:rPr>
        <w:t>Feasibility</w:t>
      </w:r>
    </w:p>
    <w:p w14:paraId="0FB2597C"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03E4B9B" w14:textId="764F1800" w:rsidR="00107B95" w:rsidRPr="00107B95" w:rsidRDefault="00107B95" w:rsidP="00E23290">
      <w:pPr>
        <w:spacing w:after="0" w:line="240" w:lineRule="auto"/>
        <w:ind w:left="360"/>
        <w:contextualSpacing/>
        <w:jc w:val="both"/>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 xml:space="preserve">Recruiting 100 participants within 10 months is feasible due to: (1) the number of contacts that the PI has in Palma de Mallorca, having been born and raised there, and (2) the use of social media and electronic communications to disseminate information. </w:t>
      </w:r>
    </w:p>
    <w:p w14:paraId="0DA81454"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DFB395C"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125" w:name="ConsentProcedures"/>
      <w:r w:rsidRPr="00B80E55">
        <w:rPr>
          <w:rFonts w:ascii="Arial" w:eastAsiaTheme="minorEastAsia" w:hAnsi="Arial" w:cs="Arial"/>
          <w:b/>
          <w:bCs/>
          <w:sz w:val="20"/>
          <w:szCs w:val="20"/>
        </w:rPr>
        <w:t>Consent Procedures</w:t>
      </w:r>
      <w:bookmarkEnd w:id="125"/>
    </w:p>
    <w:p w14:paraId="79D428FA"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5B35059D" w14:textId="77777777" w:rsidR="00527E5F" w:rsidRPr="00B80E55" w:rsidRDefault="00527E5F" w:rsidP="00E23290">
      <w:pPr>
        <w:spacing w:after="0" w:line="240" w:lineRule="auto"/>
        <w:ind w:left="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60CFC83B"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261F047B" w14:textId="1676A620"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consent process will take place online, at the beginning of the experimental instrument.</w:t>
      </w:r>
    </w:p>
    <w:p w14:paraId="6734D81D" w14:textId="77777777" w:rsidR="005D01A2" w:rsidRP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0FE6E274" w14:textId="0EFBA6A6"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Ongoing Consent</w:t>
      </w:r>
    </w:p>
    <w:p w14:paraId="4BEDE565"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D007135" w14:textId="20C7EE7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6E987F1"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7E904CB1" w14:textId="00862FEF"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Individual Roles for Researchers Involved in Consent</w:t>
      </w:r>
    </w:p>
    <w:p w14:paraId="0863B6EE"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292F813B" w14:textId="7E101575" w:rsidR="005D01A2" w:rsidRP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 xml:space="preserve">The consent will be self-administered by participants upon opening the survey instrument. </w:t>
      </w:r>
      <w:del w:id="126" w:author="Alejandro Andreas Jaume Losa" w:date="2023-09-11T12:19:00Z">
        <w:r w:rsidRPr="005D01A2" w:rsidDel="00D36B23">
          <w:rPr>
            <w:rFonts w:ascii="Arial" w:eastAsiaTheme="minorEastAsia" w:hAnsi="Arial" w:cs="Arial"/>
            <w:sz w:val="20"/>
            <w:szCs w:val="20"/>
          </w:rPr>
          <w:delText>The researchers will only be involved by virtue of having written the consent script.</w:delText>
        </w:r>
      </w:del>
      <w:ins w:id="127" w:author="Alejandro Andreas Jaume Losa" w:date="2023-09-11T12:19:00Z">
        <w:r w:rsidR="00D36B23">
          <w:rPr>
            <w:rFonts w:ascii="Arial" w:eastAsiaTheme="minorEastAsia" w:hAnsi="Arial" w:cs="Arial"/>
            <w:sz w:val="20"/>
            <w:szCs w:val="20"/>
          </w:rPr>
          <w:t>The researchers’ contact information will be provided on the informed consent page.</w:t>
        </w:r>
      </w:ins>
    </w:p>
    <w:p w14:paraId="4D21DAA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174246F" w14:textId="1E7D6F41" w:rsidR="00527E5F" w:rsidRPr="00B80E55" w:rsidRDefault="00527E5F" w:rsidP="00E23290">
      <w:pPr>
        <w:pStyle w:val="ListParagraph"/>
        <w:numPr>
          <w:ilvl w:val="0"/>
          <w:numId w:val="34"/>
        </w:numPr>
        <w:spacing w:after="0" w:line="240" w:lineRule="auto"/>
        <w:jc w:val="both"/>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1139D605"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2E0EB7E" w14:textId="09D8757E"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Since this is a self-administered procedure, participants can take as long as they need to read the consent information and decide if they are willing to participate or not.</w:t>
      </w:r>
    </w:p>
    <w:p w14:paraId="37C1B73A"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06A47990" w14:textId="72D43ACE" w:rsidR="00527E5F" w:rsidRPr="005D01A2"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35A8B00C" w14:textId="77777777" w:rsidR="005D01A2" w:rsidRDefault="005D01A2" w:rsidP="00E23290">
      <w:pPr>
        <w:pStyle w:val="ListParagraph"/>
        <w:spacing w:after="0" w:line="240" w:lineRule="auto"/>
        <w:ind w:left="1080"/>
        <w:jc w:val="both"/>
        <w:rPr>
          <w:rFonts w:ascii="Arial" w:eastAsiaTheme="minorEastAsia" w:hAnsi="Arial" w:cs="Arial"/>
          <w:sz w:val="20"/>
          <w:szCs w:val="20"/>
        </w:rPr>
      </w:pPr>
    </w:p>
    <w:p w14:paraId="06E0C61C" w14:textId="392759B1"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This study does not propose to enroll participants who may be subject to coercion. In fact, no researchers will be present when participants decide to consent or not, so participants will have the option to simply close their browser and decide not to give consent.</w:t>
      </w:r>
    </w:p>
    <w:p w14:paraId="142E399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A47700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75B34B28"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6E051B1" w14:textId="7E614C26"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materials provided to potential participants when they access the instrument clearly lay out their rights as participants as well as the goals of the study. After reading this information, participants will have the option to decide if they wish to participate. Participants will also have the option to stop participating at any time.</w:t>
      </w:r>
    </w:p>
    <w:p w14:paraId="7904F294"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02E254EC" w14:textId="546D1D2C" w:rsidR="00E63DCF" w:rsidRPr="0030506D" w:rsidRDefault="00F351B2" w:rsidP="00E23290">
      <w:pPr>
        <w:pStyle w:val="ListParagraph"/>
        <w:numPr>
          <w:ilvl w:val="1"/>
          <w:numId w:val="52"/>
        </w:numPr>
        <w:spacing w:after="0" w:line="240" w:lineRule="auto"/>
        <w:ind w:left="1080"/>
        <w:jc w:val="both"/>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6737294C" w14:textId="77777777" w:rsidR="00527E5F" w:rsidRDefault="00527E5F" w:rsidP="00E23290">
      <w:pPr>
        <w:pStyle w:val="ListParagraph"/>
        <w:spacing w:after="0" w:line="240" w:lineRule="auto"/>
        <w:ind w:left="1080"/>
        <w:jc w:val="both"/>
        <w:rPr>
          <w:rFonts w:ascii="Arial" w:eastAsiaTheme="minorEastAsia" w:hAnsi="Arial" w:cs="Arial"/>
          <w:color w:val="0070C0"/>
          <w:sz w:val="20"/>
          <w:szCs w:val="20"/>
        </w:rPr>
      </w:pPr>
    </w:p>
    <w:p w14:paraId="36D19020" w14:textId="68F9A37C" w:rsidR="001F3D42" w:rsidRPr="001F3D42" w:rsidRDefault="005D01A2">
      <w:pPr>
        <w:pStyle w:val="ListParagraph"/>
        <w:spacing w:after="0" w:line="240" w:lineRule="auto"/>
        <w:ind w:left="1080"/>
        <w:jc w:val="both"/>
        <w:rPr>
          <w:ins w:id="128" w:author="Jaume Losa, Alejandro Andreas" w:date="2023-09-15T08:57:00Z"/>
          <w:rFonts w:ascii="Arial" w:eastAsiaTheme="minorEastAsia" w:hAnsi="Arial" w:cs="Arial"/>
          <w:color w:val="000000" w:themeColor="text1"/>
          <w:sz w:val="20"/>
          <w:szCs w:val="20"/>
          <w:rPrChange w:id="129" w:author="Jaume Losa, Alejandro Andreas" w:date="2023-09-15T08:58:00Z">
            <w:rPr>
              <w:ins w:id="130" w:author="Jaume Losa, Alejandro Andreas" w:date="2023-09-15T08:57:00Z"/>
              <w:rFonts w:ascii="Arial" w:eastAsia="Arial" w:hAnsi="Arial" w:cs="Arial"/>
              <w:b/>
              <w:iCs/>
              <w:color w:val="FF0000"/>
              <w:sz w:val="20"/>
              <w:szCs w:val="20"/>
            </w:rPr>
          </w:rPrChange>
        </w:rPr>
        <w:pPrChange w:id="131" w:author="Jaume Losa, Alejandro Andreas" w:date="2023-09-15T08:58:00Z">
          <w:pPr>
            <w:spacing w:after="0" w:line="240" w:lineRule="auto"/>
            <w:contextualSpacing/>
            <w:jc w:val="both"/>
          </w:pPr>
        </w:pPrChange>
      </w:pPr>
      <w:r w:rsidRPr="005D01A2">
        <w:rPr>
          <w:rFonts w:ascii="Arial" w:eastAsiaTheme="minorEastAsia" w:hAnsi="Arial" w:cs="Arial"/>
          <w:color w:val="000000" w:themeColor="text1"/>
          <w:sz w:val="20"/>
          <w:szCs w:val="20"/>
        </w:rPr>
        <w:t xml:space="preserve">Since this is a self-administered procedure, no one will have access to participant information during the consent process. </w:t>
      </w:r>
      <w:del w:id="132" w:author="Jaume Losa, Alejandro Andreas" w:date="2023-09-15T08:57:00Z">
        <w:r w:rsidRPr="005D01A2" w:rsidDel="001F3D42">
          <w:rPr>
            <w:rFonts w:ascii="Arial" w:eastAsiaTheme="minorEastAsia" w:hAnsi="Arial" w:cs="Arial"/>
            <w:color w:val="000000" w:themeColor="text1"/>
            <w:sz w:val="20"/>
            <w:szCs w:val="20"/>
          </w:rPr>
          <w:delText>If they elect to participate,</w:delText>
        </w:r>
      </w:del>
      <w:ins w:id="133" w:author="Jaume Losa, Alejandro Andreas" w:date="2023-09-15T08:57:00Z">
        <w:r w:rsidR="001F3D42"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r w:rsidR="001F3D42" w:rsidRPr="001F3D42">
          <w:rPr>
            <w:rFonts w:ascii="Arial" w:eastAsiaTheme="minorEastAsia" w:hAnsi="Arial" w:cs="Arial"/>
            <w:color w:val="000000" w:themeColor="text1"/>
            <w:sz w:val="20"/>
            <w:szCs w:val="20"/>
          </w:rPr>
          <w:t xml:space="preserve"> The only identifiable information that will be collected will be the participants’ IP addresses and email addresses</w:t>
        </w:r>
        <w:r w:rsidR="001F3D42">
          <w:rPr>
            <w:rFonts w:ascii="Arial" w:eastAsiaTheme="minorEastAsia" w:hAnsi="Arial" w:cs="Arial"/>
            <w:color w:val="000000" w:themeColor="text1"/>
            <w:sz w:val="20"/>
            <w:szCs w:val="20"/>
          </w:rPr>
          <w:t>.</w:t>
        </w:r>
        <w:r w:rsidR="001F3D42" w:rsidRPr="001F3D42">
          <w:rPr>
            <w:rFonts w:ascii="Arial" w:eastAsiaTheme="minorEastAsia" w:hAnsi="Arial" w:cs="Arial"/>
            <w:color w:val="000000" w:themeColor="text1"/>
            <w:sz w:val="20"/>
            <w:szCs w:val="20"/>
          </w:rPr>
          <w:t xml:space="preserve"> </w:t>
        </w:r>
        <w:r w:rsidR="001F3D42">
          <w:rPr>
            <w:rFonts w:ascii="Arial" w:eastAsiaTheme="minorEastAsia" w:hAnsi="Arial" w:cs="Arial"/>
            <w:color w:val="000000" w:themeColor="text1"/>
            <w:sz w:val="20"/>
            <w:szCs w:val="20"/>
          </w:rPr>
          <w:t>S</w:t>
        </w:r>
        <w:r w:rsidR="001F3D42" w:rsidRPr="001F3D42">
          <w:rPr>
            <w:rFonts w:ascii="Arial" w:eastAsiaTheme="minorEastAsia" w:hAnsi="Arial" w:cs="Arial"/>
            <w:color w:val="000000" w:themeColor="text1"/>
            <w:sz w:val="20"/>
            <w:szCs w:val="20"/>
          </w:rPr>
          <w:t>ince the IP address is collected as a function of Qualtrics, and it is not of interest in the research it will be immediately deleted from the participants’ response.</w:t>
        </w:r>
        <w:r w:rsidR="001F3D42">
          <w:rPr>
            <w:rFonts w:ascii="Arial" w:eastAsiaTheme="minorEastAsia" w:hAnsi="Arial" w:cs="Arial"/>
            <w:color w:val="000000" w:themeColor="text1"/>
            <w:sz w:val="20"/>
            <w:szCs w:val="20"/>
          </w:rPr>
          <w:t xml:space="preserve"> </w:t>
        </w:r>
        <w:r w:rsidR="001F3D42">
          <w:rPr>
            <w:rFonts w:ascii="Arial" w:hAnsi="Arial" w:cs="Arial"/>
            <w:sz w:val="20"/>
            <w:szCs w:val="20"/>
          </w:rPr>
          <w:t>I</w:t>
        </w:r>
        <w:r w:rsidR="001F3D42" w:rsidRPr="002E2200">
          <w:rPr>
            <w:rFonts w:ascii="Arial" w:hAnsi="Arial" w:cs="Arial"/>
            <w:sz w:val="20"/>
            <w:szCs w:val="20"/>
          </w:rPr>
          <w:t>t will be made clear to participants that IPs addresses are collected by Qualtrics, and that while we won't be using that information, there exists the possibility that this information can be used by someone who steals that information to identify them.</w:t>
        </w:r>
        <w:r w:rsidR="001F3D42">
          <w:rPr>
            <w:rFonts w:ascii="Arial" w:hAnsi="Arial" w:cs="Arial"/>
            <w:sz w:val="20"/>
            <w:szCs w:val="20"/>
          </w:rPr>
          <w:t xml:space="preserve"> </w:t>
        </w:r>
        <w:r w:rsidR="001F3D42" w:rsidRPr="002E2200">
          <w:rPr>
            <w:rFonts w:ascii="Arial" w:hAnsi="Arial" w:cs="Arial"/>
            <w:sz w:val="20"/>
            <w:szCs w:val="20"/>
          </w:rPr>
          <w:t xml:space="preserve">It will also be made clear to participants that their email addresses will be collected in order to send them the payment for their collaboration. </w:t>
        </w:r>
        <w:r w:rsidR="001F3D42" w:rsidRPr="002E2200">
          <w:rPr>
            <w:rFonts w:ascii="Arial" w:eastAsiaTheme="minorEastAsia" w:hAnsi="Arial" w:cs="Arial"/>
            <w:color w:val="000000" w:themeColor="text1"/>
            <w:sz w:val="20"/>
            <w:szCs w:val="20"/>
          </w:rPr>
          <w:t xml:space="preserve">After completing the survey, participants will be given two weeks to request that their data not be used after which time their email address will be eliminated from our files. </w:t>
        </w:r>
        <w:r w:rsidR="001F3D42" w:rsidRPr="002E2200">
          <w:rPr>
            <w:rFonts w:ascii="Arial" w:hAnsi="Arial" w:cs="Arial"/>
            <w:sz w:val="20"/>
            <w:szCs w:val="20"/>
          </w:rPr>
          <w:t>The survey data that we collect will be aggregated. Only researchers within this IRB will have access to the data.</w:t>
        </w:r>
        <w:r w:rsidR="001F3D42">
          <w:rPr>
            <w:rFonts w:ascii="Arial" w:eastAsia="Arial" w:hAnsi="Arial" w:cs="Arial"/>
            <w:b/>
            <w:iCs/>
            <w:color w:val="FF0000"/>
            <w:sz w:val="20"/>
            <w:szCs w:val="20"/>
          </w:rPr>
          <w:t xml:space="preserve"> </w:t>
        </w:r>
        <w:r w:rsidR="001F3D42" w:rsidRPr="005D01A2">
          <w:rPr>
            <w:rFonts w:ascii="Arial" w:eastAsiaTheme="minorEastAsia" w:hAnsi="Arial" w:cs="Arial"/>
            <w:color w:val="000000" w:themeColor="text1"/>
            <w:sz w:val="20"/>
            <w:szCs w:val="20"/>
          </w:rPr>
          <w:t xml:space="preserve">The survey data that we collect will be aggregated and will be stored for a minimum of </w:t>
        </w:r>
        <w:r w:rsidR="001F3D42">
          <w:rPr>
            <w:rFonts w:ascii="Arial" w:eastAsiaTheme="minorEastAsia" w:hAnsi="Arial" w:cs="Arial"/>
            <w:color w:val="000000" w:themeColor="text1"/>
            <w:sz w:val="20"/>
            <w:szCs w:val="20"/>
          </w:rPr>
          <w:t>six</w:t>
        </w:r>
        <w:r w:rsidR="001F3D42" w:rsidRPr="005D01A2">
          <w:rPr>
            <w:rFonts w:ascii="Arial" w:eastAsiaTheme="minorEastAsia" w:hAnsi="Arial" w:cs="Arial"/>
            <w:color w:val="000000" w:themeColor="text1"/>
            <w:sz w:val="20"/>
            <w:szCs w:val="20"/>
          </w:rPr>
          <w:t xml:space="preserve"> years after the final project closeout with original primary data retained. Only researchers within this IRB </w:t>
        </w:r>
        <w:r w:rsidR="001F3D42">
          <w:rPr>
            <w:rFonts w:ascii="Arial" w:eastAsiaTheme="minorEastAsia" w:hAnsi="Arial" w:cs="Arial"/>
            <w:color w:val="000000" w:themeColor="text1"/>
            <w:sz w:val="20"/>
            <w:szCs w:val="20"/>
          </w:rPr>
          <w:t xml:space="preserve">application </w:t>
        </w:r>
        <w:r w:rsidR="001F3D42" w:rsidRPr="005D01A2">
          <w:rPr>
            <w:rFonts w:ascii="Arial" w:eastAsiaTheme="minorEastAsia" w:hAnsi="Arial" w:cs="Arial"/>
            <w:color w:val="000000" w:themeColor="text1"/>
            <w:sz w:val="20"/>
            <w:szCs w:val="20"/>
          </w:rPr>
          <w:t>will have access to the data.</w:t>
        </w:r>
      </w:ins>
    </w:p>
    <w:p w14:paraId="0C3AB3C6" w14:textId="0DFC000A" w:rsidR="005D01A2" w:rsidRPr="005D01A2" w:rsidDel="001F3D42" w:rsidRDefault="005D01A2" w:rsidP="00E23290">
      <w:pPr>
        <w:pStyle w:val="ListParagraph"/>
        <w:spacing w:after="0" w:line="240" w:lineRule="auto"/>
        <w:ind w:left="1080"/>
        <w:jc w:val="both"/>
        <w:rPr>
          <w:del w:id="134" w:author="Jaume Losa, Alejandro Andreas" w:date="2023-09-15T08:58:00Z"/>
          <w:rFonts w:ascii="Arial" w:eastAsiaTheme="minorEastAsia" w:hAnsi="Arial" w:cs="Arial"/>
          <w:color w:val="000000" w:themeColor="text1"/>
          <w:sz w:val="20"/>
          <w:szCs w:val="20"/>
        </w:rPr>
      </w:pPr>
      <w:del w:id="135" w:author="Jaume Losa, Alejandro Andreas" w:date="2023-09-15T08:58:00Z">
        <w:r w:rsidRPr="005D01A2" w:rsidDel="001F3D42">
          <w:rPr>
            <w:rFonts w:ascii="Arial" w:eastAsiaTheme="minorEastAsia" w:hAnsi="Arial" w:cs="Arial"/>
            <w:color w:val="000000" w:themeColor="text1"/>
            <w:sz w:val="20"/>
            <w:szCs w:val="20"/>
          </w:rPr>
          <w:delText xml:space="preserve"> </w:delText>
        </w:r>
      </w:del>
      <w:ins w:id="136" w:author="Alejandro Andreas Jaume Losa" w:date="2023-09-11T12:20:00Z">
        <w:del w:id="137" w:author="Jaume Losa, Alejandro Andreas" w:date="2023-09-15T08:58:00Z">
          <w:r w:rsidR="00D36B23" w:rsidDel="001F3D42">
            <w:rPr>
              <w:rFonts w:ascii="Arial" w:hAnsi="Arial" w:cs="Arial"/>
              <w:sz w:val="20"/>
              <w:szCs w:val="20"/>
            </w:rPr>
            <w:delText>i</w:delText>
          </w:r>
          <w:r w:rsidR="00D36B23" w:rsidRPr="00D04107" w:rsidDel="001F3D42">
            <w:rPr>
              <w:rFonts w:ascii="Arial" w:hAnsi="Arial" w:cs="Arial"/>
              <w:sz w:val="20"/>
              <w:szCs w:val="20"/>
            </w:rPr>
            <w:delText>t</w:delText>
          </w:r>
          <w:r w:rsidR="00D36B23" w:rsidRPr="00C70578" w:rsidDel="001F3D42">
            <w:rPr>
              <w:rFonts w:ascii="Arial" w:hAnsi="Arial" w:cs="Arial"/>
              <w:sz w:val="20"/>
              <w:szCs w:val="20"/>
            </w:rPr>
            <w:delText xml:space="preserve"> </w:delText>
          </w:r>
          <w:r w:rsidR="00D36B23" w:rsidDel="001F3D42">
            <w:rPr>
              <w:rFonts w:ascii="Arial" w:hAnsi="Arial" w:cs="Arial"/>
              <w:sz w:val="20"/>
              <w:szCs w:val="20"/>
            </w:rPr>
            <w:delText>will</w:delText>
          </w:r>
          <w:r w:rsidR="00D36B23"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36B23"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del w:id="138" w:author="Jaume Losa, Alejandro Andreas" w:date="2023-09-15T08:58:00Z">
        <w:r w:rsidRPr="005D01A2" w:rsidDel="001F3D42">
          <w:rPr>
            <w:rFonts w:ascii="Arial" w:eastAsiaTheme="minorEastAsia" w:hAnsi="Arial" w:cs="Arial"/>
            <w:color w:val="000000" w:themeColor="text1"/>
            <w:sz w:val="20"/>
            <w:szCs w:val="20"/>
          </w:rPr>
          <w:delText>only general demographic data will be collected.</w:delText>
        </w:r>
      </w:del>
    </w:p>
    <w:p w14:paraId="52CCB120" w14:textId="77777777" w:rsidR="005D01A2" w:rsidRPr="005D01A2" w:rsidRDefault="005D01A2" w:rsidP="00E23290">
      <w:pPr>
        <w:spacing w:after="0" w:line="240" w:lineRule="auto"/>
        <w:jc w:val="both"/>
        <w:rPr>
          <w:rFonts w:ascii="Arial" w:eastAsiaTheme="minorEastAsia" w:hAnsi="Arial" w:cs="Arial"/>
          <w:b/>
          <w:bCs/>
          <w:sz w:val="20"/>
          <w:szCs w:val="20"/>
        </w:rPr>
      </w:pPr>
    </w:p>
    <w:p w14:paraId="4A382A9E" w14:textId="2AF27B42" w:rsidR="00527E5F" w:rsidRPr="00B80E55" w:rsidRDefault="00527E5F" w:rsidP="00E23290">
      <w:pPr>
        <w:pStyle w:val="ListParagraph"/>
        <w:numPr>
          <w:ilvl w:val="0"/>
          <w:numId w:val="36"/>
        </w:numPr>
        <w:spacing w:after="0" w:line="240" w:lineRule="auto"/>
        <w:ind w:left="720"/>
        <w:jc w:val="both"/>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E23290">
      <w:pPr>
        <w:pStyle w:val="ListParagraph"/>
        <w:spacing w:after="0" w:line="240" w:lineRule="auto"/>
        <w:jc w:val="both"/>
        <w:rPr>
          <w:rFonts w:ascii="Arial" w:eastAsiaTheme="minorEastAsia" w:hAnsi="Arial" w:cs="Arial"/>
          <w:color w:val="0070C0"/>
          <w:sz w:val="20"/>
          <w:szCs w:val="20"/>
        </w:rPr>
      </w:pPr>
    </w:p>
    <w:p w14:paraId="3728C7C7" w14:textId="3B47053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A144AB4"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0782A86C" w14:textId="77777777" w:rsidR="00527E5F" w:rsidRPr="00B80E55" w:rsidRDefault="00527E5F" w:rsidP="00E23290">
      <w:pPr>
        <w:pStyle w:val="ListParagraph"/>
        <w:numPr>
          <w:ilvl w:val="0"/>
          <w:numId w:val="38"/>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1A081610" w14:textId="77777777" w:rsidR="00973AEC" w:rsidRDefault="00973AEC" w:rsidP="00E23290">
      <w:pPr>
        <w:pStyle w:val="ListParagraph"/>
        <w:spacing w:after="0" w:line="240" w:lineRule="auto"/>
        <w:ind w:left="1080"/>
        <w:jc w:val="both"/>
        <w:rPr>
          <w:rFonts w:ascii="Arial" w:eastAsiaTheme="minorEastAsia" w:hAnsi="Arial" w:cs="Arial"/>
          <w:b/>
          <w:bCs/>
          <w:sz w:val="20"/>
          <w:szCs w:val="20"/>
        </w:rPr>
      </w:pPr>
    </w:p>
    <w:p w14:paraId="15999D3F" w14:textId="5C2C0B0B" w:rsidR="00973AEC" w:rsidRPr="00973AEC" w:rsidRDefault="00973AEC" w:rsidP="00E23290">
      <w:pPr>
        <w:pStyle w:val="ListParagraph"/>
        <w:spacing w:after="0" w:line="240" w:lineRule="auto"/>
        <w:ind w:left="1080"/>
        <w:jc w:val="both"/>
        <w:rPr>
          <w:rFonts w:ascii="Arial" w:eastAsiaTheme="minorEastAsia" w:hAnsi="Arial" w:cs="Arial"/>
          <w:sz w:val="20"/>
          <w:szCs w:val="20"/>
        </w:rPr>
      </w:pPr>
      <w:r w:rsidRPr="00973AEC">
        <w:rPr>
          <w:rFonts w:ascii="Arial" w:eastAsiaTheme="minorEastAsia" w:hAnsi="Arial" w:cs="Arial"/>
          <w:sz w:val="20"/>
          <w:szCs w:val="20"/>
        </w:rPr>
        <w:t>N/A</w:t>
      </w:r>
    </w:p>
    <w:p w14:paraId="017F30F0" w14:textId="77777777" w:rsidR="00973AEC" w:rsidRPr="00973AEC" w:rsidRDefault="00973AEC" w:rsidP="00E23290">
      <w:pPr>
        <w:pStyle w:val="ListParagraph"/>
        <w:spacing w:after="0" w:line="240" w:lineRule="auto"/>
        <w:ind w:left="1080"/>
        <w:jc w:val="both"/>
        <w:rPr>
          <w:rFonts w:ascii="Arial" w:eastAsiaTheme="minorEastAsia" w:hAnsi="Arial" w:cs="Arial"/>
          <w:b/>
          <w:bCs/>
          <w:sz w:val="20"/>
          <w:szCs w:val="20"/>
        </w:rPr>
      </w:pPr>
    </w:p>
    <w:p w14:paraId="08F84B15" w14:textId="43432214"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584C7AF1" w14:textId="77777777" w:rsidR="00973AEC" w:rsidRDefault="00973AEC" w:rsidP="00E23290">
      <w:pPr>
        <w:spacing w:after="0" w:line="240" w:lineRule="auto"/>
        <w:contextualSpacing/>
        <w:jc w:val="both"/>
        <w:rPr>
          <w:rFonts w:ascii="Arial" w:eastAsiaTheme="minorEastAsia" w:hAnsi="Arial" w:cs="Arial"/>
          <w:color w:val="0070C0"/>
          <w:sz w:val="20"/>
          <w:szCs w:val="20"/>
        </w:rPr>
      </w:pPr>
    </w:p>
    <w:p w14:paraId="564652AA" w14:textId="0D6446FA" w:rsidR="00973AEC"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This study will be conducted in the form of an online experiment. Participants will read the consent materials and then be advised that if they consent to participate and wish to continue, that they click the “next” button. This procedure is justified for several reasons. First, the research presents no risk of harm to subjects. Second, there is an appropriate alternative mechanism for documenting that informed consent was obtained, namely, that participants will not be able access the survey itself without having clicked that they consent to participate in the online form. Finally, the research involves no procedures for which written consent is normally required outside of the research context.</w:t>
      </w:r>
    </w:p>
    <w:p w14:paraId="11204DD5" w14:textId="77777777" w:rsidR="00973AEC" w:rsidRPr="00B80E55" w:rsidRDefault="00973AEC" w:rsidP="00E23290">
      <w:pPr>
        <w:spacing w:after="0" w:line="240" w:lineRule="auto"/>
        <w:ind w:left="1440"/>
        <w:contextualSpacing/>
        <w:jc w:val="both"/>
        <w:rPr>
          <w:rFonts w:ascii="Arial" w:eastAsiaTheme="minorEastAsia" w:hAnsi="Arial" w:cs="Arial"/>
          <w:color w:val="0070C0"/>
          <w:sz w:val="20"/>
          <w:szCs w:val="20"/>
        </w:rPr>
      </w:pPr>
    </w:p>
    <w:p w14:paraId="3DEA0E99"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139" w:name="SpecialConsentPopulations"/>
      <w:r w:rsidRPr="00B80E55">
        <w:rPr>
          <w:rFonts w:ascii="Arial" w:eastAsiaTheme="minorEastAsia" w:hAnsi="Arial" w:cs="Arial"/>
          <w:b/>
          <w:bCs/>
          <w:sz w:val="20"/>
          <w:szCs w:val="20"/>
        </w:rPr>
        <w:t>Special Consent/Populations</w:t>
      </w:r>
      <w:bookmarkEnd w:id="139"/>
    </w:p>
    <w:p w14:paraId="00B284EB" w14:textId="77777777" w:rsidR="009A4E38" w:rsidRPr="009A4E38" w:rsidRDefault="009A4E38" w:rsidP="00E23290">
      <w:pPr>
        <w:spacing w:after="0" w:line="240" w:lineRule="auto"/>
        <w:ind w:left="360"/>
        <w:contextualSpacing/>
        <w:jc w:val="both"/>
        <w:rPr>
          <w:rFonts w:ascii="Arial" w:eastAsiaTheme="minorEastAsia" w:hAnsi="Arial" w:cs="Arial"/>
          <w:bCs/>
          <w:color w:val="0070C0"/>
          <w:sz w:val="20"/>
          <w:szCs w:val="20"/>
        </w:rPr>
      </w:pPr>
    </w:p>
    <w:p w14:paraId="21EF47D7" w14:textId="1EE51660" w:rsidR="00527E5F" w:rsidRPr="00B80E55" w:rsidRDefault="009A4E38" w:rsidP="00E23290">
      <w:pPr>
        <w:pStyle w:val="ListParagraph"/>
        <w:numPr>
          <w:ilvl w:val="0"/>
          <w:numId w:val="35"/>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60930C6F" w14:textId="77777777" w:rsidR="005D01A2" w:rsidRDefault="005D01A2" w:rsidP="00E23290">
      <w:pPr>
        <w:spacing w:after="0" w:line="240" w:lineRule="auto"/>
        <w:jc w:val="both"/>
        <w:rPr>
          <w:rFonts w:ascii="Arial" w:eastAsiaTheme="minorEastAsia" w:hAnsi="Arial" w:cs="Arial"/>
          <w:color w:val="0070C0"/>
          <w:sz w:val="20"/>
          <w:szCs w:val="20"/>
        </w:rPr>
      </w:pPr>
    </w:p>
    <w:p w14:paraId="4F7FFBD3" w14:textId="7A369BE5"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693CD00F" w14:textId="77777777" w:rsidR="005D01A2" w:rsidRPr="005D01A2" w:rsidRDefault="005D01A2" w:rsidP="00E23290">
      <w:pPr>
        <w:spacing w:after="0" w:line="240" w:lineRule="auto"/>
        <w:ind w:firstLine="360"/>
        <w:jc w:val="both"/>
        <w:rPr>
          <w:rFonts w:ascii="Arial" w:eastAsiaTheme="minorEastAsia" w:hAnsi="Arial" w:cs="Arial"/>
          <w:color w:val="0070C0"/>
          <w:sz w:val="20"/>
          <w:szCs w:val="20"/>
        </w:rPr>
      </w:pPr>
    </w:p>
    <w:p w14:paraId="202368D7" w14:textId="01EED93C" w:rsidR="00527E5F" w:rsidRPr="00B80E55" w:rsidRDefault="00FA6C4A" w:rsidP="00E23290">
      <w:pPr>
        <w:pStyle w:val="ListParagraph"/>
        <w:numPr>
          <w:ilvl w:val="0"/>
          <w:numId w:val="40"/>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Wards of the State</w:t>
      </w:r>
    </w:p>
    <w:p w14:paraId="00243453"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31FA7DE8" w14:textId="2F62E627"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D1D02DA"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14D74984" w14:textId="14467195" w:rsidR="00527E5F" w:rsidRDefault="00FA6C4A" w:rsidP="00E23290">
      <w:pPr>
        <w:pStyle w:val="ListParagraph"/>
        <w:numPr>
          <w:ilvl w:val="0"/>
          <w:numId w:val="41"/>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01E312CE" w14:textId="77777777" w:rsidR="005D01A2" w:rsidRPr="00B80E55" w:rsidRDefault="005D01A2" w:rsidP="00E23290">
      <w:pPr>
        <w:pStyle w:val="ListParagraph"/>
        <w:spacing w:after="0" w:line="240" w:lineRule="auto"/>
        <w:jc w:val="both"/>
        <w:rPr>
          <w:rFonts w:ascii="Arial" w:eastAsiaTheme="minorEastAsia" w:hAnsi="Arial" w:cs="Arial"/>
          <w:b/>
          <w:bCs/>
          <w:sz w:val="20"/>
          <w:szCs w:val="20"/>
        </w:rPr>
      </w:pPr>
    </w:p>
    <w:p w14:paraId="0E7ADDBB"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674374A0"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FA6208D" w14:textId="25BD99F9"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All participants will be Calatan and Spanish speakers. All consent materials, instruments, and elements of the questionnaire will be provided in both Catalan and Spanish. The principal investigator is a native speaker of Catalan and Spanish from Palma de Mallorca (Spain) and holds an MAT in Spanish and is currently pursuing a PhD in Bilingualism and Second Language Acquisition. All the materials have undergone meticulous review to ensure accuracy and comprehensibility.</w:t>
      </w:r>
    </w:p>
    <w:p w14:paraId="6643A7A6"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79B3B6B0"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4F9B609" w14:textId="77777777" w:rsidR="009244FD" w:rsidRDefault="009244FD" w:rsidP="00E23290">
      <w:pPr>
        <w:pStyle w:val="ListParagraph"/>
        <w:spacing w:after="0" w:line="240" w:lineRule="auto"/>
        <w:ind w:left="1080"/>
        <w:jc w:val="both"/>
        <w:rPr>
          <w:rFonts w:ascii="Arial" w:eastAsiaTheme="minorEastAsia" w:hAnsi="Arial" w:cs="Arial"/>
          <w:color w:val="0070C0"/>
          <w:sz w:val="20"/>
          <w:szCs w:val="20"/>
        </w:rPr>
      </w:pPr>
    </w:p>
    <w:p w14:paraId="07F44933" w14:textId="17AE309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We will not be using short form consent for non-English speakers.</w:t>
      </w:r>
    </w:p>
    <w:p w14:paraId="64D50E1D" w14:textId="77777777" w:rsidR="005D01A2" w:rsidRPr="00B80E55" w:rsidRDefault="005D01A2" w:rsidP="00E23290">
      <w:pPr>
        <w:pStyle w:val="ListParagraph"/>
        <w:spacing w:after="0" w:line="240" w:lineRule="auto"/>
        <w:ind w:left="1080"/>
        <w:jc w:val="both"/>
        <w:rPr>
          <w:rFonts w:ascii="Arial" w:eastAsiaTheme="minorEastAsia" w:hAnsi="Arial" w:cs="Arial"/>
          <w:b/>
          <w:bCs/>
          <w:sz w:val="20"/>
          <w:szCs w:val="20"/>
        </w:rPr>
      </w:pPr>
    </w:p>
    <w:p w14:paraId="469C85CD" w14:textId="73EBCF42" w:rsidR="00527E5F" w:rsidRDefault="00FA6C4A" w:rsidP="00E23290">
      <w:pPr>
        <w:pStyle w:val="ListParagraph"/>
        <w:numPr>
          <w:ilvl w:val="0"/>
          <w:numId w:val="42"/>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proofErr w:type="spellStart"/>
      <w:r w:rsidR="009244FD">
        <w:rPr>
          <w:rFonts w:ascii="Arial" w:eastAsiaTheme="minorEastAsia" w:hAnsi="Arial" w:cs="Arial"/>
          <w:b/>
          <w:bCs/>
          <w:sz w:val="20"/>
          <w:szCs w:val="20"/>
        </w:rPr>
        <w:t>Decisionally</w:t>
      </w:r>
      <w:proofErr w:type="spellEnd"/>
      <w:r w:rsidR="009244FD" w:rsidRPr="000876E7">
        <w:rPr>
          <w:rFonts w:ascii="Arial" w:eastAsiaTheme="minorEastAsia" w:hAnsi="Arial" w:cs="Arial"/>
          <w:b/>
          <w:bCs/>
          <w:sz w:val="20"/>
          <w:szCs w:val="20"/>
        </w:rPr>
        <w:t xml:space="preserve"> Impaired Adults</w:t>
      </w:r>
    </w:p>
    <w:p w14:paraId="1AD54B1C"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7EF93D83" w14:textId="349A344D"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2DF6F9DB" w14:textId="77777777" w:rsidR="005D01A2" w:rsidRDefault="005D01A2" w:rsidP="00E23290">
      <w:pPr>
        <w:spacing w:after="0" w:line="240" w:lineRule="auto"/>
        <w:jc w:val="both"/>
        <w:rPr>
          <w:rFonts w:ascii="Arial" w:eastAsiaTheme="minorEastAsia" w:hAnsi="Arial" w:cs="Arial"/>
          <w:b/>
          <w:bCs/>
          <w:sz w:val="20"/>
          <w:szCs w:val="20"/>
        </w:rPr>
      </w:pPr>
    </w:p>
    <w:p w14:paraId="6964E531" w14:textId="77777777" w:rsidR="005D01A2" w:rsidRPr="005D01A2" w:rsidRDefault="005D01A2" w:rsidP="00E23290">
      <w:pPr>
        <w:spacing w:after="0" w:line="240" w:lineRule="auto"/>
        <w:jc w:val="both"/>
        <w:rPr>
          <w:rFonts w:ascii="Arial" w:eastAsiaTheme="minorEastAsia" w:hAnsi="Arial" w:cs="Arial"/>
          <w:b/>
          <w:bCs/>
          <w:sz w:val="20"/>
          <w:szCs w:val="20"/>
        </w:rPr>
      </w:pPr>
    </w:p>
    <w:p w14:paraId="16EE207C" w14:textId="77777777" w:rsidR="00C254DA" w:rsidRPr="00352722" w:rsidRDefault="00C254DA" w:rsidP="00E23290">
      <w:pPr>
        <w:pStyle w:val="ListParagraph"/>
        <w:numPr>
          <w:ilvl w:val="0"/>
          <w:numId w:val="42"/>
        </w:numPr>
        <w:spacing w:after="0" w:line="240" w:lineRule="auto"/>
        <w:ind w:left="720"/>
        <w:jc w:val="both"/>
        <w:rPr>
          <w:rFonts w:ascii="Arial" w:eastAsiaTheme="minorEastAsia" w:hAnsi="Arial" w:cs="Arial"/>
          <w:b/>
          <w:bCs/>
          <w:sz w:val="20"/>
          <w:szCs w:val="20"/>
        </w:rPr>
      </w:pPr>
      <w:bookmarkStart w:id="140" w:name="_Hlk63326958"/>
      <w:r w:rsidRPr="00352722">
        <w:rPr>
          <w:rFonts w:ascii="Arial" w:eastAsiaTheme="minorEastAsia" w:hAnsi="Arial" w:cs="Arial"/>
          <w:b/>
          <w:bCs/>
          <w:sz w:val="20"/>
          <w:szCs w:val="20"/>
        </w:rPr>
        <w:t>Special Consent Considerations</w:t>
      </w:r>
    </w:p>
    <w:bookmarkEnd w:id="140"/>
    <w:p w14:paraId="51830239" w14:textId="77777777" w:rsidR="00C254DA" w:rsidRDefault="00C254DA" w:rsidP="00E23290">
      <w:pPr>
        <w:spacing w:after="0" w:line="240" w:lineRule="auto"/>
        <w:contextualSpacing/>
        <w:jc w:val="both"/>
        <w:rPr>
          <w:rFonts w:ascii="Arial" w:eastAsiaTheme="minorEastAsia" w:hAnsi="Arial" w:cs="Arial"/>
          <w:bCs/>
          <w:color w:val="0070C0"/>
          <w:sz w:val="20"/>
          <w:szCs w:val="20"/>
        </w:rPr>
      </w:pPr>
    </w:p>
    <w:p w14:paraId="145F42D3" w14:textId="77777777" w:rsidR="005D01A2" w:rsidRPr="00311304" w:rsidRDefault="005D01A2" w:rsidP="00E23290">
      <w:pPr>
        <w:tabs>
          <w:tab w:val="left" w:pos="2940"/>
        </w:tabs>
        <w:ind w:left="720"/>
        <w:contextualSpacing/>
        <w:jc w:val="both"/>
        <w:rPr>
          <w:rFonts w:ascii="Arial" w:hAnsi="Arial" w:cs="Arial"/>
          <w:color w:val="000000" w:themeColor="text1"/>
          <w:sz w:val="20"/>
          <w:szCs w:val="20"/>
        </w:rPr>
      </w:pPr>
      <w:r w:rsidRPr="00311304">
        <w:rPr>
          <w:rFonts w:ascii="Arial" w:eastAsiaTheme="minorEastAsia" w:hAnsi="Arial" w:cs="Arial"/>
          <w:bCs/>
          <w:color w:val="000000" w:themeColor="text1"/>
          <w:sz w:val="20"/>
          <w:szCs w:val="20"/>
        </w:rPr>
        <w:t>We will not enroll any of these populations.</w:t>
      </w:r>
    </w:p>
    <w:p w14:paraId="26754D07" w14:textId="77777777" w:rsidR="00527E5F" w:rsidRPr="00E23290" w:rsidRDefault="00527E5F" w:rsidP="00E23290">
      <w:pPr>
        <w:spacing w:after="0" w:line="240" w:lineRule="auto"/>
        <w:jc w:val="both"/>
        <w:rPr>
          <w:rFonts w:ascii="Arial" w:eastAsiaTheme="minorEastAsia" w:hAnsi="Arial" w:cs="Arial"/>
          <w:iCs/>
          <w:color w:val="0070C0"/>
          <w:sz w:val="20"/>
          <w:szCs w:val="20"/>
        </w:rPr>
      </w:pPr>
    </w:p>
    <w:p w14:paraId="7A2FDE5C" w14:textId="7705FBC4" w:rsidR="00985358" w:rsidRPr="00B80E55" w:rsidRDefault="29BF6FBF" w:rsidP="00E23290">
      <w:pPr>
        <w:pStyle w:val="ListParagraph"/>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141" w:name="EconomicBurden"/>
      <w:r w:rsidRPr="00B80E55">
        <w:rPr>
          <w:rFonts w:ascii="Arial" w:eastAsiaTheme="minorEastAsia" w:hAnsi="Arial" w:cs="Arial"/>
          <w:b/>
          <w:bCs/>
          <w:sz w:val="20"/>
          <w:szCs w:val="20"/>
        </w:rPr>
        <w:t xml:space="preserve">Economic Burden </w:t>
      </w:r>
      <w:bookmarkEnd w:id="141"/>
      <w:r w:rsidRPr="00B80E55">
        <w:rPr>
          <w:rFonts w:ascii="Arial" w:eastAsiaTheme="minorEastAsia" w:hAnsi="Arial" w:cs="Arial"/>
          <w:b/>
          <w:bCs/>
          <w:sz w:val="20"/>
          <w:szCs w:val="20"/>
        </w:rPr>
        <w:t>and/or Compensation for Subjects</w:t>
      </w:r>
    </w:p>
    <w:p w14:paraId="16A184EB" w14:textId="215C86D1" w:rsidR="006D6846" w:rsidRPr="00B80E55" w:rsidRDefault="006D6846" w:rsidP="00E23290">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75CDB281" w14:textId="77777777" w:rsidR="00B50305" w:rsidRDefault="00B50305" w:rsidP="00E23290">
      <w:pPr>
        <w:pStyle w:val="ListParagraph"/>
        <w:spacing w:after="0" w:line="240" w:lineRule="auto"/>
        <w:jc w:val="both"/>
        <w:rPr>
          <w:rFonts w:ascii="Arial" w:eastAsiaTheme="minorEastAsia" w:hAnsi="Arial" w:cs="Arial"/>
          <w:b/>
          <w:bCs/>
          <w:sz w:val="20"/>
          <w:szCs w:val="20"/>
        </w:rPr>
      </w:pPr>
    </w:p>
    <w:p w14:paraId="3BD8F948" w14:textId="55689DDB" w:rsidR="00B50305" w:rsidRPr="00107B95" w:rsidRDefault="00B50305" w:rsidP="00E23290">
      <w:pPr>
        <w:spacing w:after="0" w:line="240" w:lineRule="auto"/>
        <w:jc w:val="both"/>
        <w:rPr>
          <w:rFonts w:ascii="Arial" w:eastAsiaTheme="minorEastAsia" w:hAnsi="Arial" w:cs="Arial"/>
          <w:sz w:val="20"/>
          <w:szCs w:val="20"/>
        </w:rPr>
      </w:pPr>
      <w:r w:rsidRPr="00107B95">
        <w:rPr>
          <w:rFonts w:ascii="Arial" w:eastAsiaTheme="minorEastAsia" w:hAnsi="Arial" w:cs="Arial"/>
          <w:sz w:val="20"/>
          <w:szCs w:val="20"/>
        </w:rPr>
        <w:t>Subjects will not incur expenses through participation in this research.</w:t>
      </w:r>
    </w:p>
    <w:p w14:paraId="3368D8F7" w14:textId="77777777" w:rsidR="00B50305" w:rsidRPr="00B50305" w:rsidRDefault="00B50305" w:rsidP="00E23290">
      <w:pPr>
        <w:pStyle w:val="ListParagraph"/>
        <w:spacing w:after="0" w:line="240" w:lineRule="auto"/>
        <w:jc w:val="both"/>
        <w:rPr>
          <w:rFonts w:ascii="Arial" w:eastAsiaTheme="minorEastAsia" w:hAnsi="Arial" w:cs="Arial"/>
          <w:sz w:val="20"/>
          <w:szCs w:val="20"/>
        </w:rPr>
      </w:pPr>
    </w:p>
    <w:p w14:paraId="211D11D0" w14:textId="09B1671E" w:rsidR="00527E5F" w:rsidRPr="00107B95" w:rsidRDefault="00527E5F" w:rsidP="00E23290">
      <w:pPr>
        <w:pStyle w:val="ListParagraph"/>
        <w:numPr>
          <w:ilvl w:val="0"/>
          <w:numId w:val="45"/>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Compensation/Incentives</w:t>
      </w:r>
    </w:p>
    <w:p w14:paraId="1777FF83" w14:textId="77777777" w:rsidR="00973AEC" w:rsidRDefault="00973AEC" w:rsidP="00E23290">
      <w:pPr>
        <w:spacing w:after="0" w:line="240" w:lineRule="auto"/>
        <w:ind w:left="360" w:hanging="360"/>
        <w:contextualSpacing/>
        <w:jc w:val="both"/>
        <w:rPr>
          <w:rFonts w:ascii="Arial" w:eastAsiaTheme="minorEastAsia" w:hAnsi="Arial" w:cs="Arial"/>
          <w:color w:val="0070C0"/>
          <w:sz w:val="20"/>
          <w:szCs w:val="20"/>
        </w:rPr>
      </w:pPr>
    </w:p>
    <w:p w14:paraId="79BFBA98" w14:textId="4A603EE7" w:rsidR="00107B95" w:rsidRPr="00107B95" w:rsidRDefault="081E9C23" w:rsidP="00E23290">
      <w:pPr>
        <w:spacing w:after="0" w:line="240" w:lineRule="auto"/>
        <w:contextualSpacing/>
        <w:jc w:val="both"/>
        <w:rPr>
          <w:rFonts w:ascii="Arial" w:eastAsiaTheme="minorEastAsia" w:hAnsi="Arial" w:cs="Arial"/>
          <w:color w:val="000000" w:themeColor="text1"/>
          <w:sz w:val="20"/>
          <w:szCs w:val="20"/>
        </w:rPr>
      </w:pPr>
      <w:r w:rsidRPr="081E9C23">
        <w:rPr>
          <w:rFonts w:ascii="Arial" w:eastAsiaTheme="minorEastAsia" w:hAnsi="Arial" w:cs="Arial"/>
          <w:color w:val="000000" w:themeColor="text1"/>
          <w:sz w:val="20"/>
          <w:szCs w:val="20"/>
        </w:rPr>
        <w:t xml:space="preserve">Participants will be awarded </w:t>
      </w:r>
      <w:del w:id="142" w:author="Alejandro Andreas Jaume Losa" w:date="2023-09-11T12:21:00Z">
        <w:r w:rsidRPr="081E9C23" w:rsidDel="00D36B23">
          <w:rPr>
            <w:rFonts w:ascii="Arial" w:eastAsiaTheme="minorEastAsia" w:hAnsi="Arial" w:cs="Arial"/>
            <w:color w:val="000000" w:themeColor="text1"/>
            <w:sz w:val="20"/>
            <w:szCs w:val="20"/>
          </w:rPr>
          <w:delText>$</w:delText>
        </w:r>
      </w:del>
      <w:r w:rsidRPr="081E9C23">
        <w:rPr>
          <w:rFonts w:ascii="Arial" w:eastAsiaTheme="minorEastAsia" w:hAnsi="Arial" w:cs="Arial"/>
          <w:color w:val="000000" w:themeColor="text1"/>
          <w:sz w:val="20"/>
          <w:szCs w:val="20"/>
        </w:rPr>
        <w:t xml:space="preserve">10 </w:t>
      </w:r>
      <w:ins w:id="143" w:author="Alejandro Andreas Jaume Losa" w:date="2023-09-11T12:21:00Z">
        <w:r w:rsidR="00D36B23">
          <w:rPr>
            <w:rFonts w:ascii="Arial" w:eastAsiaTheme="minorEastAsia" w:hAnsi="Arial" w:cs="Arial"/>
            <w:color w:val="000000" w:themeColor="text1"/>
            <w:sz w:val="20"/>
            <w:szCs w:val="20"/>
          </w:rPr>
          <w:t xml:space="preserve">EUR </w:t>
        </w:r>
      </w:ins>
      <w:r w:rsidRPr="081E9C23">
        <w:rPr>
          <w:rFonts w:ascii="Arial" w:eastAsiaTheme="minorEastAsia" w:hAnsi="Arial" w:cs="Arial"/>
          <w:color w:val="000000" w:themeColor="text1"/>
          <w:sz w:val="20"/>
          <w:szCs w:val="20"/>
        </w:rPr>
        <w:t>for participating in the research project. These funds will come from the research account of the PI, originating at Rutgers University. Participants will be paid via PayPal or Amazon gift card. This will allow participants to keep their banking information protected, and to ensure that they can receive payment internationally.</w:t>
      </w:r>
      <w:r w:rsidR="00E23290">
        <w:rPr>
          <w:rFonts w:ascii="Arial" w:eastAsiaTheme="minorEastAsia" w:hAnsi="Arial" w:cs="Arial"/>
          <w:color w:val="000000" w:themeColor="text1"/>
          <w:sz w:val="20"/>
          <w:szCs w:val="20"/>
        </w:rPr>
        <w:t xml:space="preserve"> We included two options because it gives the participants the most ease to receive payment, based on their own needs and preferences. </w:t>
      </w:r>
      <w:r w:rsidRPr="081E9C23">
        <w:rPr>
          <w:rFonts w:ascii="Arial" w:eastAsiaTheme="minorEastAsia" w:hAnsi="Arial" w:cs="Arial"/>
          <w:color w:val="000000" w:themeColor="text1"/>
          <w:sz w:val="20"/>
          <w:szCs w:val="20"/>
        </w:rPr>
        <w:t>Upon completing the experiment, participants will be asked to select their preferred payment method and provide an email address to receive payment. They will also be provided with the contact information of the researchers and will be asked to keep record of that contact information in the case of any issues with payment. The researchers will use the email address to disperse payment within 72 hours of a participant completing the study, and participants will be informed of this timeline.</w:t>
      </w:r>
    </w:p>
    <w:p w14:paraId="6F693EEE" w14:textId="77777777" w:rsidR="00E23290" w:rsidRDefault="00E23290" w:rsidP="00E23290">
      <w:pPr>
        <w:spacing w:after="0" w:line="240" w:lineRule="auto"/>
        <w:contextualSpacing/>
        <w:jc w:val="both"/>
        <w:rPr>
          <w:rFonts w:ascii="Arial" w:eastAsiaTheme="minorEastAsia" w:hAnsi="Arial" w:cs="Arial"/>
          <w:color w:val="0070C0"/>
          <w:sz w:val="20"/>
          <w:szCs w:val="20"/>
        </w:rPr>
      </w:pPr>
    </w:p>
    <w:p w14:paraId="2831196C" w14:textId="09EEF146" w:rsidR="00527E5F" w:rsidRPr="00107B95" w:rsidRDefault="00527E5F" w:rsidP="00E23290">
      <w:pPr>
        <w:pStyle w:val="ListParagraph"/>
        <w:numPr>
          <w:ilvl w:val="0"/>
          <w:numId w:val="45"/>
        </w:numPr>
        <w:spacing w:after="0" w:line="240" w:lineRule="auto"/>
        <w:jc w:val="both"/>
        <w:rPr>
          <w:rFonts w:ascii="Arial" w:eastAsiaTheme="minorEastAsia" w:hAnsi="Arial" w:cs="Arial"/>
          <w:b/>
          <w:bCs/>
          <w:sz w:val="20"/>
          <w:szCs w:val="20"/>
        </w:rPr>
      </w:pPr>
      <w:r w:rsidRPr="00107B95">
        <w:rPr>
          <w:rFonts w:ascii="Arial" w:eastAsiaTheme="minorEastAsia" w:hAnsi="Arial" w:cs="Arial"/>
          <w:b/>
          <w:bCs/>
          <w:sz w:val="20"/>
          <w:szCs w:val="20"/>
        </w:rPr>
        <w:t>Compensation Documentation</w:t>
      </w:r>
    </w:p>
    <w:p w14:paraId="2A07D7CF" w14:textId="77777777" w:rsidR="00107B95" w:rsidRPr="00107B95" w:rsidRDefault="00107B95" w:rsidP="00E23290">
      <w:pPr>
        <w:spacing w:after="0" w:line="240" w:lineRule="auto"/>
        <w:jc w:val="both"/>
        <w:rPr>
          <w:rFonts w:ascii="Arial" w:eastAsiaTheme="minorEastAsia" w:hAnsi="Arial" w:cs="Arial"/>
          <w:b/>
          <w:bCs/>
          <w:sz w:val="20"/>
          <w:szCs w:val="20"/>
        </w:rPr>
      </w:pPr>
    </w:p>
    <w:p w14:paraId="12E0097F" w14:textId="39F6E69F" w:rsidR="000B76B3" w:rsidRPr="00107B95" w:rsidRDefault="00107B95" w:rsidP="00E23290">
      <w:pPr>
        <w:spacing w:after="0" w:line="240" w:lineRule="auto"/>
        <w:ind w:left="720"/>
        <w:contextualSpacing/>
        <w:jc w:val="both"/>
        <w:rPr>
          <w:rFonts w:ascii="Arial" w:eastAsiaTheme="minorEastAsia" w:hAnsi="Arial" w:cs="Arial"/>
          <w:sz w:val="20"/>
          <w:szCs w:val="20"/>
        </w:rPr>
      </w:pPr>
      <w:r w:rsidRPr="00107B95">
        <w:rPr>
          <w:rFonts w:ascii="Arial" w:eastAsiaTheme="minorEastAsia" w:hAnsi="Arial" w:cs="Arial"/>
          <w:sz w:val="20"/>
          <w:szCs w:val="20"/>
        </w:rPr>
        <w:t>The use of PayPal and electronic gift cards will allow us to confirm receipt of payment based on the email addresses provide by participants. We will house these records in a spreadsheet which will not be tied to participants data, only email addresses. We will also contact the participants via the email address provided within 1 week of payment dispersal to confirm receipt.</w:t>
      </w:r>
    </w:p>
    <w:p w14:paraId="4BB6ACAC" w14:textId="77777777" w:rsidR="00107B95" w:rsidRPr="000B76B3" w:rsidRDefault="00107B95" w:rsidP="00E23290">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144"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144"/>
    </w:p>
    <w:p w14:paraId="416472DE" w14:textId="77777777" w:rsidR="000B76B3" w:rsidRDefault="000B76B3" w:rsidP="00E23290">
      <w:pPr>
        <w:spacing w:after="0" w:line="240" w:lineRule="auto"/>
        <w:contextualSpacing/>
        <w:jc w:val="both"/>
        <w:rPr>
          <w:rFonts w:ascii="Arial" w:eastAsiaTheme="minorEastAsia" w:hAnsi="Arial" w:cs="Arial"/>
          <w:b/>
          <w:bCs/>
          <w:sz w:val="20"/>
          <w:szCs w:val="20"/>
        </w:rPr>
      </w:pPr>
    </w:p>
    <w:p w14:paraId="26E87173" w14:textId="2138E5A8" w:rsidR="00585549" w:rsidRPr="00346AC9"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346AC9">
        <w:rPr>
          <w:rFonts w:ascii="Arial" w:eastAsiaTheme="minorEastAsia" w:hAnsi="Arial" w:cs="Arial"/>
          <w:b/>
          <w:bCs/>
          <w:sz w:val="20"/>
          <w:szCs w:val="20"/>
        </w:rPr>
        <w:t>Description of Subject Risk</w:t>
      </w:r>
      <w:r w:rsidR="001E5B28" w:rsidRPr="00346AC9">
        <w:rPr>
          <w:rFonts w:ascii="Arial" w:eastAsiaTheme="minorEastAsia" w:hAnsi="Arial" w:cs="Arial"/>
          <w:b/>
          <w:bCs/>
          <w:sz w:val="20"/>
          <w:szCs w:val="20"/>
        </w:rPr>
        <w:t>s of Harm</w:t>
      </w:r>
      <w:r w:rsidR="00D836E0" w:rsidRPr="00346AC9">
        <w:rPr>
          <w:rFonts w:ascii="Arial" w:eastAsiaTheme="minorEastAsia" w:hAnsi="Arial" w:cs="Arial"/>
          <w:b/>
          <w:bCs/>
          <w:sz w:val="20"/>
          <w:szCs w:val="20"/>
        </w:rPr>
        <w:t xml:space="preserve"> </w:t>
      </w:r>
    </w:p>
    <w:p w14:paraId="70DF4232" w14:textId="77777777" w:rsidR="00973AEC" w:rsidRDefault="00973AEC" w:rsidP="00E23290">
      <w:pPr>
        <w:spacing w:after="0" w:line="240" w:lineRule="auto"/>
        <w:jc w:val="both"/>
        <w:rPr>
          <w:rFonts w:ascii="Arial" w:eastAsiaTheme="minorEastAsia" w:hAnsi="Arial" w:cs="Arial"/>
          <w:b/>
          <w:bCs/>
          <w:sz w:val="20"/>
          <w:szCs w:val="20"/>
        </w:rPr>
      </w:pPr>
    </w:p>
    <w:p w14:paraId="1A05C86F" w14:textId="624A3324" w:rsidR="001F3D42" w:rsidRDefault="00973AEC" w:rsidP="001F3D42">
      <w:pPr>
        <w:spacing w:after="0" w:line="240" w:lineRule="auto"/>
        <w:ind w:left="720"/>
        <w:jc w:val="both"/>
        <w:rPr>
          <w:ins w:id="145" w:author="Jaume Losa, Alejandro Andreas" w:date="2023-09-15T09:00: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There are no known risks to participants as a result of taking part in this study. </w:t>
      </w:r>
      <w:ins w:id="146" w:author="Jaume Losa, Alejandro Andreas" w:date="2023-09-15T09:01:00Z">
        <w:r w:rsidR="001F3D42" w:rsidRPr="001F3D42">
          <w:rPr>
            <w:rFonts w:ascii="Arial" w:eastAsiaTheme="minorEastAsia" w:hAnsi="Arial" w:cs="Arial"/>
            <w:color w:val="000000" w:themeColor="text1"/>
            <w:sz w:val="20"/>
            <w:szCs w:val="20"/>
            <w:rPrChange w:id="147" w:author="Jaume Losa, Alejandro Andreas" w:date="2023-09-15T09:05:00Z">
              <w:rPr/>
            </w:rPrChange>
          </w:rPr>
          <w:t xml:space="preserve">Since this is a self-administered procedure, no one will have access to participant information during the consent process. 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 The only identifiable information that will be collected will be the participants’ IP addresses and email addresses. Since the IP address is collected as a function of Qualtrics, and it is not of interest in the research it will be immediately deleted from the participants’ response. </w:t>
        </w:r>
        <w:r w:rsidR="001F3D42" w:rsidRPr="001F3D42">
          <w:rPr>
            <w:rFonts w:ascii="Arial" w:hAnsi="Arial" w:cs="Arial"/>
            <w:sz w:val="20"/>
            <w:szCs w:val="20"/>
            <w:rPrChange w:id="148" w:author="Jaume Losa, Alejandro Andreas" w:date="2023-09-15T09:05:00Z">
              <w:rPr/>
            </w:rPrChange>
          </w:rPr>
          <w:t xml:space="preserve">It will be made clear to participants that IPs addresses are collected by Qualtrics, and that while we won't be using that information, there exists the possibility that this information can be used by someone who steals that information to identify them. It will also be made clear to participants that their email addresses will be collected in order to send them the payment for their collaboration. </w:t>
        </w:r>
        <w:r w:rsidR="001F3D42" w:rsidRPr="001F3D42">
          <w:rPr>
            <w:rFonts w:ascii="Arial" w:eastAsiaTheme="minorEastAsia" w:hAnsi="Arial" w:cs="Arial"/>
            <w:color w:val="000000" w:themeColor="text1"/>
            <w:sz w:val="20"/>
            <w:szCs w:val="20"/>
            <w:rPrChange w:id="149" w:author="Jaume Losa, Alejandro Andreas" w:date="2023-09-15T09:05:00Z">
              <w:rPr/>
            </w:rPrChange>
          </w:rPr>
          <w:t xml:space="preserve">After completing the survey, participants will be given two weeks to request that their data not be used after which time their email address will be eliminated from our files. </w:t>
        </w:r>
        <w:r w:rsidR="001F3D42" w:rsidRPr="001F3D42">
          <w:rPr>
            <w:rFonts w:ascii="Arial" w:hAnsi="Arial" w:cs="Arial"/>
            <w:sz w:val="20"/>
            <w:szCs w:val="20"/>
            <w:rPrChange w:id="150" w:author="Jaume Losa, Alejandro Andreas" w:date="2023-09-15T09:05:00Z">
              <w:rPr/>
            </w:rPrChange>
          </w:rPr>
          <w:t>The survey data that we collect will be aggregated. Only researchers within this IRB will have access to the data.</w:t>
        </w:r>
        <w:r w:rsidR="001F3D42" w:rsidRPr="001F3D42">
          <w:rPr>
            <w:rFonts w:ascii="Arial" w:eastAsia="Arial" w:hAnsi="Arial" w:cs="Arial"/>
            <w:b/>
            <w:iCs/>
            <w:color w:val="FF0000"/>
            <w:sz w:val="20"/>
            <w:szCs w:val="20"/>
            <w:rPrChange w:id="151" w:author="Jaume Losa, Alejandro Andreas" w:date="2023-09-15T09:05:00Z">
              <w:rPr>
                <w:rFonts w:eastAsia="Arial"/>
                <w:b/>
                <w:iCs/>
                <w:color w:val="FF0000"/>
              </w:rPr>
            </w:rPrChange>
          </w:rPr>
          <w:t xml:space="preserve"> </w:t>
        </w:r>
        <w:r w:rsidR="001F3D42" w:rsidRPr="001F3D42">
          <w:rPr>
            <w:rFonts w:ascii="Arial" w:eastAsiaTheme="minorEastAsia" w:hAnsi="Arial" w:cs="Arial"/>
            <w:color w:val="000000" w:themeColor="text1"/>
            <w:sz w:val="20"/>
            <w:szCs w:val="20"/>
            <w:rPrChange w:id="152" w:author="Jaume Losa, Alejandro Andreas" w:date="2023-09-15T09:05:00Z">
              <w:rPr/>
            </w:rPrChange>
          </w:rPr>
          <w:t>The survey data that we collect will be aggregated and will be stored for a minimum of six years after the final project closeout with original primary data retained. Only researchers within this IRB application will have access to the data</w:t>
        </w:r>
      </w:ins>
      <w:ins w:id="153" w:author="Jaume Losa, Alejandro Andreas" w:date="2023-09-15T09:06:00Z">
        <w:r w:rsidR="001F3D42">
          <w:rPr>
            <w:rFonts w:ascii="Arial" w:eastAsiaTheme="minorEastAsia" w:hAnsi="Arial" w:cs="Arial"/>
            <w:color w:val="000000" w:themeColor="text1"/>
            <w:sz w:val="20"/>
            <w:szCs w:val="20"/>
          </w:rPr>
          <w:t>.</w:t>
        </w:r>
      </w:ins>
    </w:p>
    <w:p w14:paraId="4A70B586" w14:textId="2B37FDA7" w:rsidR="00973AEC" w:rsidRPr="00973AEC" w:rsidDel="001F3D42" w:rsidRDefault="00973AEC" w:rsidP="00E23290">
      <w:pPr>
        <w:spacing w:after="0" w:line="240" w:lineRule="auto"/>
        <w:ind w:left="720"/>
        <w:jc w:val="both"/>
        <w:rPr>
          <w:del w:id="154" w:author="Jaume Losa, Alejandro Andreas" w:date="2023-09-15T09:00:00Z"/>
          <w:rFonts w:ascii="Arial" w:eastAsiaTheme="minorEastAsia" w:hAnsi="Arial" w:cs="Arial"/>
          <w:color w:val="000000" w:themeColor="text1"/>
          <w:sz w:val="20"/>
          <w:szCs w:val="20"/>
        </w:rPr>
      </w:pPr>
      <w:del w:id="155" w:author="Jaume Losa, Alejandro Andreas" w:date="2023-09-15T09:00:00Z">
        <w:r w:rsidRPr="00973AEC" w:rsidDel="001F3D42">
          <w:rPr>
            <w:rFonts w:ascii="Arial" w:eastAsiaTheme="minorEastAsia" w:hAnsi="Arial" w:cs="Arial"/>
            <w:color w:val="000000" w:themeColor="text1"/>
            <w:sz w:val="20"/>
            <w:szCs w:val="20"/>
          </w:rPr>
          <w:delText>No sensitive, personal information will be collected. Disclosure outside of the research would not reasonably place the subjects at risk of harm (e.g., legal, financial, reputational, employability).</w:delText>
        </w:r>
      </w:del>
    </w:p>
    <w:p w14:paraId="0DE90337" w14:textId="77777777" w:rsidR="00973AEC" w:rsidRPr="00973AEC" w:rsidRDefault="00973AEC" w:rsidP="00E23290">
      <w:pPr>
        <w:spacing w:after="0" w:line="240" w:lineRule="auto"/>
        <w:jc w:val="both"/>
        <w:rPr>
          <w:rFonts w:ascii="Arial" w:eastAsiaTheme="minorEastAsia" w:hAnsi="Arial" w:cs="Arial"/>
          <w:b/>
          <w:bCs/>
          <w:sz w:val="20"/>
          <w:szCs w:val="20"/>
        </w:rPr>
      </w:pPr>
    </w:p>
    <w:p w14:paraId="626485AE" w14:textId="3DB7744E" w:rsidR="0069750A" w:rsidRPr="00FF4518" w:rsidRDefault="0069750A" w:rsidP="00E23290">
      <w:pPr>
        <w:pStyle w:val="ListParagraph"/>
        <w:numPr>
          <w:ilvl w:val="0"/>
          <w:numId w:val="43"/>
        </w:numPr>
        <w:spacing w:after="0" w:line="240" w:lineRule="auto"/>
        <w:ind w:left="1080"/>
        <w:jc w:val="both"/>
        <w:rPr>
          <w:rFonts w:ascii="Arial" w:hAnsi="Arial" w:cs="Arial"/>
          <w:b/>
          <w:sz w:val="20"/>
          <w:szCs w:val="20"/>
        </w:rPr>
      </w:pPr>
      <w:r w:rsidRPr="00FF4518">
        <w:rPr>
          <w:rFonts w:ascii="Arial" w:hAnsi="Arial" w:cs="Arial"/>
          <w:b/>
          <w:sz w:val="20"/>
          <w:szCs w:val="20"/>
        </w:rPr>
        <w:t>Existing Condition/Disorder</w:t>
      </w:r>
    </w:p>
    <w:p w14:paraId="28E4A27F" w14:textId="77777777" w:rsidR="00973AEC" w:rsidRPr="00973AEC" w:rsidRDefault="00973AEC" w:rsidP="00E23290">
      <w:pPr>
        <w:tabs>
          <w:tab w:val="left" w:pos="-3600"/>
          <w:tab w:val="left" w:pos="2430"/>
        </w:tabs>
        <w:suppressAutoHyphens/>
        <w:autoSpaceDN w:val="0"/>
        <w:spacing w:after="0" w:line="240" w:lineRule="auto"/>
        <w:ind w:right="360"/>
        <w:jc w:val="both"/>
        <w:textAlignment w:val="baseline"/>
        <w:rPr>
          <w:rFonts w:ascii="Arial" w:hAnsi="Arial" w:cs="Arial"/>
          <w:b/>
          <w:sz w:val="20"/>
          <w:szCs w:val="20"/>
        </w:rPr>
      </w:pPr>
    </w:p>
    <w:p w14:paraId="567C4AD9" w14:textId="17D9EC55"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lastRenderedPageBreak/>
        <w:t>This study does not pose any additional risks to somehow may have an existing psychological/physical condition or disorder.</w:t>
      </w:r>
    </w:p>
    <w:p w14:paraId="157AA76B" w14:textId="77777777"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28523264" w14:textId="795037D4" w:rsidR="0069750A" w:rsidRDefault="0069750A" w:rsidP="00E23290">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56D08278" w14:textId="77777777" w:rsidR="00973AEC" w:rsidRPr="000C3BA3"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084ED02B" w14:textId="77777777" w:rsidR="00973AEC"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No sensitive information will be collected.</w:t>
      </w:r>
    </w:p>
    <w:p w14:paraId="3B00F0E3" w14:textId="4BE416E3" w:rsidR="000C3BA3" w:rsidRPr="00973AEC" w:rsidRDefault="000C3BA3"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 xml:space="preserve"> </w:t>
      </w:r>
    </w:p>
    <w:p w14:paraId="2A67CCD6" w14:textId="7181F7E0" w:rsidR="000C3BA3"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The researcher will not be present.</w:t>
      </w:r>
    </w:p>
    <w:p w14:paraId="313EB814" w14:textId="77777777" w:rsidR="00973AEC" w:rsidRPr="00973AEC" w:rsidRDefault="00973AEC" w:rsidP="00E23290">
      <w:pPr>
        <w:pStyle w:val="ListParagraph"/>
        <w:jc w:val="both"/>
        <w:rPr>
          <w:rFonts w:ascii="Arial" w:eastAsia="Arial" w:hAnsi="Arial" w:cs="Arial"/>
          <w:color w:val="000000" w:themeColor="text1"/>
          <w:sz w:val="20"/>
          <w:szCs w:val="20"/>
        </w:rPr>
      </w:pPr>
    </w:p>
    <w:p w14:paraId="40C3C3E3" w14:textId="77777777" w:rsidR="00973AEC" w:rsidRPr="00973AEC" w:rsidRDefault="00973AEC"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p>
    <w:p w14:paraId="13FE44E8" w14:textId="6632B4EE" w:rsidR="007301BA" w:rsidRDefault="29BF6FBF" w:rsidP="00E23290">
      <w:pPr>
        <w:pStyle w:val="ListParagraph"/>
        <w:numPr>
          <w:ilvl w:val="2"/>
          <w:numId w:val="8"/>
        </w:numPr>
        <w:spacing w:after="0" w:line="240" w:lineRule="auto"/>
        <w:jc w:val="both"/>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4EFFDC80" w14:textId="77777777" w:rsidR="00973AEC" w:rsidRDefault="00973AEC" w:rsidP="00E23290">
      <w:pPr>
        <w:spacing w:after="0" w:line="240" w:lineRule="auto"/>
        <w:jc w:val="both"/>
        <w:rPr>
          <w:rFonts w:ascii="Arial" w:eastAsiaTheme="minorEastAsia" w:hAnsi="Arial" w:cs="Arial"/>
          <w:b/>
          <w:bCs/>
          <w:sz w:val="20"/>
          <w:szCs w:val="20"/>
        </w:rPr>
      </w:pPr>
    </w:p>
    <w:p w14:paraId="11EDB476" w14:textId="0EB5DA3C"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No sensitive information will be collected from participants, which reduces the chance of risk of participation in this research. Nevertheless, data will only be accessed by the researcher listed herein, to ensure confidentiality of responses.</w:t>
      </w:r>
    </w:p>
    <w:p w14:paraId="53F9BDDE" w14:textId="77777777" w:rsidR="00973AEC" w:rsidRPr="00973AEC" w:rsidRDefault="00973AEC" w:rsidP="00E23290">
      <w:pPr>
        <w:spacing w:after="0" w:line="240" w:lineRule="auto"/>
        <w:jc w:val="both"/>
        <w:rPr>
          <w:rFonts w:ascii="Arial" w:eastAsiaTheme="minorEastAsia" w:hAnsi="Arial" w:cs="Arial"/>
          <w:b/>
          <w:bCs/>
          <w:sz w:val="20"/>
          <w:szCs w:val="20"/>
        </w:rPr>
      </w:pPr>
    </w:p>
    <w:p w14:paraId="50B70238" w14:textId="2D6630DD" w:rsidR="00660748" w:rsidRPr="00B80E55" w:rsidRDefault="13E19E08"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550B782B"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7DB574AC" w14:textId="16E4728E" w:rsidR="003D606A"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N/A</w:t>
      </w:r>
    </w:p>
    <w:p w14:paraId="5DC2D7FA" w14:textId="77777777" w:rsidR="00973AEC" w:rsidRPr="00973AEC" w:rsidRDefault="00973AEC" w:rsidP="00E23290">
      <w:pPr>
        <w:spacing w:after="0" w:line="240" w:lineRule="auto"/>
        <w:jc w:val="both"/>
        <w:rPr>
          <w:rFonts w:ascii="Arial" w:eastAsiaTheme="minorEastAsia" w:hAnsi="Arial" w:cs="Arial"/>
          <w:color w:val="0070C0"/>
          <w:sz w:val="20"/>
          <w:szCs w:val="20"/>
        </w:rPr>
      </w:pPr>
    </w:p>
    <w:p w14:paraId="5D4C1353" w14:textId="0E03D0E7" w:rsidR="00D836E0" w:rsidRDefault="00D836E0"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733822B8"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4A8E4C91" w14:textId="4B98DFDC" w:rsidR="00D836E0"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risks of harm to non-subjects.</w:t>
      </w:r>
    </w:p>
    <w:p w14:paraId="43F44B8C" w14:textId="77777777" w:rsidR="00973AEC" w:rsidRPr="000B76B3" w:rsidRDefault="00973AEC" w:rsidP="00E23290">
      <w:pPr>
        <w:pStyle w:val="ListParagraph"/>
        <w:spacing w:after="0" w:line="240" w:lineRule="auto"/>
        <w:ind w:left="1080"/>
        <w:jc w:val="both"/>
        <w:rPr>
          <w:rFonts w:ascii="Arial" w:eastAsiaTheme="minorEastAsia" w:hAnsi="Arial" w:cs="Arial"/>
          <w:b/>
          <w:bCs/>
          <w:sz w:val="20"/>
          <w:szCs w:val="20"/>
        </w:rPr>
      </w:pPr>
    </w:p>
    <w:p w14:paraId="49C50B9A" w14:textId="31ECAE6B" w:rsidR="008B1721" w:rsidRPr="001E5B28"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12590F16" w14:textId="77777777" w:rsidR="00973AEC" w:rsidRDefault="00973AEC" w:rsidP="00E23290">
      <w:pPr>
        <w:pStyle w:val="ListParagraph"/>
        <w:spacing w:after="0" w:line="240" w:lineRule="auto"/>
        <w:jc w:val="both"/>
        <w:rPr>
          <w:rFonts w:ascii="Arial" w:eastAsiaTheme="minorEastAsia" w:hAnsi="Arial" w:cs="Arial"/>
          <w:color w:val="0070C0"/>
          <w:sz w:val="20"/>
          <w:szCs w:val="20"/>
        </w:rPr>
      </w:pPr>
    </w:p>
    <w:p w14:paraId="60E43488" w14:textId="7DA475E9" w:rsidR="001E5B28" w:rsidRPr="00973AEC" w:rsidRDefault="00973AEC" w:rsidP="00E23290">
      <w:pPr>
        <w:pStyle w:val="ListParagraph"/>
        <w:spacing w:after="0" w:line="240" w:lineRule="auto"/>
        <w:jc w:val="both"/>
        <w:rPr>
          <w:rFonts w:ascii="Arial" w:eastAsiaTheme="minorEastAsia" w:hAnsi="Arial" w:cs="Arial"/>
          <w:b/>
          <w:bCs/>
          <w:color w:val="000000" w:themeColor="text1"/>
          <w:sz w:val="20"/>
          <w:szCs w:val="20"/>
        </w:rPr>
      </w:pPr>
      <w:r w:rsidRPr="00973AEC">
        <w:rPr>
          <w:rFonts w:ascii="Arial" w:eastAsiaTheme="minorEastAsia" w:hAnsi="Arial" w:cs="Arial"/>
          <w:color w:val="000000" w:themeColor="text1"/>
          <w:sz w:val="20"/>
          <w:szCs w:val="20"/>
        </w:rPr>
        <w:t>There are no direct benefits to participate in this research</w:t>
      </w:r>
      <w:r>
        <w:rPr>
          <w:rFonts w:ascii="Arial" w:eastAsiaTheme="minorEastAsia" w:hAnsi="Arial" w:cs="Arial"/>
          <w:color w:val="000000" w:themeColor="text1"/>
          <w:sz w:val="20"/>
          <w:szCs w:val="20"/>
        </w:rPr>
        <w:t>.</w:t>
      </w:r>
    </w:p>
    <w:p w14:paraId="127EAA86" w14:textId="57BC501A" w:rsidR="00054544" w:rsidRPr="001E5B28" w:rsidRDefault="00054544" w:rsidP="00E23290">
      <w:pPr>
        <w:spacing w:after="0" w:line="240" w:lineRule="auto"/>
        <w:ind w:left="1080"/>
        <w:jc w:val="both"/>
        <w:rPr>
          <w:rFonts w:ascii="Arial" w:eastAsiaTheme="minorEastAsia" w:hAnsi="Arial" w:cs="Arial"/>
          <w:color w:val="0070C0"/>
          <w:sz w:val="20"/>
          <w:szCs w:val="20"/>
        </w:rPr>
      </w:pPr>
    </w:p>
    <w:p w14:paraId="35AB2E1B" w14:textId="627B733A" w:rsidR="00435488" w:rsidRPr="00B80E55" w:rsidRDefault="00435488" w:rsidP="00E23290">
      <w:pPr>
        <w:spacing w:after="0" w:line="240" w:lineRule="auto"/>
        <w:contextualSpacing/>
        <w:jc w:val="both"/>
        <w:rPr>
          <w:rFonts w:ascii="Arial" w:eastAsiaTheme="minorEastAsia" w:hAnsi="Arial" w:cs="Arial"/>
          <w:iCs/>
          <w:color w:val="0070C0"/>
          <w:sz w:val="20"/>
          <w:szCs w:val="20"/>
        </w:rPr>
      </w:pPr>
    </w:p>
    <w:p w14:paraId="3C464528" w14:textId="0314A52B" w:rsidR="00E22B01" w:rsidRPr="00B80E55" w:rsidRDefault="29BF6FBF" w:rsidP="00E23290">
      <w:pPr>
        <w:pStyle w:val="ListParagraph"/>
        <w:shd w:val="clear" w:color="auto" w:fill="9CC2E5" w:themeFill="accent1" w:themeFillTint="99"/>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156" w:name="SpecialConsiderations"/>
      <w:r w:rsidRPr="00B80E55">
        <w:rPr>
          <w:rFonts w:ascii="Arial" w:eastAsiaTheme="minorEastAsia" w:hAnsi="Arial" w:cs="Arial"/>
          <w:b/>
          <w:bCs/>
          <w:sz w:val="20"/>
          <w:szCs w:val="20"/>
        </w:rPr>
        <w:t>Special Considerations</w:t>
      </w:r>
      <w:bookmarkEnd w:id="156"/>
    </w:p>
    <w:p w14:paraId="61856EC3" w14:textId="77777777" w:rsidR="00E1781B" w:rsidRPr="00E1781B" w:rsidRDefault="00E1781B" w:rsidP="00E23290">
      <w:pPr>
        <w:spacing w:after="0" w:line="240" w:lineRule="auto"/>
        <w:contextualSpacing/>
        <w:jc w:val="both"/>
        <w:rPr>
          <w:rFonts w:ascii="Arial" w:eastAsiaTheme="minorEastAsia" w:hAnsi="Arial" w:cs="Arial"/>
          <w:bCs/>
          <w:color w:val="0070C0"/>
          <w:sz w:val="20"/>
          <w:szCs w:val="20"/>
        </w:rPr>
      </w:pPr>
    </w:p>
    <w:p w14:paraId="77058E0B" w14:textId="7E86C8D9" w:rsidR="000F2950" w:rsidRDefault="006E05FF" w:rsidP="00E23290">
      <w:pPr>
        <w:spacing w:after="0" w:line="240" w:lineRule="auto"/>
        <w:contextualSpacing/>
        <w:jc w:val="both"/>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157" w:name="HealthInsurancePortabilityandAccount"/>
      <w:r w:rsidRPr="00B80E55">
        <w:rPr>
          <w:rFonts w:ascii="Arial" w:eastAsiaTheme="minorEastAsia" w:hAnsi="Arial" w:cs="Arial"/>
          <w:b/>
          <w:bCs/>
          <w:sz w:val="20"/>
          <w:szCs w:val="20"/>
        </w:rPr>
        <w:t xml:space="preserve">Health Insurance Portability and Accountability </w:t>
      </w:r>
      <w:bookmarkEnd w:id="157"/>
      <w:r w:rsidRPr="00B80E55">
        <w:rPr>
          <w:rFonts w:ascii="Arial" w:eastAsiaTheme="minorEastAsia" w:hAnsi="Arial" w:cs="Arial"/>
          <w:b/>
          <w:bCs/>
          <w:sz w:val="20"/>
          <w:szCs w:val="20"/>
        </w:rPr>
        <w:t>Act (HIPAA)</w:t>
      </w:r>
    </w:p>
    <w:p w14:paraId="4E1860B5" w14:textId="77777777" w:rsidR="000F2950" w:rsidRPr="000F2950" w:rsidRDefault="000F2950" w:rsidP="00E23290">
      <w:pPr>
        <w:spacing w:after="0" w:line="240" w:lineRule="auto"/>
        <w:contextualSpacing/>
        <w:jc w:val="both"/>
        <w:rPr>
          <w:rFonts w:ascii="Arial" w:eastAsiaTheme="minorEastAsia" w:hAnsi="Arial" w:cs="Arial"/>
          <w:sz w:val="20"/>
          <w:szCs w:val="20"/>
        </w:rPr>
      </w:pPr>
    </w:p>
    <w:p w14:paraId="10DC6440" w14:textId="5ACC9F3B" w:rsidR="006E05FF" w:rsidRPr="000F2950" w:rsidRDefault="000F2950" w:rsidP="00E23290">
      <w:pPr>
        <w:ind w:left="360"/>
        <w:jc w:val="both"/>
        <w:rPr>
          <w:rFonts w:ascii="Arial" w:hAnsi="Arial" w:cs="Arial"/>
          <w:color w:val="000000" w:themeColor="text1"/>
          <w:sz w:val="20"/>
          <w:szCs w:val="20"/>
        </w:rPr>
      </w:pPr>
      <w:r w:rsidRPr="000F2950">
        <w:rPr>
          <w:rFonts w:ascii="Arial" w:hAnsi="Arial" w:cs="Arial"/>
          <w:color w:val="000000" w:themeColor="text1"/>
          <w:sz w:val="20"/>
          <w:szCs w:val="20"/>
        </w:rPr>
        <w:t>N/A</w:t>
      </w:r>
    </w:p>
    <w:p w14:paraId="71FEA4A4" w14:textId="77777777" w:rsidR="006E05FF" w:rsidRPr="00B80E55" w:rsidRDefault="006E05FF" w:rsidP="00E23290">
      <w:pPr>
        <w:spacing w:after="0" w:line="240" w:lineRule="auto"/>
        <w:contextualSpacing/>
        <w:jc w:val="both"/>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158" w:name="FamilyEducationalRightsandPrivacyAc"/>
      <w:r w:rsidRPr="00B80E55">
        <w:rPr>
          <w:rFonts w:ascii="Arial" w:eastAsiaTheme="minorEastAsia" w:hAnsi="Arial" w:cs="Arial"/>
          <w:b/>
          <w:bCs/>
          <w:sz w:val="20"/>
          <w:szCs w:val="20"/>
        </w:rPr>
        <w:t xml:space="preserve">Family Educational Rights and Privacy Act </w:t>
      </w:r>
      <w:bookmarkEnd w:id="158"/>
      <w:r w:rsidRPr="00B80E55">
        <w:rPr>
          <w:rFonts w:ascii="Arial" w:eastAsiaTheme="minorEastAsia" w:hAnsi="Arial" w:cs="Arial"/>
          <w:b/>
          <w:bCs/>
          <w:sz w:val="20"/>
          <w:szCs w:val="20"/>
        </w:rPr>
        <w:t>(FERPA)</w:t>
      </w:r>
    </w:p>
    <w:p w14:paraId="612575D4" w14:textId="77777777" w:rsidR="000F2950" w:rsidRDefault="000F2950" w:rsidP="00E23290">
      <w:pPr>
        <w:spacing w:after="0" w:line="240" w:lineRule="auto"/>
        <w:ind w:left="360"/>
        <w:contextualSpacing/>
        <w:jc w:val="both"/>
        <w:rPr>
          <w:rFonts w:ascii="Arial" w:eastAsia="Arial" w:hAnsi="Arial" w:cs="Arial"/>
          <w:color w:val="0070C0"/>
          <w:sz w:val="20"/>
          <w:szCs w:val="20"/>
        </w:rPr>
      </w:pPr>
    </w:p>
    <w:p w14:paraId="50FF2D06" w14:textId="098C299F" w:rsidR="006E05FF" w:rsidRPr="000F2950" w:rsidRDefault="000F2950" w:rsidP="00E23290">
      <w:pPr>
        <w:spacing w:after="0" w:line="240" w:lineRule="auto"/>
        <w:ind w:left="360"/>
        <w:contextualSpacing/>
        <w:jc w:val="both"/>
        <w:rPr>
          <w:rFonts w:ascii="Arial" w:eastAsia="Arial" w:hAnsi="Arial" w:cs="Arial"/>
          <w:i/>
          <w:iCs/>
          <w:strike/>
          <w:color w:val="000000" w:themeColor="text1"/>
          <w:sz w:val="20"/>
          <w:szCs w:val="20"/>
        </w:rPr>
      </w:pPr>
      <w:r w:rsidRPr="000F2950">
        <w:rPr>
          <w:rFonts w:ascii="Arial" w:eastAsia="Arial" w:hAnsi="Arial" w:cs="Arial"/>
          <w:color w:val="000000" w:themeColor="text1"/>
          <w:sz w:val="20"/>
          <w:szCs w:val="20"/>
        </w:rPr>
        <w:t>N/A</w:t>
      </w:r>
    </w:p>
    <w:p w14:paraId="62B06339" w14:textId="0D59AB66" w:rsidR="00FF4518" w:rsidRPr="00B80E55" w:rsidRDefault="00FF4518" w:rsidP="00E23290">
      <w:pPr>
        <w:spacing w:after="0" w:line="240" w:lineRule="auto"/>
        <w:contextualSpacing/>
        <w:jc w:val="both"/>
        <w:rPr>
          <w:rFonts w:ascii="Arial" w:hAnsi="Arial" w:cs="Arial"/>
          <w:b/>
          <w:bCs/>
          <w:sz w:val="20"/>
          <w:szCs w:val="20"/>
        </w:rPr>
      </w:pPr>
    </w:p>
    <w:p w14:paraId="17132C8E" w14:textId="77777777" w:rsidR="00856D49" w:rsidRPr="00B80E55" w:rsidRDefault="006E05FF" w:rsidP="00E23290">
      <w:pPr>
        <w:spacing w:after="0" w:line="240" w:lineRule="auto"/>
        <w:contextualSpacing/>
        <w:jc w:val="both"/>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159" w:name="CodeoffederalTitle45"/>
      <w:r w:rsidR="00856D49" w:rsidRPr="00B80E55">
        <w:rPr>
          <w:rFonts w:ascii="Arial" w:hAnsi="Arial" w:cs="Arial"/>
          <w:b/>
          <w:bCs/>
          <w:sz w:val="20"/>
          <w:szCs w:val="20"/>
        </w:rPr>
        <w:t>Code of Federal Regulations Title 45 Part 46 (Vulnerable Populations)</w:t>
      </w:r>
      <w:bookmarkEnd w:id="159"/>
    </w:p>
    <w:p w14:paraId="75C98E2C" w14:textId="77777777" w:rsidR="000F2950" w:rsidRDefault="000F2950" w:rsidP="00E23290">
      <w:pPr>
        <w:spacing w:after="0" w:line="240" w:lineRule="auto"/>
        <w:ind w:left="360"/>
        <w:contextualSpacing/>
        <w:jc w:val="both"/>
        <w:rPr>
          <w:rFonts w:ascii="Arial" w:hAnsi="Arial" w:cs="Arial"/>
          <w:color w:val="0070C0"/>
          <w:sz w:val="20"/>
          <w:szCs w:val="20"/>
        </w:rPr>
      </w:pPr>
    </w:p>
    <w:p w14:paraId="55A0F15E" w14:textId="785BD364" w:rsidR="00856D49"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hAnsi="Arial" w:cs="Arial"/>
          <w:color w:val="000000" w:themeColor="text1"/>
          <w:sz w:val="20"/>
          <w:szCs w:val="20"/>
        </w:rPr>
        <w:t>N/A</w:t>
      </w:r>
    </w:p>
    <w:p w14:paraId="29833196" w14:textId="77777777" w:rsidR="006E05FF" w:rsidRPr="00B80E55" w:rsidRDefault="006E05FF" w:rsidP="00E23290">
      <w:pPr>
        <w:spacing w:after="0" w:line="240" w:lineRule="auto"/>
        <w:contextualSpacing/>
        <w:jc w:val="both"/>
        <w:rPr>
          <w:rFonts w:ascii="Arial" w:hAnsi="Arial" w:cs="Arial"/>
          <w:b/>
          <w:bCs/>
          <w:sz w:val="20"/>
          <w:szCs w:val="20"/>
        </w:rPr>
      </w:pPr>
    </w:p>
    <w:p w14:paraId="5F126AE7" w14:textId="77777777" w:rsidR="00856D49" w:rsidRPr="00B80E55" w:rsidDel="0029455F" w:rsidRDefault="006E05FF" w:rsidP="00E23290">
      <w:pPr>
        <w:spacing w:after="0" w:line="240" w:lineRule="auto"/>
        <w:contextualSpacing/>
        <w:jc w:val="both"/>
        <w:rPr>
          <w:del w:id="160" w:author="Jaume Losa, Alejandro Andreas" w:date="2023-09-14T11:02:00Z"/>
          <w:rFonts w:ascii="Arial" w:eastAsiaTheme="minorEastAsia" w:hAnsi="Arial" w:cs="Arial"/>
          <w:sz w:val="20"/>
          <w:szCs w:val="20"/>
        </w:rPr>
      </w:pPr>
      <w:r w:rsidRPr="00107B95">
        <w:rPr>
          <w:rFonts w:ascii="Arial" w:hAnsi="Arial" w:cs="Arial"/>
          <w:b/>
          <w:bCs/>
          <w:sz w:val="20"/>
          <w:szCs w:val="20"/>
        </w:rPr>
        <w:t>5.</w:t>
      </w:r>
      <w:r w:rsidR="00D84730" w:rsidRPr="00107B95">
        <w:rPr>
          <w:rFonts w:ascii="Arial" w:hAnsi="Arial" w:cs="Arial"/>
          <w:b/>
          <w:bCs/>
          <w:sz w:val="20"/>
          <w:szCs w:val="20"/>
        </w:rPr>
        <w:t>4</w:t>
      </w:r>
      <w:r w:rsidRPr="00107B95">
        <w:rPr>
          <w:rFonts w:ascii="Arial" w:hAnsi="Arial" w:cs="Arial"/>
          <w:b/>
          <w:bCs/>
          <w:sz w:val="20"/>
          <w:szCs w:val="20"/>
        </w:rPr>
        <w:t xml:space="preserve"> </w:t>
      </w:r>
      <w:bookmarkStart w:id="161" w:name="GDPR"/>
      <w:r w:rsidR="00856D49" w:rsidRPr="00107B95">
        <w:rPr>
          <w:rFonts w:ascii="Arial" w:eastAsia="Arial" w:hAnsi="Arial" w:cs="Arial"/>
          <w:b/>
          <w:bCs/>
          <w:sz w:val="20"/>
          <w:szCs w:val="20"/>
        </w:rPr>
        <w:t>General Data Protection Regulation (GDPR)</w:t>
      </w:r>
    </w:p>
    <w:bookmarkEnd w:id="161"/>
    <w:p w14:paraId="5170A999" w14:textId="77777777" w:rsidR="00107B95" w:rsidRDefault="00107B95">
      <w:pPr>
        <w:spacing w:after="0" w:line="240" w:lineRule="auto"/>
        <w:contextualSpacing/>
        <w:jc w:val="both"/>
        <w:pPrChange w:id="162" w:author="Jaume Losa, Alejandro Andreas" w:date="2023-09-14T11:02:00Z">
          <w:pPr>
            <w:pStyle w:val="NormalWeb"/>
            <w:shd w:val="clear" w:color="auto" w:fill="FFFFFF"/>
            <w:spacing w:before="0" w:beforeAutospacing="0" w:after="0" w:afterAutospacing="0"/>
            <w:ind w:left="360"/>
            <w:jc w:val="both"/>
          </w:pPr>
        </w:pPrChange>
      </w:pPr>
    </w:p>
    <w:p w14:paraId="080FA908" w14:textId="59D6DFA5" w:rsidR="0029455F" w:rsidRPr="0029455F" w:rsidDel="0029455F" w:rsidRDefault="0029455F">
      <w:pPr>
        <w:pStyle w:val="NormalWeb"/>
        <w:shd w:val="clear" w:color="auto" w:fill="FFFFFF"/>
        <w:spacing w:before="0" w:beforeAutospacing="0" w:after="0" w:afterAutospacing="0"/>
        <w:ind w:left="360"/>
        <w:jc w:val="both"/>
        <w:rPr>
          <w:del w:id="163" w:author="Jaume Losa, Alejandro Andreas" w:date="2023-09-14T11:02:00Z"/>
          <w:rFonts w:ascii="Arial" w:eastAsia="Arial" w:hAnsi="Arial" w:cs="Arial"/>
          <w:color w:val="000000" w:themeColor="text1"/>
          <w:sz w:val="20"/>
          <w:szCs w:val="20"/>
          <w:rPrChange w:id="164" w:author="Jaume Losa, Alejandro Andreas" w:date="2023-09-14T11:02:00Z">
            <w:rPr>
              <w:del w:id="165" w:author="Jaume Losa, Alejandro Andreas" w:date="2023-09-14T11:02:00Z"/>
              <w:rFonts w:ascii="Arial" w:hAnsi="Arial" w:cs="Arial"/>
              <w:color w:val="000000" w:themeColor="text1"/>
              <w:sz w:val="20"/>
              <w:szCs w:val="20"/>
              <w:bdr w:val="none" w:sz="0" w:space="0" w:color="auto" w:frame="1"/>
            </w:rPr>
          </w:rPrChange>
        </w:rPr>
      </w:pPr>
      <w:ins w:id="166" w:author="Jaume Losa, Alejandro Andreas" w:date="2023-09-14T10:38:00Z">
        <w:r>
          <w:rPr>
            <w:rFonts w:ascii="Arial" w:eastAsia="Arial" w:hAnsi="Arial" w:cs="Arial"/>
            <w:color w:val="000000" w:themeColor="text1"/>
            <w:sz w:val="20"/>
            <w:szCs w:val="20"/>
          </w:rPr>
          <w:t>T</w:t>
        </w:r>
      </w:ins>
      <w:ins w:id="167" w:author="Jaume Losa, Alejandro Andreas" w:date="2023-09-14T10:35:00Z">
        <w:r w:rsidRPr="0029455F">
          <w:rPr>
            <w:rFonts w:ascii="Arial" w:eastAsia="Arial" w:hAnsi="Arial" w:cs="Arial"/>
            <w:color w:val="000000" w:themeColor="text1"/>
            <w:sz w:val="20"/>
            <w:szCs w:val="20"/>
            <w:rPrChange w:id="168" w:author="Jaume Losa, Alejandro Andreas" w:date="2023-09-14T10:35:00Z">
              <w:rPr>
                <w:rFonts w:ascii="Arial" w:eastAsia="Arial" w:hAnsi="Arial" w:cs="Arial"/>
                <w:color w:val="000000" w:themeColor="text1"/>
                <w:sz w:val="20"/>
                <w:szCs w:val="20"/>
                <w:highlight w:val="yellow"/>
              </w:rPr>
            </w:rPrChange>
          </w:rPr>
          <w:t>he General Data Protection Regulation (GDPR)</w:t>
        </w:r>
      </w:ins>
      <w:ins w:id="169" w:author="Jaume Losa, Alejandro Andreas" w:date="2023-09-14T10:36:00Z">
        <w:r>
          <w:rPr>
            <w:rFonts w:ascii="Arial" w:eastAsia="Arial" w:hAnsi="Arial" w:cs="Arial"/>
            <w:color w:val="000000" w:themeColor="text1"/>
            <w:sz w:val="20"/>
            <w:szCs w:val="20"/>
          </w:rPr>
          <w:t xml:space="preserve"> </w:t>
        </w:r>
      </w:ins>
      <w:ins w:id="170" w:author="Jaume Losa, Alejandro Andreas" w:date="2023-09-14T10:38:00Z">
        <w:r>
          <w:rPr>
            <w:rFonts w:ascii="Arial" w:eastAsia="Arial" w:hAnsi="Arial" w:cs="Arial"/>
            <w:color w:val="000000" w:themeColor="text1"/>
            <w:sz w:val="20"/>
            <w:szCs w:val="20"/>
          </w:rPr>
          <w:t xml:space="preserve">states </w:t>
        </w:r>
      </w:ins>
      <w:ins w:id="171" w:author="Jaume Losa, Alejandro Andreas" w:date="2023-09-14T10:39:00Z">
        <w:r>
          <w:rPr>
            <w:rFonts w:ascii="Arial" w:eastAsia="Arial" w:hAnsi="Arial" w:cs="Arial"/>
            <w:color w:val="000000" w:themeColor="text1"/>
            <w:sz w:val="20"/>
            <w:szCs w:val="20"/>
          </w:rPr>
          <w:t>that if any personal data of people in the European Union is collected, it is required to comply with the GDPR</w:t>
        </w:r>
      </w:ins>
      <w:ins w:id="172" w:author="Jaume Losa, Alejandro Andreas" w:date="2023-09-14T10:40:00Z">
        <w:r>
          <w:rPr>
            <w:rFonts w:ascii="Arial" w:eastAsia="Arial" w:hAnsi="Arial" w:cs="Arial"/>
            <w:color w:val="000000" w:themeColor="text1"/>
            <w:sz w:val="20"/>
            <w:szCs w:val="20"/>
          </w:rPr>
          <w:t xml:space="preserve">. </w:t>
        </w:r>
      </w:ins>
      <w:ins w:id="173" w:author="Jaume Losa, Alejandro Andreas" w:date="2023-09-14T10:42:00Z">
        <w:r>
          <w:rPr>
            <w:rFonts w:ascii="Arial" w:eastAsia="Arial" w:hAnsi="Arial" w:cs="Arial"/>
            <w:color w:val="000000" w:themeColor="text1"/>
            <w:sz w:val="20"/>
            <w:szCs w:val="20"/>
          </w:rPr>
          <w:t>Personal data, according to this regulation, includes both email and IP addres</w:t>
        </w:r>
      </w:ins>
      <w:ins w:id="174" w:author="Jaume Losa, Alejandro Andreas" w:date="2023-09-14T10:43:00Z">
        <w:r>
          <w:rPr>
            <w:rFonts w:ascii="Arial" w:eastAsia="Arial" w:hAnsi="Arial" w:cs="Arial"/>
            <w:color w:val="000000" w:themeColor="text1"/>
            <w:sz w:val="20"/>
            <w:szCs w:val="20"/>
          </w:rPr>
          <w:t xml:space="preserve">ses. </w:t>
        </w:r>
      </w:ins>
      <w:ins w:id="175" w:author="Jaume Losa, Alejandro Andreas" w:date="2023-09-14T10:40:00Z">
        <w:r>
          <w:rPr>
            <w:rFonts w:ascii="Arial" w:eastAsia="Arial" w:hAnsi="Arial" w:cs="Arial"/>
            <w:color w:val="000000" w:themeColor="text1"/>
            <w:sz w:val="20"/>
            <w:szCs w:val="20"/>
          </w:rPr>
          <w:t>Participants in this study will complete an online questionnaire using Qualtrics, a</w:t>
        </w:r>
      </w:ins>
      <w:ins w:id="176" w:author="Jaume Losa, Alejandro Andreas" w:date="2023-09-14T10:43:00Z">
        <w:r>
          <w:rPr>
            <w:rFonts w:ascii="Arial" w:eastAsia="Arial" w:hAnsi="Arial" w:cs="Arial"/>
            <w:color w:val="000000" w:themeColor="text1"/>
            <w:sz w:val="20"/>
            <w:szCs w:val="20"/>
          </w:rPr>
          <w:t xml:space="preserve"> tool that automatically collects IP addresses,</w:t>
        </w:r>
      </w:ins>
      <w:ins w:id="177" w:author="Jaume Losa, Alejandro Andreas" w:date="2023-09-14T10:44:00Z">
        <w:r>
          <w:rPr>
            <w:rFonts w:ascii="Arial" w:eastAsia="Arial" w:hAnsi="Arial" w:cs="Arial"/>
            <w:color w:val="000000" w:themeColor="text1"/>
            <w:sz w:val="20"/>
            <w:szCs w:val="20"/>
          </w:rPr>
          <w:t xml:space="preserve"> and will also provide their email addresses in order </w:t>
        </w:r>
      </w:ins>
      <w:ins w:id="178" w:author="Jaume Losa, Alejandro Andreas" w:date="2023-09-14T10:45:00Z">
        <w:r>
          <w:rPr>
            <w:rFonts w:ascii="Arial" w:eastAsia="Arial" w:hAnsi="Arial" w:cs="Arial"/>
            <w:color w:val="000000" w:themeColor="text1"/>
            <w:sz w:val="20"/>
            <w:szCs w:val="20"/>
          </w:rPr>
          <w:t xml:space="preserve">to send them the payment for their collaboration once the questionnaire is completed. Therefore, in order to </w:t>
        </w:r>
      </w:ins>
      <w:ins w:id="179" w:author="Jaume Losa, Alejandro Andreas" w:date="2023-09-14T10:46:00Z">
        <w:r>
          <w:rPr>
            <w:rFonts w:ascii="Arial" w:eastAsia="Arial" w:hAnsi="Arial" w:cs="Arial"/>
            <w:color w:val="000000" w:themeColor="text1"/>
            <w:sz w:val="20"/>
            <w:szCs w:val="20"/>
          </w:rPr>
          <w:t>comply</w:t>
        </w:r>
      </w:ins>
      <w:ins w:id="180" w:author="Jaume Losa, Alejandro Andreas" w:date="2023-09-14T10:45:00Z">
        <w:r>
          <w:rPr>
            <w:rFonts w:ascii="Arial" w:eastAsia="Arial" w:hAnsi="Arial" w:cs="Arial"/>
            <w:color w:val="000000" w:themeColor="text1"/>
            <w:sz w:val="20"/>
            <w:szCs w:val="20"/>
          </w:rPr>
          <w:t xml:space="preserve"> </w:t>
        </w:r>
      </w:ins>
      <w:ins w:id="181" w:author="Jaume Losa, Alejandro Andreas" w:date="2023-09-14T10:46:00Z">
        <w:r>
          <w:rPr>
            <w:rFonts w:ascii="Arial" w:eastAsia="Arial" w:hAnsi="Arial" w:cs="Arial"/>
            <w:color w:val="000000" w:themeColor="text1"/>
            <w:sz w:val="20"/>
            <w:szCs w:val="20"/>
          </w:rPr>
          <w:t>with this regulation, the researchers will implement a series of measures to ensure subject privacy and confidentiality of subject data</w:t>
        </w:r>
      </w:ins>
      <w:ins w:id="182" w:author="Jaume Losa, Alejandro Andreas" w:date="2023-09-14T10:47:00Z">
        <w:r>
          <w:rPr>
            <w:rFonts w:ascii="Arial" w:eastAsia="Arial" w:hAnsi="Arial" w:cs="Arial"/>
            <w:color w:val="000000" w:themeColor="text1"/>
            <w:sz w:val="20"/>
            <w:szCs w:val="20"/>
          </w:rPr>
          <w:t xml:space="preserve">. First, </w:t>
        </w:r>
      </w:ins>
      <w:ins w:id="183" w:author="Jaume Losa, Alejandro Andreas" w:date="2023-09-14T10:48:00Z">
        <w:r>
          <w:rPr>
            <w:rFonts w:ascii="Arial" w:eastAsia="Arial" w:hAnsi="Arial" w:cs="Arial"/>
            <w:color w:val="000000" w:themeColor="text1"/>
            <w:sz w:val="20"/>
            <w:szCs w:val="20"/>
          </w:rPr>
          <w:t>in compliance with Article</w:t>
        </w:r>
      </w:ins>
      <w:ins w:id="184" w:author="Jaume Losa, Alejandro Andreas" w:date="2023-09-14T10:49:00Z">
        <w:r>
          <w:rPr>
            <w:rFonts w:ascii="Arial" w:eastAsia="Arial" w:hAnsi="Arial" w:cs="Arial"/>
            <w:color w:val="000000" w:themeColor="text1"/>
            <w:sz w:val="20"/>
            <w:szCs w:val="20"/>
          </w:rPr>
          <w:t>s</w:t>
        </w:r>
      </w:ins>
      <w:ins w:id="185" w:author="Jaume Losa, Alejandro Andreas" w:date="2023-09-14T10:48:00Z">
        <w:r>
          <w:rPr>
            <w:rFonts w:ascii="Arial" w:eastAsia="Arial" w:hAnsi="Arial" w:cs="Arial"/>
            <w:color w:val="000000" w:themeColor="text1"/>
            <w:sz w:val="20"/>
            <w:szCs w:val="20"/>
          </w:rPr>
          <w:t xml:space="preserve"> 4(11) </w:t>
        </w:r>
      </w:ins>
      <w:ins w:id="186" w:author="Jaume Losa, Alejandro Andreas" w:date="2023-09-14T10:49:00Z">
        <w:r>
          <w:rPr>
            <w:rFonts w:ascii="Arial" w:eastAsia="Arial" w:hAnsi="Arial" w:cs="Arial"/>
            <w:color w:val="000000" w:themeColor="text1"/>
            <w:sz w:val="20"/>
            <w:szCs w:val="20"/>
          </w:rPr>
          <w:t xml:space="preserve">and 7 </w:t>
        </w:r>
      </w:ins>
      <w:ins w:id="187" w:author="Jaume Losa, Alejandro Andreas" w:date="2023-09-14T10:48:00Z">
        <w:r>
          <w:rPr>
            <w:rFonts w:ascii="Arial" w:eastAsia="Arial" w:hAnsi="Arial" w:cs="Arial"/>
            <w:color w:val="000000" w:themeColor="text1"/>
            <w:sz w:val="20"/>
            <w:szCs w:val="20"/>
          </w:rPr>
          <w:t>of the GDP</w:t>
        </w:r>
      </w:ins>
      <w:ins w:id="188" w:author="Jaume Losa, Alejandro Andreas" w:date="2023-09-14T10:51:00Z">
        <w:r>
          <w:rPr>
            <w:rFonts w:ascii="Arial" w:eastAsia="Arial" w:hAnsi="Arial" w:cs="Arial"/>
            <w:color w:val="000000" w:themeColor="text1"/>
            <w:sz w:val="20"/>
            <w:szCs w:val="20"/>
          </w:rPr>
          <w:t>R</w:t>
        </w:r>
      </w:ins>
      <w:ins w:id="189" w:author="Jaume Losa, Alejandro Andreas" w:date="2023-09-14T10:48:00Z">
        <w:r>
          <w:rPr>
            <w:rFonts w:ascii="Arial" w:eastAsia="Arial" w:hAnsi="Arial" w:cs="Arial"/>
            <w:color w:val="000000" w:themeColor="text1"/>
            <w:sz w:val="20"/>
            <w:szCs w:val="20"/>
          </w:rPr>
          <w:t>,</w:t>
        </w:r>
      </w:ins>
      <w:ins w:id="190" w:author="Jaume Losa, Alejandro Andreas" w:date="2023-09-14T10:49:00Z">
        <w:r>
          <w:rPr>
            <w:rFonts w:ascii="Arial" w:eastAsia="Arial" w:hAnsi="Arial" w:cs="Arial"/>
            <w:color w:val="000000" w:themeColor="text1"/>
            <w:sz w:val="20"/>
            <w:szCs w:val="20"/>
          </w:rPr>
          <w:t xml:space="preserve"> the </w:t>
        </w:r>
        <w:r>
          <w:rPr>
            <w:rFonts w:ascii="Arial" w:eastAsia="Arial" w:hAnsi="Arial" w:cs="Arial"/>
            <w:color w:val="000000" w:themeColor="text1"/>
            <w:sz w:val="20"/>
            <w:szCs w:val="20"/>
          </w:rPr>
          <w:lastRenderedPageBreak/>
          <w:t>researchers are going to obtain consent from the participants. Second</w:t>
        </w:r>
      </w:ins>
      <w:ins w:id="191" w:author="Jaume Losa, Alejandro Andreas" w:date="2023-09-14T10:50:00Z">
        <w:r>
          <w:rPr>
            <w:rFonts w:ascii="Arial" w:eastAsia="Arial" w:hAnsi="Arial" w:cs="Arial"/>
            <w:color w:val="000000" w:themeColor="text1"/>
            <w:sz w:val="20"/>
            <w:szCs w:val="20"/>
          </w:rPr>
          <w:t>, in compliance with Article</w:t>
        </w:r>
      </w:ins>
      <w:ins w:id="192" w:author="Jaume Losa, Alejandro Andreas" w:date="2023-09-14T10:53:00Z">
        <w:r>
          <w:rPr>
            <w:rFonts w:ascii="Arial" w:eastAsia="Arial" w:hAnsi="Arial" w:cs="Arial"/>
            <w:color w:val="000000" w:themeColor="text1"/>
            <w:sz w:val="20"/>
            <w:szCs w:val="20"/>
          </w:rPr>
          <w:t>s</w:t>
        </w:r>
      </w:ins>
      <w:ins w:id="193" w:author="Jaume Losa, Alejandro Andreas" w:date="2023-09-14T10:50:00Z">
        <w:r>
          <w:rPr>
            <w:rFonts w:ascii="Arial" w:eastAsia="Arial" w:hAnsi="Arial" w:cs="Arial"/>
            <w:color w:val="000000" w:themeColor="text1"/>
            <w:sz w:val="20"/>
            <w:szCs w:val="20"/>
          </w:rPr>
          <w:t xml:space="preserve"> 12</w:t>
        </w:r>
      </w:ins>
      <w:ins w:id="194" w:author="Jaume Losa, Alejandro Andreas" w:date="2023-09-14T10:53:00Z">
        <w:r>
          <w:rPr>
            <w:rFonts w:ascii="Arial" w:eastAsia="Arial" w:hAnsi="Arial" w:cs="Arial"/>
            <w:color w:val="000000" w:themeColor="text1"/>
            <w:sz w:val="20"/>
            <w:szCs w:val="20"/>
          </w:rPr>
          <w:t>, 13</w:t>
        </w:r>
      </w:ins>
      <w:ins w:id="195" w:author="Jaume Losa, Alejandro Andreas" w:date="2023-09-14T10:51:00Z">
        <w:r>
          <w:rPr>
            <w:rFonts w:ascii="Arial" w:eastAsia="Arial" w:hAnsi="Arial" w:cs="Arial"/>
            <w:color w:val="000000" w:themeColor="text1"/>
            <w:sz w:val="20"/>
            <w:szCs w:val="20"/>
          </w:rPr>
          <w:t xml:space="preserve"> of the GDPR, the researchers are going to be transparent </w:t>
        </w:r>
      </w:ins>
      <w:ins w:id="196" w:author="Jaume Losa, Alejandro Andreas" w:date="2023-09-14T10:55:00Z">
        <w:r>
          <w:rPr>
            <w:rFonts w:ascii="Arial" w:eastAsia="Arial" w:hAnsi="Arial" w:cs="Arial"/>
            <w:color w:val="000000" w:themeColor="text1"/>
            <w:sz w:val="20"/>
            <w:szCs w:val="20"/>
          </w:rPr>
          <w:t xml:space="preserve">about </w:t>
        </w:r>
      </w:ins>
      <w:ins w:id="197" w:author="Jaume Losa, Alejandro Andreas" w:date="2023-09-14T10:56:00Z">
        <w:r>
          <w:rPr>
            <w:rFonts w:ascii="Arial" w:eastAsia="Arial" w:hAnsi="Arial" w:cs="Arial"/>
            <w:color w:val="000000" w:themeColor="text1"/>
            <w:sz w:val="20"/>
            <w:szCs w:val="20"/>
          </w:rPr>
          <w:t xml:space="preserve">how they are going to process the participants’ data </w:t>
        </w:r>
      </w:ins>
      <w:ins w:id="198" w:author="Jaume Losa, Alejandro Andreas" w:date="2023-09-14T10:51:00Z">
        <w:r>
          <w:rPr>
            <w:rFonts w:ascii="Arial" w:eastAsia="Arial" w:hAnsi="Arial" w:cs="Arial"/>
            <w:color w:val="000000" w:themeColor="text1"/>
            <w:sz w:val="20"/>
            <w:szCs w:val="20"/>
          </w:rPr>
          <w:t>and communicate</w:t>
        </w:r>
      </w:ins>
      <w:ins w:id="199" w:author="Jaume Losa, Alejandro Andreas" w:date="2023-09-14T10:55:00Z">
        <w:r>
          <w:rPr>
            <w:rFonts w:ascii="Arial" w:eastAsia="Arial" w:hAnsi="Arial" w:cs="Arial"/>
            <w:color w:val="000000" w:themeColor="text1"/>
            <w:sz w:val="20"/>
            <w:szCs w:val="20"/>
          </w:rPr>
          <w:t xml:space="preserve"> with intelligible and easily accessible form, using clear and plain language</w:t>
        </w:r>
      </w:ins>
      <w:ins w:id="200" w:author="Jaume Losa, Alejandro Andreas" w:date="2023-09-14T10:56:00Z">
        <w:r>
          <w:rPr>
            <w:rFonts w:ascii="Arial" w:eastAsia="Arial" w:hAnsi="Arial" w:cs="Arial"/>
            <w:color w:val="000000" w:themeColor="text1"/>
            <w:sz w:val="20"/>
            <w:szCs w:val="20"/>
          </w:rPr>
          <w:t xml:space="preserve">. </w:t>
        </w:r>
      </w:ins>
      <w:ins w:id="201" w:author="Jaume Losa, Alejandro Andreas" w:date="2023-09-14T10:57:00Z">
        <w:r>
          <w:rPr>
            <w:rFonts w:ascii="Arial" w:eastAsia="Arial" w:hAnsi="Arial" w:cs="Arial"/>
            <w:color w:val="000000" w:themeColor="text1"/>
            <w:sz w:val="20"/>
            <w:szCs w:val="20"/>
          </w:rPr>
          <w:t>In addition, and in compliance with Article 13(1.a and b), the researchers are going to provide their contact details to the p</w:t>
        </w:r>
      </w:ins>
      <w:ins w:id="202" w:author="Jaume Losa, Alejandro Andreas" w:date="2023-09-14T10:58:00Z">
        <w:r>
          <w:rPr>
            <w:rFonts w:ascii="Arial" w:eastAsia="Arial" w:hAnsi="Arial" w:cs="Arial"/>
            <w:color w:val="000000" w:themeColor="text1"/>
            <w:sz w:val="20"/>
            <w:szCs w:val="20"/>
          </w:rPr>
          <w:t xml:space="preserve">articipants. Third, in order to protect the participants’ data, and in compliance with </w:t>
        </w:r>
      </w:ins>
      <w:ins w:id="203" w:author="Jaume Losa, Alejandro Andreas" w:date="2023-09-14T10:59:00Z">
        <w:r>
          <w:rPr>
            <w:rFonts w:ascii="Arial" w:eastAsia="Arial" w:hAnsi="Arial" w:cs="Arial"/>
            <w:color w:val="000000" w:themeColor="text1"/>
            <w:sz w:val="20"/>
            <w:szCs w:val="20"/>
          </w:rPr>
          <w:t xml:space="preserve">the recommendations given </w:t>
        </w:r>
      </w:ins>
      <w:ins w:id="204" w:author="Jaume Losa, Alejandro Andreas" w:date="2023-09-14T11:00:00Z">
        <w:r>
          <w:rPr>
            <w:rFonts w:ascii="Arial" w:eastAsia="Arial" w:hAnsi="Arial" w:cs="Arial"/>
            <w:color w:val="000000" w:themeColor="text1"/>
            <w:sz w:val="20"/>
            <w:szCs w:val="20"/>
          </w:rPr>
          <w:t xml:space="preserve">by the Article 32 of the GDPR, </w:t>
        </w:r>
      </w:ins>
      <w:ins w:id="205" w:author="Jaume Losa, Alejandro Andreas" w:date="2023-09-14T10:59:00Z">
        <w:r>
          <w:rPr>
            <w:rFonts w:ascii="Arial" w:eastAsia="Arial" w:hAnsi="Arial" w:cs="Arial"/>
            <w:color w:val="000000" w:themeColor="text1"/>
            <w:sz w:val="20"/>
            <w:szCs w:val="20"/>
          </w:rPr>
          <w:t xml:space="preserve">on how to protect the subject’s data, the researchers are going to </w:t>
        </w:r>
      </w:ins>
      <w:ins w:id="206" w:author="Jaume Losa, Alejandro Andreas" w:date="2023-09-14T11:00:00Z">
        <w:r>
          <w:rPr>
            <w:rFonts w:ascii="Arial" w:eastAsia="Arial" w:hAnsi="Arial" w:cs="Arial"/>
            <w:color w:val="000000" w:themeColor="text1"/>
            <w:sz w:val="20"/>
            <w:szCs w:val="20"/>
          </w:rPr>
          <w:t>encrypt their</w:t>
        </w:r>
      </w:ins>
      <w:ins w:id="207" w:author="Jaume Losa, Alejandro Andreas" w:date="2023-09-14T11:01:00Z">
        <w:r>
          <w:rPr>
            <w:rFonts w:ascii="Arial" w:eastAsia="Arial" w:hAnsi="Arial" w:cs="Arial"/>
            <w:color w:val="000000" w:themeColor="text1"/>
            <w:sz w:val="20"/>
            <w:szCs w:val="20"/>
          </w:rPr>
          <w:t xml:space="preserve"> devices (laptops) using the FileVault feature to encrypt Mac data</w:t>
        </w:r>
      </w:ins>
      <w:ins w:id="208" w:author="Jaume Losa, Alejandro Andreas" w:date="2023-09-14T11:02:00Z">
        <w:r>
          <w:rPr>
            <w:rFonts w:ascii="Arial" w:eastAsia="Arial" w:hAnsi="Arial" w:cs="Arial"/>
            <w:color w:val="000000" w:themeColor="text1"/>
            <w:sz w:val="20"/>
            <w:szCs w:val="20"/>
          </w:rPr>
          <w:t>.</w:t>
        </w:r>
      </w:ins>
      <w:del w:id="209" w:author="Jaume Losa, Alejandro Andreas" w:date="2023-09-14T10:34:00Z">
        <w:r w:rsidR="00107B95" w:rsidRPr="0029455F" w:rsidDel="0029455F">
          <w:rPr>
            <w:rFonts w:ascii="Arial" w:eastAsia="Arial" w:hAnsi="Arial" w:cs="Arial"/>
            <w:color w:val="000000" w:themeColor="text1"/>
            <w:sz w:val="20"/>
            <w:szCs w:val="20"/>
          </w:rPr>
          <w:delText>N/A</w:delText>
        </w:r>
      </w:del>
    </w:p>
    <w:p w14:paraId="571C6FE4" w14:textId="0F77F358" w:rsidR="00107B95" w:rsidRDefault="00107B95">
      <w:pPr>
        <w:pStyle w:val="NormalWeb"/>
        <w:jc w:val="both"/>
        <w:rPr>
          <w:rFonts w:ascii="Arial" w:eastAsiaTheme="minorEastAsia" w:hAnsi="Arial" w:cs="Arial"/>
          <w:color w:val="0070C0"/>
          <w:sz w:val="20"/>
          <w:szCs w:val="20"/>
        </w:rPr>
        <w:pPrChange w:id="210" w:author="Jaume Losa, Alejandro Andreas" w:date="2023-09-14T11:02:00Z">
          <w:pPr>
            <w:spacing w:after="0" w:line="240" w:lineRule="auto"/>
            <w:jc w:val="both"/>
          </w:pPr>
        </w:pPrChange>
      </w:pPr>
    </w:p>
    <w:p w14:paraId="35E8F508" w14:textId="2A9395D3" w:rsidR="00C665E7" w:rsidRDefault="00C665E7" w:rsidP="00E23290">
      <w:pPr>
        <w:pStyle w:val="NormalWeb"/>
        <w:shd w:val="clear" w:color="auto" w:fill="FFFFFF"/>
        <w:spacing w:before="0" w:beforeAutospacing="0" w:after="0" w:afterAutospacing="0"/>
        <w:jc w:val="both"/>
        <w:rPr>
          <w:rFonts w:ascii="Calibri" w:hAnsi="Calibri" w:cs="Calibri"/>
          <w:color w:val="000000"/>
        </w:rPr>
      </w:pPr>
      <w:r>
        <w:rPr>
          <w:rFonts w:ascii="Arial" w:hAnsi="Arial" w:cs="Arial"/>
          <w:b/>
          <w:bCs/>
          <w:color w:val="000000"/>
          <w:sz w:val="20"/>
          <w:szCs w:val="20"/>
          <w:bdr w:val="none" w:sz="0" w:space="0" w:color="auto" w:frame="1"/>
        </w:rPr>
        <w:t>5.5 </w:t>
      </w:r>
      <w:bookmarkStart w:id="211" w:name="NJAccessMedicalAct"/>
      <w:r>
        <w:rPr>
          <w:rFonts w:ascii="Arial" w:hAnsi="Arial" w:cs="Arial"/>
          <w:b/>
          <w:bCs/>
          <w:color w:val="000000"/>
          <w:sz w:val="20"/>
          <w:szCs w:val="20"/>
          <w:bdr w:val="none" w:sz="0" w:space="0" w:color="auto" w:frame="1"/>
        </w:rPr>
        <w:t>NJ Access to Medical Research Act (Surrogate Consent)</w:t>
      </w:r>
    </w:p>
    <w:bookmarkEnd w:id="211"/>
    <w:p w14:paraId="798B8E21" w14:textId="77777777" w:rsidR="000F2950" w:rsidRDefault="000F2950" w:rsidP="00E23290">
      <w:pPr>
        <w:pStyle w:val="NormalWeb"/>
        <w:shd w:val="clear" w:color="auto" w:fill="FFFFFF"/>
        <w:spacing w:before="0" w:beforeAutospacing="0" w:after="0" w:afterAutospacing="0"/>
        <w:ind w:left="360"/>
        <w:jc w:val="both"/>
        <w:rPr>
          <w:rFonts w:ascii="Arial" w:eastAsia="Arial" w:hAnsi="Arial" w:cs="Arial"/>
          <w:color w:val="0070C0"/>
          <w:sz w:val="20"/>
          <w:szCs w:val="20"/>
        </w:rPr>
      </w:pPr>
    </w:p>
    <w:p w14:paraId="4FB4D9F1" w14:textId="3ACD859C" w:rsidR="00346B44" w:rsidRPr="000F2950" w:rsidRDefault="000F2950" w:rsidP="00E23290">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t>N/A</w:t>
      </w:r>
    </w:p>
    <w:p w14:paraId="70792852" w14:textId="77777777" w:rsidR="00C665E7" w:rsidRPr="00B44D32" w:rsidRDefault="00C665E7" w:rsidP="00E23290">
      <w:pPr>
        <w:spacing w:after="0" w:line="240" w:lineRule="auto"/>
        <w:jc w:val="both"/>
        <w:rPr>
          <w:rFonts w:ascii="Arial" w:eastAsiaTheme="minorEastAsia" w:hAnsi="Arial" w:cs="Arial"/>
          <w:color w:val="0070C0"/>
          <w:sz w:val="20"/>
          <w:szCs w:val="20"/>
        </w:rPr>
      </w:pPr>
    </w:p>
    <w:p w14:paraId="5A204D93" w14:textId="77777777" w:rsidR="000E3906"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212" w:name="DataManagementPlan"/>
      <w:r w:rsidRPr="00B80E55">
        <w:rPr>
          <w:rFonts w:ascii="Arial" w:eastAsiaTheme="minorEastAsia" w:hAnsi="Arial" w:cs="Arial"/>
          <w:b/>
          <w:bCs/>
          <w:sz w:val="20"/>
          <w:szCs w:val="20"/>
        </w:rPr>
        <w:t>Data Management Plan</w:t>
      </w:r>
      <w:bookmarkEnd w:id="212"/>
    </w:p>
    <w:p w14:paraId="244CF944" w14:textId="361ED8EC" w:rsidR="000E3906" w:rsidRPr="00B80E55" w:rsidRDefault="000E3906" w:rsidP="00E23290">
      <w:pPr>
        <w:spacing w:after="0" w:line="240" w:lineRule="auto"/>
        <w:contextualSpacing/>
        <w:jc w:val="both"/>
        <w:rPr>
          <w:rFonts w:ascii="Arial" w:eastAsiaTheme="minorEastAsia" w:hAnsi="Arial" w:cs="Arial"/>
          <w:b/>
          <w:bCs/>
          <w:sz w:val="20"/>
          <w:szCs w:val="20"/>
        </w:rPr>
      </w:pPr>
    </w:p>
    <w:p w14:paraId="6C2B1533"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213" w:name="DataAnalysis"/>
      <w:r w:rsidRPr="00B80E55">
        <w:rPr>
          <w:rFonts w:ascii="Arial" w:eastAsiaTheme="minorEastAsia" w:hAnsi="Arial" w:cs="Arial"/>
          <w:b/>
          <w:bCs/>
          <w:sz w:val="20"/>
          <w:szCs w:val="20"/>
        </w:rPr>
        <w:t>Data Analysis</w:t>
      </w:r>
      <w:bookmarkEnd w:id="213"/>
    </w:p>
    <w:p w14:paraId="7964681B"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314483C6" w14:textId="15D1053D" w:rsidR="0029455F" w:rsidRDefault="00973AEC" w:rsidP="00E23290">
      <w:pPr>
        <w:spacing w:after="0" w:line="240" w:lineRule="auto"/>
        <w:ind w:left="360"/>
        <w:contextualSpacing/>
        <w:jc w:val="both"/>
        <w:rPr>
          <w:ins w:id="214" w:author="Jaume Losa, Alejandro Andreas" w:date="2023-09-14T12:47: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Data will be analyzed </w:t>
      </w:r>
      <w:ins w:id="215" w:author="Jaume Losa, Alejandro Andreas" w:date="2023-09-14T12:47:00Z">
        <w:r w:rsidR="0029455F">
          <w:rPr>
            <w:rFonts w:ascii="Arial" w:eastAsiaTheme="minorEastAsia" w:hAnsi="Arial" w:cs="Arial"/>
            <w:color w:val="000000" w:themeColor="text1"/>
            <w:sz w:val="20"/>
            <w:szCs w:val="20"/>
          </w:rPr>
          <w:t>using the program R</w:t>
        </w:r>
      </w:ins>
      <w:ins w:id="216" w:author="Jaume Losa, Alejandro Andreas" w:date="2023-09-15T09:03:00Z">
        <w:r w:rsidR="001F3D42">
          <w:rPr>
            <w:rFonts w:ascii="Arial" w:eastAsiaTheme="minorEastAsia" w:hAnsi="Arial" w:cs="Arial"/>
            <w:color w:val="000000" w:themeColor="text1"/>
            <w:sz w:val="20"/>
            <w:szCs w:val="20"/>
          </w:rPr>
          <w:t xml:space="preserve"> (R Core Team 2022)</w:t>
        </w:r>
      </w:ins>
      <w:ins w:id="217" w:author="Jaume Losa, Alejandro Andreas" w:date="2023-09-14T12:47:00Z">
        <w:r w:rsidR="0029455F">
          <w:rPr>
            <w:rFonts w:ascii="Arial" w:eastAsiaTheme="minorEastAsia" w:hAnsi="Arial" w:cs="Arial"/>
            <w:color w:val="000000" w:themeColor="text1"/>
            <w:sz w:val="20"/>
            <w:szCs w:val="20"/>
          </w:rPr>
          <w:t xml:space="preserve">. </w:t>
        </w:r>
      </w:ins>
      <w:ins w:id="218" w:author="Jaume Losa, Alejandro Andreas" w:date="2023-09-15T09:03:00Z">
        <w:r w:rsidR="001F3D42">
          <w:rPr>
            <w:rFonts w:ascii="Arial" w:eastAsiaTheme="minorEastAsia" w:hAnsi="Arial" w:cs="Arial"/>
            <w:color w:val="000000" w:themeColor="text1"/>
            <w:sz w:val="20"/>
            <w:szCs w:val="20"/>
          </w:rPr>
          <w:t>We</w:t>
        </w:r>
      </w:ins>
      <w:ins w:id="219" w:author="Jaume Losa, Alejandro Andreas" w:date="2023-09-14T12:47:00Z">
        <w:r w:rsidR="0029455F">
          <w:rPr>
            <w:rFonts w:ascii="Arial" w:eastAsiaTheme="minorEastAsia" w:hAnsi="Arial" w:cs="Arial"/>
            <w:color w:val="000000" w:themeColor="text1"/>
            <w:sz w:val="20"/>
            <w:szCs w:val="20"/>
          </w:rPr>
          <w:t xml:space="preserve"> will perform statistical analysis to better understand the relationship between participants’ opinions ab</w:t>
        </w:r>
      </w:ins>
      <w:ins w:id="220" w:author="Jaume Losa, Alejandro Andreas" w:date="2023-09-14T12:48:00Z">
        <w:r w:rsidR="0029455F">
          <w:rPr>
            <w:rFonts w:ascii="Arial" w:eastAsiaTheme="minorEastAsia" w:hAnsi="Arial" w:cs="Arial"/>
            <w:color w:val="000000" w:themeColor="text1"/>
            <w:sz w:val="20"/>
            <w:szCs w:val="20"/>
          </w:rPr>
          <w:t>out language and their demographic characteristics.</w:t>
        </w:r>
      </w:ins>
      <w:ins w:id="221" w:author="Jaume Losa, Alejandro Andreas" w:date="2023-09-14T12:47:00Z">
        <w:r w:rsidR="0029455F">
          <w:rPr>
            <w:rFonts w:ascii="Arial" w:eastAsiaTheme="minorEastAsia" w:hAnsi="Arial" w:cs="Arial"/>
            <w:color w:val="000000" w:themeColor="text1"/>
            <w:sz w:val="20"/>
            <w:szCs w:val="20"/>
          </w:rPr>
          <w:t xml:space="preserve"> </w:t>
        </w:r>
      </w:ins>
    </w:p>
    <w:p w14:paraId="4BD923C9" w14:textId="29BA41C5" w:rsidR="006E05FF" w:rsidRPr="00973AEC" w:rsidDel="0029455F" w:rsidRDefault="004A70F3" w:rsidP="00E23290">
      <w:pPr>
        <w:spacing w:after="0" w:line="240" w:lineRule="auto"/>
        <w:ind w:left="360"/>
        <w:contextualSpacing/>
        <w:jc w:val="both"/>
        <w:rPr>
          <w:del w:id="222" w:author="Jaume Losa, Alejandro Andreas" w:date="2023-09-14T12:48:00Z"/>
          <w:rFonts w:ascii="Arial" w:eastAsiaTheme="minorEastAsia" w:hAnsi="Arial" w:cs="Arial"/>
          <w:color w:val="000000" w:themeColor="text1"/>
          <w:sz w:val="20"/>
          <w:szCs w:val="20"/>
        </w:rPr>
      </w:pPr>
      <w:del w:id="223" w:author="Jaume Losa, Alejandro Andreas" w:date="2023-09-14T12:48:00Z">
        <w:r w:rsidDel="0029455F">
          <w:rPr>
            <w:rFonts w:ascii="Arial" w:eastAsiaTheme="minorEastAsia" w:hAnsi="Arial" w:cs="Arial"/>
            <w:color w:val="000000" w:themeColor="text1"/>
            <w:sz w:val="20"/>
            <w:szCs w:val="20"/>
          </w:rPr>
          <w:delText>i</w:delText>
        </w:r>
        <w:r w:rsidR="00973AEC" w:rsidRPr="00973AEC" w:rsidDel="0029455F">
          <w:rPr>
            <w:rFonts w:ascii="Arial" w:eastAsiaTheme="minorEastAsia" w:hAnsi="Arial" w:cs="Arial"/>
            <w:color w:val="000000" w:themeColor="text1"/>
            <w:sz w:val="20"/>
            <w:szCs w:val="20"/>
          </w:rPr>
          <w:delText>n R in order to explore interaction between the factors under consideration (R Core Team 2022)</w:delText>
        </w:r>
      </w:del>
    </w:p>
    <w:p w14:paraId="643EC357" w14:textId="77777777" w:rsidR="006E05FF" w:rsidRPr="00B80E55" w:rsidRDefault="006E05FF" w:rsidP="00E23290">
      <w:pPr>
        <w:spacing w:after="0" w:line="240" w:lineRule="auto"/>
        <w:contextualSpacing/>
        <w:jc w:val="both"/>
        <w:rPr>
          <w:rFonts w:ascii="Arial" w:eastAsiaTheme="minorEastAsia" w:hAnsi="Arial" w:cs="Arial"/>
          <w:i/>
          <w:iCs/>
          <w:color w:val="0070C0"/>
          <w:sz w:val="20"/>
          <w:szCs w:val="20"/>
        </w:rPr>
      </w:pPr>
    </w:p>
    <w:p w14:paraId="56D8BAF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224" w:name="DataSecurity"/>
      <w:r w:rsidRPr="00B80E55">
        <w:rPr>
          <w:rFonts w:ascii="Arial" w:eastAsiaTheme="minorEastAsia" w:hAnsi="Arial" w:cs="Arial"/>
          <w:b/>
          <w:bCs/>
          <w:sz w:val="20"/>
          <w:szCs w:val="20"/>
        </w:rPr>
        <w:t>Data Security</w:t>
      </w:r>
      <w:bookmarkEnd w:id="224"/>
    </w:p>
    <w:p w14:paraId="7089447E" w14:textId="5D158F3B" w:rsidR="00346B44" w:rsidRDefault="00346B44" w:rsidP="00E23290">
      <w:pPr>
        <w:spacing w:after="0" w:line="240" w:lineRule="auto"/>
        <w:ind w:left="360"/>
        <w:contextualSpacing/>
        <w:jc w:val="both"/>
        <w:rPr>
          <w:rFonts w:ascii="Arial" w:eastAsiaTheme="minorEastAsia" w:hAnsi="Arial" w:cs="Arial"/>
          <w:color w:val="0070C0"/>
          <w:sz w:val="20"/>
          <w:szCs w:val="20"/>
        </w:rPr>
      </w:pPr>
    </w:p>
    <w:p w14:paraId="796BBE77" w14:textId="4026AF2F" w:rsidR="00973AEC" w:rsidRPr="001F3D42" w:rsidRDefault="00973AEC" w:rsidP="0029455F">
      <w:pPr>
        <w:spacing w:after="0" w:line="240" w:lineRule="auto"/>
        <w:ind w:left="360"/>
        <w:contextualSpacing/>
        <w:jc w:val="both"/>
        <w:rPr>
          <w:ins w:id="225" w:author="Jaume Losa, Alejandro Andreas" w:date="2023-09-14T12:49:00Z"/>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 xml:space="preserve">Data will be collected on a </w:t>
      </w:r>
      <w:ins w:id="226" w:author="Jaume Losa, Alejandro Andreas" w:date="2023-09-14T12:54:00Z">
        <w:r w:rsidR="0029455F" w:rsidRPr="001F3D42">
          <w:rPr>
            <w:rFonts w:ascii="Arial" w:eastAsiaTheme="minorEastAsia" w:hAnsi="Arial" w:cs="Arial"/>
            <w:color w:val="000000" w:themeColor="text1"/>
            <w:sz w:val="20"/>
            <w:szCs w:val="20"/>
            <w:rPrChange w:id="227" w:author="Jaume Losa, Alejandro Andreas" w:date="2023-09-15T09:07:00Z">
              <w:rPr>
                <w:rFonts w:ascii="Arial" w:eastAsiaTheme="minorEastAsia" w:hAnsi="Arial" w:cs="Arial"/>
                <w:color w:val="000000" w:themeColor="text1"/>
                <w:sz w:val="20"/>
                <w:szCs w:val="20"/>
                <w:highlight w:val="yellow"/>
              </w:rPr>
            </w:rPrChange>
          </w:rPr>
          <w:t xml:space="preserve">Mr. Alejandro Andreas Jaume Losa’s </w:t>
        </w:r>
      </w:ins>
      <w:r w:rsidRPr="001F3D42">
        <w:rPr>
          <w:rFonts w:ascii="Arial" w:eastAsiaTheme="minorEastAsia" w:hAnsi="Arial" w:cs="Arial"/>
          <w:color w:val="000000" w:themeColor="text1"/>
          <w:sz w:val="20"/>
          <w:szCs w:val="20"/>
        </w:rPr>
        <w:t xml:space="preserve">Qualtrics account that </w:t>
      </w:r>
      <w:ins w:id="228" w:author="Jaume Losa, Alejandro Andreas" w:date="2023-09-14T12:54:00Z">
        <w:r w:rsidR="0029455F" w:rsidRPr="001F3D42">
          <w:rPr>
            <w:rFonts w:ascii="Arial" w:eastAsiaTheme="minorEastAsia" w:hAnsi="Arial" w:cs="Arial"/>
            <w:color w:val="000000" w:themeColor="text1"/>
            <w:sz w:val="20"/>
            <w:szCs w:val="20"/>
            <w:rPrChange w:id="229" w:author="Jaume Losa, Alejandro Andreas" w:date="2023-09-15T09:07:00Z">
              <w:rPr>
                <w:rFonts w:ascii="Arial" w:eastAsiaTheme="minorEastAsia" w:hAnsi="Arial" w:cs="Arial"/>
                <w:color w:val="000000" w:themeColor="text1"/>
                <w:sz w:val="20"/>
                <w:szCs w:val="20"/>
                <w:highlight w:val="yellow"/>
              </w:rPr>
            </w:rPrChange>
          </w:rPr>
          <w:t>is passwor</w:t>
        </w:r>
      </w:ins>
      <w:ins w:id="230" w:author="Jaume Losa, Alejandro Andreas" w:date="2023-09-14T12:55:00Z">
        <w:r w:rsidR="0029455F" w:rsidRPr="001F3D42">
          <w:rPr>
            <w:rFonts w:ascii="Arial" w:eastAsiaTheme="minorEastAsia" w:hAnsi="Arial" w:cs="Arial"/>
            <w:color w:val="000000" w:themeColor="text1"/>
            <w:sz w:val="20"/>
            <w:szCs w:val="20"/>
            <w:rPrChange w:id="231" w:author="Jaume Losa, Alejandro Andreas" w:date="2023-09-15T09:07:00Z">
              <w:rPr>
                <w:rFonts w:ascii="Arial" w:eastAsiaTheme="minorEastAsia" w:hAnsi="Arial" w:cs="Arial"/>
                <w:color w:val="000000" w:themeColor="text1"/>
                <w:sz w:val="20"/>
                <w:szCs w:val="20"/>
                <w:highlight w:val="yellow"/>
              </w:rPr>
            </w:rPrChange>
          </w:rPr>
          <w:t>d protected. Using the Qualtrics sharing feature, this will be shared with Dr. Kendra Dickinson’s Qualtrics account so that she can provide oversight.</w:t>
        </w:r>
      </w:ins>
      <w:ins w:id="232" w:author="Jaume Losa, Alejandro Andreas" w:date="2023-09-14T12:56:00Z">
        <w:r w:rsidR="0029455F" w:rsidRPr="001F3D42">
          <w:rPr>
            <w:rFonts w:ascii="Arial" w:eastAsiaTheme="minorEastAsia" w:hAnsi="Arial" w:cs="Arial"/>
            <w:color w:val="000000" w:themeColor="text1"/>
            <w:sz w:val="20"/>
            <w:szCs w:val="20"/>
            <w:rPrChange w:id="233" w:author="Jaume Losa, Alejandro Andreas" w:date="2023-09-15T09:07:00Z">
              <w:rPr>
                <w:rFonts w:ascii="Arial" w:eastAsiaTheme="minorEastAsia" w:hAnsi="Arial" w:cs="Arial"/>
                <w:color w:val="000000" w:themeColor="text1"/>
                <w:sz w:val="20"/>
                <w:szCs w:val="20"/>
                <w:highlight w:val="yellow"/>
              </w:rPr>
            </w:rPrChange>
          </w:rPr>
          <w:t xml:space="preserve"> </w:t>
        </w:r>
      </w:ins>
      <w:del w:id="234" w:author="Jaume Losa, Alejandro Andreas" w:date="2023-09-14T12:55:00Z">
        <w:r w:rsidRPr="001F3D42" w:rsidDel="0029455F">
          <w:rPr>
            <w:rFonts w:ascii="Arial" w:eastAsiaTheme="minorEastAsia" w:hAnsi="Arial" w:cs="Arial"/>
            <w:color w:val="000000" w:themeColor="text1"/>
            <w:sz w:val="20"/>
            <w:szCs w:val="20"/>
          </w:rPr>
          <w:delText xml:space="preserve">only Mr. Alejandro Andreas Jaume-Losa will have access to, that is password protected. </w:delText>
        </w:r>
      </w:del>
      <w:r w:rsidRPr="001F3D42">
        <w:rPr>
          <w:rFonts w:ascii="Arial" w:eastAsiaTheme="minorEastAsia" w:hAnsi="Arial" w:cs="Arial"/>
          <w:color w:val="000000" w:themeColor="text1"/>
          <w:sz w:val="20"/>
          <w:szCs w:val="20"/>
        </w:rPr>
        <w:t>At the time of analysis, data will be downloaded and stored on the computer</w:t>
      </w:r>
      <w:ins w:id="235" w:author="Jaume Losa, Alejandro Andreas" w:date="2023-09-14T12:56:00Z">
        <w:r w:rsidR="0029455F" w:rsidRPr="001F3D42">
          <w:rPr>
            <w:rFonts w:ascii="Arial" w:eastAsiaTheme="minorEastAsia" w:hAnsi="Arial" w:cs="Arial"/>
            <w:color w:val="000000" w:themeColor="text1"/>
            <w:sz w:val="20"/>
            <w:szCs w:val="20"/>
            <w:rPrChange w:id="236" w:author="Jaume Losa, Alejandro Andreas" w:date="2023-09-15T09:07:00Z">
              <w:rPr>
                <w:rFonts w:ascii="Arial" w:eastAsiaTheme="minorEastAsia" w:hAnsi="Arial" w:cs="Arial"/>
                <w:color w:val="000000" w:themeColor="text1"/>
                <w:sz w:val="20"/>
                <w:szCs w:val="20"/>
                <w:highlight w:val="yellow"/>
              </w:rPr>
            </w:rPrChange>
          </w:rPr>
          <w:t>s of</w:t>
        </w:r>
      </w:ins>
      <w:r w:rsidRPr="001F3D42">
        <w:rPr>
          <w:rFonts w:ascii="Arial" w:eastAsiaTheme="minorEastAsia" w:hAnsi="Arial" w:cs="Arial"/>
          <w:color w:val="000000" w:themeColor="text1"/>
          <w:sz w:val="20"/>
          <w:szCs w:val="20"/>
        </w:rPr>
        <w:t xml:space="preserve"> </w:t>
      </w:r>
      <w:ins w:id="237" w:author="Jaume Losa, Alejandro Andreas" w:date="2023-09-14T12:56:00Z">
        <w:r w:rsidR="0029455F" w:rsidRPr="001F3D42">
          <w:rPr>
            <w:rFonts w:ascii="Arial" w:eastAsiaTheme="minorEastAsia" w:hAnsi="Arial" w:cs="Arial"/>
            <w:color w:val="000000" w:themeColor="text1"/>
            <w:sz w:val="20"/>
            <w:szCs w:val="20"/>
            <w:rPrChange w:id="238" w:author="Jaume Losa, Alejandro Andreas" w:date="2023-09-15T09:07:00Z">
              <w:rPr>
                <w:rFonts w:ascii="Arial" w:eastAsiaTheme="minorEastAsia" w:hAnsi="Arial" w:cs="Arial"/>
                <w:color w:val="000000" w:themeColor="text1"/>
                <w:sz w:val="20"/>
                <w:szCs w:val="20"/>
                <w:highlight w:val="yellow"/>
              </w:rPr>
            </w:rPrChange>
          </w:rPr>
          <w:t xml:space="preserve">both </w:t>
        </w:r>
      </w:ins>
      <w:del w:id="239" w:author="Jaume Losa, Alejandro Andreas" w:date="2023-09-14T12:56:00Z">
        <w:r w:rsidRPr="001F3D42" w:rsidDel="0029455F">
          <w:rPr>
            <w:rFonts w:ascii="Arial" w:eastAsiaTheme="minorEastAsia" w:hAnsi="Arial" w:cs="Arial"/>
            <w:color w:val="000000" w:themeColor="text1"/>
            <w:sz w:val="20"/>
            <w:szCs w:val="20"/>
          </w:rPr>
          <w:delText xml:space="preserve">of the </w:delText>
        </w:r>
      </w:del>
      <w:r w:rsidRPr="001F3D42">
        <w:rPr>
          <w:rFonts w:ascii="Arial" w:eastAsiaTheme="minorEastAsia" w:hAnsi="Arial" w:cs="Arial"/>
          <w:color w:val="000000" w:themeColor="text1"/>
          <w:sz w:val="20"/>
          <w:szCs w:val="20"/>
        </w:rPr>
        <w:t>researcher</w:t>
      </w:r>
      <w:ins w:id="240" w:author="Jaume Losa, Alejandro Andreas" w:date="2023-09-14T12:56:00Z">
        <w:r w:rsidR="0029455F" w:rsidRPr="001F3D42">
          <w:rPr>
            <w:rFonts w:ascii="Arial" w:eastAsiaTheme="minorEastAsia" w:hAnsi="Arial" w:cs="Arial"/>
            <w:color w:val="000000" w:themeColor="text1"/>
            <w:sz w:val="20"/>
            <w:szCs w:val="20"/>
            <w:rPrChange w:id="241" w:author="Jaume Losa, Alejandro Andreas" w:date="2023-09-15T09:07:00Z">
              <w:rPr>
                <w:rFonts w:ascii="Arial" w:eastAsiaTheme="minorEastAsia" w:hAnsi="Arial" w:cs="Arial"/>
                <w:color w:val="000000" w:themeColor="text1"/>
                <w:sz w:val="20"/>
                <w:szCs w:val="20"/>
                <w:highlight w:val="yellow"/>
              </w:rPr>
            </w:rPrChange>
          </w:rPr>
          <w:t>s</w:t>
        </w:r>
      </w:ins>
      <w:r w:rsidRPr="001F3D42">
        <w:rPr>
          <w:rFonts w:ascii="Arial" w:eastAsiaTheme="minorEastAsia" w:hAnsi="Arial" w:cs="Arial"/>
          <w:color w:val="000000" w:themeColor="text1"/>
          <w:sz w:val="20"/>
          <w:szCs w:val="20"/>
        </w:rPr>
        <w:t xml:space="preserve"> and will be password protected.</w:t>
      </w:r>
    </w:p>
    <w:p w14:paraId="4F214D05" w14:textId="77777777" w:rsidR="0029455F" w:rsidRDefault="0029455F" w:rsidP="00E23290">
      <w:pPr>
        <w:spacing w:after="0" w:line="240" w:lineRule="auto"/>
        <w:ind w:left="360"/>
        <w:contextualSpacing/>
        <w:jc w:val="both"/>
        <w:rPr>
          <w:ins w:id="242" w:author="Jaume Losa, Alejandro Andreas" w:date="2023-09-14T12:49:00Z"/>
          <w:rFonts w:ascii="Arial" w:eastAsiaTheme="minorEastAsia" w:hAnsi="Arial" w:cs="Arial"/>
          <w:color w:val="000000" w:themeColor="text1"/>
          <w:sz w:val="20"/>
          <w:szCs w:val="20"/>
        </w:rPr>
      </w:pPr>
    </w:p>
    <w:p w14:paraId="697A4608" w14:textId="4BE9F64C" w:rsidR="0029455F" w:rsidRPr="00973AEC" w:rsidDel="0029455F" w:rsidRDefault="0029455F" w:rsidP="00E23290">
      <w:pPr>
        <w:spacing w:after="0" w:line="240" w:lineRule="auto"/>
        <w:ind w:left="360"/>
        <w:contextualSpacing/>
        <w:jc w:val="both"/>
        <w:rPr>
          <w:del w:id="243" w:author="Jaume Losa, Alejandro Andreas" w:date="2023-09-14T12:56:00Z"/>
          <w:rFonts w:ascii="Arial" w:eastAsiaTheme="minorEastAsia" w:hAnsi="Arial" w:cs="Arial"/>
          <w:color w:val="000000" w:themeColor="text1"/>
          <w:sz w:val="20"/>
          <w:szCs w:val="20"/>
        </w:rPr>
      </w:pPr>
    </w:p>
    <w:p w14:paraId="2840ABF1"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E23290">
      <w:pPr>
        <w:spacing w:after="0" w:line="240" w:lineRule="auto"/>
        <w:contextualSpacing/>
        <w:jc w:val="both"/>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244" w:name="six3"/>
      <w:bookmarkEnd w:id="244"/>
    </w:p>
    <w:p w14:paraId="3AEC2912"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72C682AA" w14:textId="2B280FA0" w:rsidR="00346B44"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This study does not pose greater than minimal risk of harm to subjects.</w:t>
      </w:r>
    </w:p>
    <w:p w14:paraId="72B90DBA"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070CE2A2" w14:textId="77777777" w:rsidR="00346B44" w:rsidRDefault="00346B44" w:rsidP="00E23290">
      <w:pPr>
        <w:spacing w:after="0" w:line="240" w:lineRule="auto"/>
        <w:contextualSpacing/>
        <w:jc w:val="both"/>
        <w:rPr>
          <w:rFonts w:ascii="Arial" w:eastAsiaTheme="minorEastAsia" w:hAnsi="Arial" w:cs="Arial"/>
          <w:iCs/>
          <w:color w:val="0070C0"/>
          <w:sz w:val="20"/>
          <w:szCs w:val="20"/>
        </w:rPr>
      </w:pPr>
    </w:p>
    <w:p w14:paraId="7D8E3962" w14:textId="3BFAE4BB" w:rsidR="000F2950" w:rsidRDefault="000F2950" w:rsidP="00E23290">
      <w:pPr>
        <w:spacing w:after="0" w:line="240" w:lineRule="auto"/>
        <w:ind w:left="360" w:firstLine="360"/>
        <w:contextualSpacing/>
        <w:jc w:val="both"/>
        <w:rPr>
          <w:rFonts w:ascii="Arial" w:eastAsiaTheme="minorEastAsia" w:hAnsi="Arial" w:cs="Arial"/>
          <w:iCs/>
          <w:color w:val="000000" w:themeColor="text1"/>
          <w:sz w:val="20"/>
          <w:szCs w:val="20"/>
        </w:rPr>
      </w:pPr>
      <w:r w:rsidRPr="000F2950">
        <w:rPr>
          <w:rFonts w:ascii="Arial" w:eastAsiaTheme="minorEastAsia" w:hAnsi="Arial" w:cs="Arial"/>
          <w:iCs/>
          <w:color w:val="000000" w:themeColor="text1"/>
          <w:sz w:val="20"/>
          <w:szCs w:val="20"/>
        </w:rPr>
        <w:t>N/A</w:t>
      </w:r>
    </w:p>
    <w:p w14:paraId="2255C7EA" w14:textId="77777777" w:rsidR="00973AEC" w:rsidRPr="000F2950" w:rsidRDefault="00973AEC" w:rsidP="00E23290">
      <w:pPr>
        <w:spacing w:after="0" w:line="240" w:lineRule="auto"/>
        <w:ind w:left="360"/>
        <w:contextualSpacing/>
        <w:jc w:val="both"/>
        <w:rPr>
          <w:rFonts w:ascii="Arial" w:eastAsiaTheme="minorEastAsia" w:hAnsi="Arial" w:cs="Arial"/>
          <w:iCs/>
          <w:color w:val="000000" w:themeColor="text1"/>
          <w:sz w:val="20"/>
          <w:szCs w:val="20"/>
        </w:rPr>
      </w:pPr>
    </w:p>
    <w:p w14:paraId="145F0831"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0EC8D741" w14:textId="5882E0E3" w:rsidR="006E05FF" w:rsidRDefault="006E05FF" w:rsidP="00E23290">
      <w:pPr>
        <w:spacing w:after="0" w:line="240" w:lineRule="auto"/>
        <w:contextualSpacing/>
        <w:jc w:val="both"/>
        <w:rPr>
          <w:rFonts w:ascii="Arial" w:eastAsiaTheme="minorEastAsia" w:hAnsi="Arial" w:cs="Arial"/>
          <w:color w:val="0070C0"/>
          <w:sz w:val="20"/>
          <w:szCs w:val="20"/>
        </w:rPr>
      </w:pPr>
    </w:p>
    <w:p w14:paraId="69B15C43" w14:textId="04975094" w:rsidR="000F2950" w:rsidRDefault="000F2950" w:rsidP="00E23290">
      <w:pPr>
        <w:spacing w:after="0" w:line="240" w:lineRule="auto"/>
        <w:ind w:left="360" w:firstLine="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N/A</w:t>
      </w:r>
    </w:p>
    <w:p w14:paraId="587EEF8F" w14:textId="77777777" w:rsidR="00973AEC" w:rsidRPr="000F2950" w:rsidRDefault="00973AEC" w:rsidP="00E23290">
      <w:pPr>
        <w:spacing w:after="0" w:line="240" w:lineRule="auto"/>
        <w:ind w:left="360"/>
        <w:contextualSpacing/>
        <w:jc w:val="both"/>
        <w:rPr>
          <w:rFonts w:ascii="Arial" w:eastAsiaTheme="minorEastAsia" w:hAnsi="Arial" w:cs="Arial"/>
          <w:i/>
          <w:iCs/>
          <w:color w:val="000000" w:themeColor="text1"/>
          <w:sz w:val="20"/>
          <w:szCs w:val="20"/>
        </w:rPr>
      </w:pPr>
    </w:p>
    <w:p w14:paraId="2163AD43" w14:textId="1EDB8065"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245" w:name="ReportingResults"/>
      <w:r w:rsidRPr="00B80E55">
        <w:rPr>
          <w:rFonts w:ascii="Arial" w:eastAsiaTheme="minorEastAsia" w:hAnsi="Arial" w:cs="Arial"/>
          <w:b/>
          <w:bCs/>
          <w:sz w:val="20"/>
          <w:szCs w:val="20"/>
        </w:rPr>
        <w:t>Reporting Results</w:t>
      </w:r>
    </w:p>
    <w:bookmarkEnd w:id="245"/>
    <w:p w14:paraId="07FA97B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E23290">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43ED63CA" w14:textId="77777777" w:rsidR="001E0D04" w:rsidRDefault="001E0D04" w:rsidP="00E23290">
      <w:pPr>
        <w:spacing w:after="0" w:line="240" w:lineRule="auto"/>
        <w:ind w:left="720"/>
        <w:contextualSpacing/>
        <w:jc w:val="both"/>
        <w:rPr>
          <w:rFonts w:ascii="Arial" w:eastAsiaTheme="minorEastAsia" w:hAnsi="Arial" w:cs="Arial"/>
          <w:color w:val="0070C0"/>
          <w:sz w:val="20"/>
          <w:szCs w:val="20"/>
        </w:rPr>
      </w:pPr>
    </w:p>
    <w:p w14:paraId="68B0FA22" w14:textId="52D9152E" w:rsidR="000F2950" w:rsidRPr="000F2950" w:rsidRDefault="000F2950" w:rsidP="00E23290">
      <w:pPr>
        <w:spacing w:after="0" w:line="240" w:lineRule="auto"/>
        <w:ind w:left="720"/>
        <w:contextualSpacing/>
        <w:jc w:val="both"/>
        <w:rPr>
          <w:rFonts w:ascii="Arial" w:eastAsiaTheme="minorEastAsia" w:hAnsi="Arial" w:cs="Arial"/>
          <w:sz w:val="20"/>
          <w:szCs w:val="20"/>
        </w:rPr>
      </w:pPr>
      <w:del w:id="246" w:author="Alejandro Andreas Jaume Losa" w:date="2023-09-11T12:30:00Z">
        <w:r w:rsidRPr="000F2950" w:rsidDel="00AE4456">
          <w:rPr>
            <w:rFonts w:ascii="Arial" w:eastAsiaTheme="minorEastAsia" w:hAnsi="Arial" w:cs="Arial"/>
            <w:sz w:val="20"/>
            <w:szCs w:val="20"/>
          </w:rPr>
          <w:delText xml:space="preserve">Due to the anonymous nature of our data collection procedures, we </w:delText>
        </w:r>
      </w:del>
      <w:ins w:id="247" w:author="Alejandro Andreas Jaume Losa" w:date="2023-09-11T12:30:00Z">
        <w:r w:rsidR="00AE4456">
          <w:rPr>
            <w:rFonts w:ascii="Arial" w:eastAsiaTheme="minorEastAsia" w:hAnsi="Arial" w:cs="Arial"/>
            <w:sz w:val="20"/>
            <w:szCs w:val="20"/>
          </w:rPr>
          <w:t>W</w:t>
        </w:r>
      </w:ins>
      <w:ins w:id="248" w:author="Alejandro Andreas Jaume Losa" w:date="2023-09-11T12:31:00Z">
        <w:r w:rsidR="00AE4456">
          <w:rPr>
            <w:rFonts w:ascii="Arial" w:eastAsiaTheme="minorEastAsia" w:hAnsi="Arial" w:cs="Arial"/>
            <w:sz w:val="20"/>
            <w:szCs w:val="20"/>
          </w:rPr>
          <w:t>e w</w:t>
        </w:r>
      </w:ins>
      <w:del w:id="249" w:author="Alejandro Andreas Jaume Losa" w:date="2023-09-11T12:30:00Z">
        <w:r w:rsidRPr="000F2950" w:rsidDel="00AE4456">
          <w:rPr>
            <w:rFonts w:ascii="Arial" w:eastAsiaTheme="minorEastAsia" w:hAnsi="Arial" w:cs="Arial"/>
            <w:sz w:val="20"/>
            <w:szCs w:val="20"/>
          </w:rPr>
          <w:delText>w</w:delText>
        </w:r>
      </w:del>
      <w:r w:rsidRPr="000F2950">
        <w:rPr>
          <w:rFonts w:ascii="Arial" w:eastAsiaTheme="minorEastAsia" w:hAnsi="Arial" w:cs="Arial"/>
          <w:sz w:val="20"/>
          <w:szCs w:val="20"/>
        </w:rPr>
        <w:t xml:space="preserve">ill not </w:t>
      </w:r>
      <w:del w:id="250" w:author="Jaume Losa, Alejandro Andreas" w:date="2023-09-15T09:07:00Z">
        <w:r w:rsidRPr="000F2950" w:rsidDel="001F3D42">
          <w:rPr>
            <w:rFonts w:ascii="Arial" w:eastAsiaTheme="minorEastAsia" w:hAnsi="Arial" w:cs="Arial"/>
            <w:sz w:val="20"/>
            <w:szCs w:val="20"/>
          </w:rPr>
          <w:delText xml:space="preserve">have the ability to </w:delText>
        </w:r>
      </w:del>
      <w:r w:rsidRPr="000F2950">
        <w:rPr>
          <w:rFonts w:ascii="Arial" w:eastAsiaTheme="minorEastAsia" w:hAnsi="Arial" w:cs="Arial"/>
          <w:sz w:val="20"/>
          <w:szCs w:val="20"/>
        </w:rPr>
        <w:t>directly share our findings with study participants.</w:t>
      </w:r>
    </w:p>
    <w:p w14:paraId="670262E1" w14:textId="77777777" w:rsidR="000F2950" w:rsidRPr="00B80E55" w:rsidRDefault="000F2950" w:rsidP="00E23290">
      <w:pPr>
        <w:spacing w:after="0" w:line="240" w:lineRule="auto"/>
        <w:ind w:left="720"/>
        <w:contextualSpacing/>
        <w:jc w:val="both"/>
        <w:rPr>
          <w:rFonts w:ascii="Arial" w:eastAsiaTheme="minorEastAsia" w:hAnsi="Arial" w:cs="Arial"/>
          <w:b/>
          <w:bCs/>
          <w:sz w:val="20"/>
          <w:szCs w:val="20"/>
        </w:rPr>
      </w:pPr>
    </w:p>
    <w:p w14:paraId="06890A8F" w14:textId="77777777" w:rsidR="000F2950" w:rsidRDefault="001E0D04"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4B611E66" w14:textId="77777777" w:rsidR="000F2950" w:rsidRDefault="000F2950" w:rsidP="00E23290">
      <w:pPr>
        <w:pStyle w:val="ListParagraph"/>
        <w:spacing w:after="0" w:line="240" w:lineRule="auto"/>
        <w:jc w:val="both"/>
        <w:rPr>
          <w:rFonts w:ascii="Arial" w:eastAsiaTheme="minorEastAsia" w:hAnsi="Arial" w:cs="Arial"/>
          <w:b/>
          <w:bCs/>
          <w:sz w:val="20"/>
          <w:szCs w:val="20"/>
        </w:rPr>
      </w:pPr>
    </w:p>
    <w:p w14:paraId="6000A7C3" w14:textId="43A6632D" w:rsidR="000F2950" w:rsidRPr="000F2950" w:rsidRDefault="00AE4456" w:rsidP="00E23290">
      <w:pPr>
        <w:pStyle w:val="ListParagraph"/>
        <w:spacing w:after="0" w:line="240" w:lineRule="auto"/>
        <w:jc w:val="both"/>
        <w:rPr>
          <w:rFonts w:ascii="Arial" w:eastAsiaTheme="minorEastAsia" w:hAnsi="Arial" w:cs="Arial"/>
          <w:b/>
          <w:bCs/>
          <w:sz w:val="20"/>
          <w:szCs w:val="20"/>
        </w:rPr>
      </w:pPr>
      <w:ins w:id="251" w:author="Alejandro Andreas Jaume Losa" w:date="2023-09-11T12:30:00Z">
        <w:r>
          <w:rPr>
            <w:rFonts w:ascii="Arial" w:eastAsiaTheme="minorEastAsia" w:hAnsi="Arial" w:cs="Arial"/>
            <w:sz w:val="20"/>
            <w:szCs w:val="20"/>
          </w:rPr>
          <w:t xml:space="preserve">We </w:t>
        </w:r>
      </w:ins>
      <w:del w:id="252" w:author="Alejandro Andreas Jaume Losa" w:date="2023-09-11T12:30:00Z">
        <w:r w:rsidR="000F2950" w:rsidRPr="000F2950" w:rsidDel="00AE4456">
          <w:rPr>
            <w:rFonts w:ascii="Arial" w:eastAsiaTheme="minorEastAsia" w:hAnsi="Arial" w:cs="Arial"/>
            <w:sz w:val="20"/>
            <w:szCs w:val="20"/>
          </w:rPr>
          <w:delText xml:space="preserve">Due to the anonymous nature of our data collection procedures, we </w:delText>
        </w:r>
      </w:del>
      <w:r w:rsidR="000F2950" w:rsidRPr="000F2950">
        <w:rPr>
          <w:rFonts w:ascii="Arial" w:eastAsiaTheme="minorEastAsia" w:hAnsi="Arial" w:cs="Arial"/>
          <w:sz w:val="20"/>
          <w:szCs w:val="20"/>
        </w:rPr>
        <w:t xml:space="preserve">will not </w:t>
      </w:r>
      <w:del w:id="253" w:author="Jaume Losa, Alejandro Andreas" w:date="2023-09-15T09:07:00Z">
        <w:r w:rsidR="000F2950" w:rsidRPr="000F2950" w:rsidDel="001F3D42">
          <w:rPr>
            <w:rFonts w:ascii="Arial" w:eastAsiaTheme="minorEastAsia" w:hAnsi="Arial" w:cs="Arial"/>
            <w:sz w:val="20"/>
            <w:szCs w:val="20"/>
          </w:rPr>
          <w:delText xml:space="preserve">have the ability to </w:delText>
        </w:r>
      </w:del>
      <w:r w:rsidR="000F2950" w:rsidRPr="000F2950">
        <w:rPr>
          <w:rFonts w:ascii="Arial" w:eastAsiaTheme="minorEastAsia" w:hAnsi="Arial" w:cs="Arial"/>
          <w:sz w:val="20"/>
          <w:szCs w:val="20"/>
        </w:rPr>
        <w:t>directly share our findings with study participants.</w:t>
      </w:r>
    </w:p>
    <w:p w14:paraId="323C86DC" w14:textId="77777777" w:rsidR="000F2950" w:rsidRPr="000F2950" w:rsidRDefault="000F2950" w:rsidP="00E23290">
      <w:pPr>
        <w:spacing w:after="0" w:line="240" w:lineRule="auto"/>
        <w:jc w:val="both"/>
        <w:rPr>
          <w:rFonts w:ascii="Arial" w:eastAsiaTheme="minorEastAsia" w:hAnsi="Arial" w:cs="Arial"/>
          <w:bCs/>
          <w:color w:val="0070C0"/>
          <w:sz w:val="20"/>
          <w:szCs w:val="20"/>
        </w:rPr>
      </w:pPr>
    </w:p>
    <w:p w14:paraId="5C318380" w14:textId="7FACD660" w:rsidR="007F31FC" w:rsidRPr="00107B95"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Professional Reporting</w:t>
      </w:r>
    </w:p>
    <w:p w14:paraId="19B15F4F" w14:textId="77777777" w:rsidR="00973AEC" w:rsidRDefault="00973AEC" w:rsidP="00E23290">
      <w:pPr>
        <w:pStyle w:val="ListParagraph"/>
        <w:spacing w:after="0" w:line="240" w:lineRule="auto"/>
        <w:jc w:val="both"/>
        <w:rPr>
          <w:rFonts w:ascii="Arial" w:eastAsiaTheme="minorEastAsia" w:hAnsi="Arial" w:cs="Arial"/>
          <w:bCs/>
          <w:color w:val="0070C0"/>
          <w:sz w:val="20"/>
          <w:szCs w:val="20"/>
        </w:rPr>
      </w:pPr>
    </w:p>
    <w:p w14:paraId="4B33EFE0" w14:textId="2C1FDEBC" w:rsidR="00EB621B" w:rsidRPr="00107B95" w:rsidRDefault="00107B95" w:rsidP="00E23290">
      <w:pPr>
        <w:pStyle w:val="ListParagraph"/>
        <w:spacing w:after="0" w:line="240" w:lineRule="auto"/>
        <w:jc w:val="both"/>
        <w:rPr>
          <w:rFonts w:ascii="Arial" w:eastAsiaTheme="minorEastAsia" w:hAnsi="Arial" w:cs="Arial"/>
          <w:bCs/>
          <w:color w:val="000000" w:themeColor="text1"/>
          <w:sz w:val="20"/>
          <w:szCs w:val="20"/>
        </w:rPr>
      </w:pPr>
      <w:r w:rsidRPr="00107B95">
        <w:rPr>
          <w:rFonts w:ascii="Arial" w:eastAsiaTheme="minorEastAsia" w:hAnsi="Arial" w:cs="Arial"/>
          <w:bCs/>
          <w:color w:val="000000" w:themeColor="text1"/>
          <w:sz w:val="20"/>
          <w:szCs w:val="20"/>
        </w:rPr>
        <w:lastRenderedPageBreak/>
        <w:t>We aim to present this research at premier conferences in Linguistics and Hispanic Linguistics, such as the Hispanic Linguistics Symposium, and the International Symposium on Language Attitudes toward Portuguese, Spanish and Related Languages. After presentation, we will write and submit 1-2 articles based on this research to a top-tier journal in our field.</w:t>
      </w:r>
    </w:p>
    <w:p w14:paraId="07F7817B" w14:textId="77777777" w:rsidR="00107B95" w:rsidRPr="00EB621B" w:rsidRDefault="00107B95" w:rsidP="00E23290">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Clinical Trials Registration, Results Reporting and Consent Posting</w:t>
      </w:r>
    </w:p>
    <w:p w14:paraId="59681956" w14:textId="77777777" w:rsidR="000F2950" w:rsidRDefault="000F2950" w:rsidP="00E23290">
      <w:pPr>
        <w:spacing w:after="0" w:line="240" w:lineRule="auto"/>
        <w:contextualSpacing/>
        <w:jc w:val="both"/>
        <w:rPr>
          <w:rFonts w:ascii="Arial" w:eastAsiaTheme="minorEastAsia" w:hAnsi="Arial" w:cs="Arial"/>
          <w:i/>
          <w:iCs/>
          <w:color w:val="0070C0"/>
          <w:sz w:val="20"/>
          <w:szCs w:val="20"/>
        </w:rPr>
      </w:pPr>
    </w:p>
    <w:p w14:paraId="00CE908B" w14:textId="1474A199" w:rsidR="000F2950" w:rsidRDefault="000F2950" w:rsidP="00E23290">
      <w:pPr>
        <w:pStyle w:val="ListParagraph"/>
        <w:spacing w:after="0" w:line="240" w:lineRule="auto"/>
        <w:jc w:val="both"/>
        <w:rPr>
          <w:rFonts w:ascii="Arial" w:eastAsiaTheme="minorEastAsia" w:hAnsi="Arial" w:cs="Arial"/>
          <w:sz w:val="20"/>
          <w:szCs w:val="20"/>
        </w:rPr>
      </w:pPr>
      <w:r w:rsidRPr="000F2950">
        <w:rPr>
          <w:rFonts w:ascii="Arial" w:eastAsiaTheme="minorEastAsia" w:hAnsi="Arial" w:cs="Arial"/>
          <w:sz w:val="20"/>
          <w:szCs w:val="20"/>
        </w:rPr>
        <w:t>This research does NOT qualify as a clinical trial or Basic Experimental Study Involving Humans (BESH).</w:t>
      </w:r>
    </w:p>
    <w:p w14:paraId="7F6E1DCE" w14:textId="77777777" w:rsidR="000F2950" w:rsidRPr="000F2950" w:rsidRDefault="000F2950" w:rsidP="00E23290">
      <w:pPr>
        <w:pStyle w:val="ListParagraph"/>
        <w:spacing w:after="0" w:line="240" w:lineRule="auto"/>
        <w:jc w:val="both"/>
        <w:rPr>
          <w:rFonts w:ascii="Arial" w:eastAsiaTheme="minorEastAsia" w:hAnsi="Arial" w:cs="Arial"/>
          <w:sz w:val="20"/>
          <w:szCs w:val="20"/>
        </w:rPr>
      </w:pPr>
    </w:p>
    <w:p w14:paraId="4913B5A2" w14:textId="7D237F73" w:rsidR="006E05FF" w:rsidRPr="00B80E55" w:rsidRDefault="006E05FF" w:rsidP="00E23290">
      <w:pPr>
        <w:spacing w:after="0" w:line="240" w:lineRule="auto"/>
        <w:ind w:left="720" w:hanging="72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254" w:name="SecondaryUseoftheData"/>
      <w:r w:rsidRPr="00B80E55">
        <w:rPr>
          <w:rFonts w:ascii="Arial" w:eastAsiaTheme="minorEastAsia" w:hAnsi="Arial" w:cs="Arial"/>
          <w:b/>
          <w:bCs/>
          <w:sz w:val="20"/>
          <w:szCs w:val="20"/>
        </w:rPr>
        <w:t xml:space="preserve">Secondary Use of the Data   </w:t>
      </w:r>
      <w:bookmarkEnd w:id="254"/>
    </w:p>
    <w:p w14:paraId="4F400405" w14:textId="5BBF1C7F" w:rsidR="000E3906" w:rsidRDefault="000E3906" w:rsidP="00E23290">
      <w:pPr>
        <w:spacing w:after="0" w:line="240" w:lineRule="auto"/>
        <w:contextualSpacing/>
        <w:jc w:val="both"/>
        <w:rPr>
          <w:rFonts w:ascii="Arial" w:eastAsia="Times New Roman" w:hAnsi="Arial" w:cs="Arial"/>
          <w:color w:val="0070C0"/>
          <w:sz w:val="20"/>
          <w:szCs w:val="20"/>
        </w:rPr>
      </w:pPr>
    </w:p>
    <w:p w14:paraId="09BD7ABF" w14:textId="4BA1D768" w:rsidR="000F2950" w:rsidRPr="000F2950" w:rsidRDefault="000F2950" w:rsidP="00E23290">
      <w:pPr>
        <w:spacing w:after="0" w:line="240" w:lineRule="auto"/>
        <w:contextualSpacing/>
        <w:jc w:val="both"/>
        <w:rPr>
          <w:rFonts w:ascii="Arial" w:eastAsia="Times New Roman" w:hAnsi="Arial" w:cs="Arial"/>
          <w:color w:val="000000" w:themeColor="text1"/>
          <w:sz w:val="20"/>
          <w:szCs w:val="20"/>
        </w:rPr>
      </w:pPr>
      <w:r w:rsidRPr="000F2950">
        <w:rPr>
          <w:rFonts w:ascii="Arial" w:eastAsia="Times New Roman" w:hAnsi="Arial" w:cs="Arial"/>
          <w:color w:val="000000" w:themeColor="text1"/>
          <w:sz w:val="20"/>
          <w:szCs w:val="20"/>
        </w:rPr>
        <w:t>The data will not be shared with other researchers.</w:t>
      </w:r>
    </w:p>
    <w:p w14:paraId="3880E37D" w14:textId="018E39F0" w:rsidR="00847AE4" w:rsidRPr="00155556" w:rsidRDefault="00847AE4" w:rsidP="00E23290">
      <w:pPr>
        <w:spacing w:after="0" w:line="240" w:lineRule="auto"/>
        <w:contextualSpacing/>
        <w:jc w:val="both"/>
        <w:rPr>
          <w:rFonts w:ascii="Arial" w:eastAsiaTheme="minorEastAsia" w:hAnsi="Arial" w:cs="Arial"/>
          <w:b/>
          <w:bCs/>
          <w:color w:val="FF0000"/>
          <w:sz w:val="20"/>
          <w:szCs w:val="20"/>
        </w:rPr>
      </w:pPr>
    </w:p>
    <w:p w14:paraId="4DB51F5C" w14:textId="77777777" w:rsidR="00847AE4" w:rsidRPr="00B80E55" w:rsidRDefault="00847AE4" w:rsidP="00E23290">
      <w:pPr>
        <w:spacing w:after="0" w:line="240" w:lineRule="auto"/>
        <w:contextualSpacing/>
        <w:jc w:val="both"/>
        <w:rPr>
          <w:rFonts w:ascii="Arial" w:eastAsiaTheme="minorEastAsia" w:hAnsi="Arial" w:cs="Arial"/>
          <w:b/>
          <w:bCs/>
          <w:sz w:val="20"/>
          <w:szCs w:val="20"/>
        </w:rPr>
      </w:pPr>
    </w:p>
    <w:p w14:paraId="16590E46"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255" w:name="ResearchRepositories"/>
      <w:r w:rsidRPr="00B80E55">
        <w:rPr>
          <w:rFonts w:ascii="Arial" w:eastAsiaTheme="minorEastAsia" w:hAnsi="Arial" w:cs="Arial"/>
          <w:b/>
          <w:bCs/>
          <w:sz w:val="20"/>
          <w:szCs w:val="20"/>
        </w:rPr>
        <w:t xml:space="preserve">Research Repositories </w:t>
      </w:r>
      <w:bookmarkEnd w:id="255"/>
      <w:r w:rsidRPr="00B80E55">
        <w:rPr>
          <w:rFonts w:ascii="Arial" w:eastAsiaTheme="minorEastAsia" w:hAnsi="Arial" w:cs="Arial"/>
          <w:b/>
          <w:bCs/>
          <w:sz w:val="20"/>
          <w:szCs w:val="20"/>
        </w:rPr>
        <w:t>– Specimens and/or Data</w:t>
      </w:r>
    </w:p>
    <w:p w14:paraId="00F0FE26" w14:textId="05BC0754"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0CE952C6" w14:textId="31BC04F1" w:rsidR="000F2950" w:rsidRPr="000F2950" w:rsidRDefault="000F2950" w:rsidP="00E23290">
      <w:pPr>
        <w:pStyle w:val="BlockText"/>
        <w:spacing w:before="0" w:after="0"/>
        <w:ind w:left="0" w:right="0"/>
        <w:contextualSpacing/>
        <w:jc w:val="both"/>
        <w:rPr>
          <w:rFonts w:ascii="Arial" w:eastAsiaTheme="minorEastAsia" w:hAnsi="Arial" w:cs="Arial"/>
          <w:i w:val="0"/>
          <w:color w:val="000000" w:themeColor="text1"/>
          <w:sz w:val="20"/>
          <w:szCs w:val="20"/>
        </w:rPr>
      </w:pPr>
      <w:r w:rsidRPr="000F2950">
        <w:rPr>
          <w:rFonts w:ascii="Arial" w:eastAsiaTheme="minorEastAsia" w:hAnsi="Arial" w:cs="Arial"/>
          <w:i w:val="0"/>
          <w:color w:val="000000" w:themeColor="text1"/>
          <w:sz w:val="20"/>
          <w:szCs w:val="20"/>
        </w:rPr>
        <w:t>N/A</w:t>
      </w:r>
    </w:p>
    <w:p w14:paraId="46CDBFBF" w14:textId="77777777"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 xml:space="preserve">8.0 </w:t>
      </w:r>
      <w:bookmarkStart w:id="256" w:name="ApprovalsAuthorizations"/>
      <w:r w:rsidRPr="00107B95">
        <w:rPr>
          <w:rFonts w:ascii="Arial" w:eastAsiaTheme="minorEastAsia" w:hAnsi="Arial" w:cs="Arial"/>
          <w:b/>
          <w:bCs/>
          <w:sz w:val="20"/>
          <w:szCs w:val="20"/>
        </w:rPr>
        <w:t>Approvals/Authorizations</w:t>
      </w:r>
      <w:bookmarkEnd w:id="256"/>
    </w:p>
    <w:p w14:paraId="40B40069"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E48E253" w14:textId="28A2A946" w:rsidR="004A70F3" w:rsidRPr="00107B95" w:rsidRDefault="004A70F3" w:rsidP="00E23290">
      <w:pPr>
        <w:pStyle w:val="BodyTextIndent3"/>
        <w:ind w:left="0"/>
        <w:jc w:val="both"/>
        <w:rPr>
          <w:rFonts w:ascii="Arial" w:eastAsiaTheme="minorBidi" w:hAnsi="Arial" w:cs="Arial"/>
          <w:color w:val="000000" w:themeColor="text1"/>
          <w:sz w:val="20"/>
          <w:szCs w:val="20"/>
        </w:rPr>
      </w:pPr>
      <w:r w:rsidRPr="00107B95">
        <w:rPr>
          <w:rFonts w:ascii="Arial" w:eastAsiaTheme="minorBidi" w:hAnsi="Arial" w:cs="Arial"/>
          <w:color w:val="000000" w:themeColor="text1"/>
          <w:sz w:val="20"/>
          <w:szCs w:val="20"/>
        </w:rPr>
        <w:t>N/A</w:t>
      </w:r>
    </w:p>
    <w:p w14:paraId="62ED02E4"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994D273"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257" w:name="Bibliography"/>
      <w:r w:rsidRPr="00B80E55">
        <w:rPr>
          <w:rFonts w:ascii="Arial" w:eastAsiaTheme="minorEastAsia" w:hAnsi="Arial" w:cs="Arial"/>
          <w:b/>
          <w:bCs/>
          <w:sz w:val="20"/>
          <w:szCs w:val="20"/>
        </w:rPr>
        <w:t>Bibliography</w:t>
      </w:r>
      <w:bookmarkEnd w:id="257"/>
    </w:p>
    <w:p w14:paraId="1D5A55A7"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63E46753"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Baker, C. (1992). Attitudes and Language. Clevedon: Multilingual Matters.</w:t>
      </w:r>
    </w:p>
    <w:p w14:paraId="4C5CD49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554F5F"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Coeyman, L. (2022). Language attitudes, vitality awareness, and identity in France: The case of Picard/Ch'ti in the Hauts-de-France. Language Documentation and Description, 22(1), 1-12.</w:t>
      </w:r>
    </w:p>
    <w:p w14:paraId="03D2BC2B"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B949C9" w14:textId="7FBC3441"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Eagly, A. H. &amp; Chaiken, S. (1993). The Psychology of Attitudes. New York: Harcourt Brace Jovanovich College Publishers.</w:t>
      </w:r>
    </w:p>
    <w:p w14:paraId="584467A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5E95134D" w14:textId="5EFC53D2" w:rsidR="00B60795" w:rsidRDefault="00B60795" w:rsidP="00E23290">
      <w:pPr>
        <w:pStyle w:val="BodyTextIndent3"/>
        <w:ind w:hanging="720"/>
        <w:jc w:val="both"/>
        <w:rPr>
          <w:rFonts w:ascii="Arial" w:eastAsiaTheme="minorBidi" w:hAnsi="Arial" w:cs="Arial"/>
          <w:color w:val="000000" w:themeColor="text1"/>
          <w:sz w:val="20"/>
          <w:szCs w:val="20"/>
          <w:lang w:val="es-ES"/>
        </w:rPr>
      </w:pPr>
      <w:r w:rsidRPr="00B60795">
        <w:rPr>
          <w:rFonts w:ascii="Arial" w:eastAsiaTheme="minorBidi" w:hAnsi="Arial" w:cs="Arial"/>
          <w:color w:val="000000" w:themeColor="text1"/>
          <w:sz w:val="20"/>
          <w:szCs w:val="20"/>
          <w:lang w:val="es-ES"/>
        </w:rPr>
        <w:t xml:space="preserve">Joan i Marí, B. (2021).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lingüístiques i </w:t>
      </w:r>
      <w:proofErr w:type="spellStart"/>
      <w:r w:rsidRPr="00B60795">
        <w:rPr>
          <w:rFonts w:ascii="Arial" w:eastAsiaTheme="minorBidi" w:hAnsi="Arial" w:cs="Arial"/>
          <w:color w:val="000000" w:themeColor="text1"/>
          <w:sz w:val="20"/>
          <w:szCs w:val="20"/>
          <w:lang w:val="es-ES"/>
        </w:rPr>
        <w:t>acció</w:t>
      </w:r>
      <w:proofErr w:type="spellEnd"/>
      <w:r w:rsidRPr="00B60795">
        <w:rPr>
          <w:rFonts w:ascii="Arial" w:eastAsiaTheme="minorBidi" w:hAnsi="Arial" w:cs="Arial"/>
          <w:color w:val="000000" w:themeColor="text1"/>
          <w:sz w:val="20"/>
          <w:szCs w:val="20"/>
          <w:lang w:val="es-ES"/>
        </w:rPr>
        <w:t xml:space="preserve"> institucional. Llengua Nacional, 114.</w:t>
      </w:r>
    </w:p>
    <w:p w14:paraId="58D2B7A0"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lang w:val="es-ES"/>
        </w:rPr>
      </w:pPr>
    </w:p>
    <w:p w14:paraId="048296BA" w14:textId="534A25B3"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lang w:val="es-ES"/>
        </w:rPr>
        <w:t xml:space="preserve">Miralles </w:t>
      </w:r>
      <w:proofErr w:type="spellStart"/>
      <w:r w:rsidRPr="00B60795">
        <w:rPr>
          <w:rFonts w:ascii="Arial" w:eastAsiaTheme="minorBidi" w:hAnsi="Arial" w:cs="Arial"/>
          <w:color w:val="000000" w:themeColor="text1"/>
          <w:sz w:val="20"/>
          <w:szCs w:val="20"/>
          <w:lang w:val="es-ES"/>
        </w:rPr>
        <w:t>Plantalamor</w:t>
      </w:r>
      <w:proofErr w:type="spellEnd"/>
      <w:r w:rsidRPr="00B60795">
        <w:rPr>
          <w:rFonts w:ascii="Arial" w:eastAsiaTheme="minorBidi" w:hAnsi="Arial" w:cs="Arial"/>
          <w:color w:val="000000" w:themeColor="text1"/>
          <w:sz w:val="20"/>
          <w:szCs w:val="20"/>
          <w:lang w:val="es-ES"/>
        </w:rPr>
        <w:t xml:space="preserve">, J. &amp; Iturraspe Bellver, A. (2004). </w:t>
      </w:r>
      <w:proofErr w:type="spellStart"/>
      <w:r w:rsidRPr="00B60795">
        <w:rPr>
          <w:rFonts w:ascii="Arial" w:eastAsiaTheme="minorBidi" w:hAnsi="Arial" w:cs="Arial"/>
          <w:color w:val="000000" w:themeColor="text1"/>
          <w:sz w:val="20"/>
          <w:szCs w:val="20"/>
          <w:lang w:val="es-ES"/>
        </w:rPr>
        <w:t>Opinions</w:t>
      </w:r>
      <w:proofErr w:type="spellEnd"/>
      <w:r w:rsidRPr="00B60795">
        <w:rPr>
          <w:rFonts w:ascii="Arial" w:eastAsiaTheme="minorBidi" w:hAnsi="Arial" w:cs="Arial"/>
          <w:color w:val="000000" w:themeColor="text1"/>
          <w:sz w:val="20"/>
          <w:szCs w:val="20"/>
          <w:lang w:val="es-ES"/>
        </w:rPr>
        <w:t xml:space="preserve"> i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envers</w:t>
      </w:r>
      <w:proofErr w:type="spellEnd"/>
      <w:r w:rsidRPr="00B60795">
        <w:rPr>
          <w:rFonts w:ascii="Arial" w:eastAsiaTheme="minorBidi" w:hAnsi="Arial" w:cs="Arial"/>
          <w:color w:val="000000" w:themeColor="text1"/>
          <w:sz w:val="20"/>
          <w:szCs w:val="20"/>
          <w:lang w:val="es-ES"/>
        </w:rPr>
        <w:t xml:space="preserve"> el </w:t>
      </w:r>
      <w:proofErr w:type="spellStart"/>
      <w:r w:rsidRPr="00B60795">
        <w:rPr>
          <w:rFonts w:ascii="Arial" w:eastAsiaTheme="minorBidi" w:hAnsi="Arial" w:cs="Arial"/>
          <w:color w:val="000000" w:themeColor="text1"/>
          <w:sz w:val="20"/>
          <w:szCs w:val="20"/>
          <w:lang w:val="es-ES"/>
        </w:rPr>
        <w:t>català</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dels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estrangers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d’origen</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europeu</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residents</w:t>
      </w:r>
      <w:proofErr w:type="spellEnd"/>
      <w:r w:rsidRPr="00B60795">
        <w:rPr>
          <w:rFonts w:ascii="Arial" w:eastAsiaTheme="minorBidi" w:hAnsi="Arial" w:cs="Arial"/>
          <w:color w:val="000000" w:themeColor="text1"/>
          <w:sz w:val="20"/>
          <w:szCs w:val="20"/>
          <w:lang w:val="es-ES"/>
        </w:rPr>
        <w:t xml:space="preserve"> al Pla de Mallorca. </w:t>
      </w:r>
      <w:proofErr w:type="spellStart"/>
      <w:r w:rsidRPr="00B60795">
        <w:rPr>
          <w:rFonts w:ascii="Arial" w:eastAsiaTheme="minorBidi" w:hAnsi="Arial" w:cs="Arial"/>
          <w:color w:val="000000" w:themeColor="text1"/>
          <w:sz w:val="20"/>
          <w:szCs w:val="20"/>
        </w:rPr>
        <w:t>Treballs</w:t>
      </w:r>
      <w:proofErr w:type="spellEnd"/>
      <w:r w:rsidRPr="00B60795">
        <w:rPr>
          <w:rFonts w:ascii="Arial" w:eastAsiaTheme="minorBidi" w:hAnsi="Arial" w:cs="Arial"/>
          <w:color w:val="000000" w:themeColor="text1"/>
          <w:sz w:val="20"/>
          <w:szCs w:val="20"/>
        </w:rPr>
        <w:t xml:space="preserve"> de </w:t>
      </w:r>
      <w:proofErr w:type="spellStart"/>
      <w:r w:rsidRPr="00B60795">
        <w:rPr>
          <w:rFonts w:ascii="Arial" w:eastAsiaTheme="minorBidi" w:hAnsi="Arial" w:cs="Arial"/>
          <w:color w:val="000000" w:themeColor="text1"/>
          <w:sz w:val="20"/>
          <w:szCs w:val="20"/>
        </w:rPr>
        <w:t>sociolingüística</w:t>
      </w:r>
      <w:proofErr w:type="spellEnd"/>
      <w:r w:rsidRPr="00B60795">
        <w:rPr>
          <w:rFonts w:ascii="Arial" w:eastAsiaTheme="minorBidi" w:hAnsi="Arial" w:cs="Arial"/>
          <w:color w:val="000000" w:themeColor="text1"/>
          <w:sz w:val="20"/>
          <w:szCs w:val="20"/>
        </w:rPr>
        <w:t xml:space="preserve"> </w:t>
      </w:r>
      <w:proofErr w:type="spellStart"/>
      <w:r w:rsidRPr="00B60795">
        <w:rPr>
          <w:rFonts w:ascii="Arial" w:eastAsiaTheme="minorBidi" w:hAnsi="Arial" w:cs="Arial"/>
          <w:color w:val="000000" w:themeColor="text1"/>
          <w:sz w:val="20"/>
          <w:szCs w:val="20"/>
        </w:rPr>
        <w:t>catalana</w:t>
      </w:r>
      <w:proofErr w:type="spellEnd"/>
      <w:r w:rsidRPr="00B60795">
        <w:rPr>
          <w:rFonts w:ascii="Arial" w:eastAsiaTheme="minorBidi" w:hAnsi="Arial" w:cs="Arial"/>
          <w:color w:val="000000" w:themeColor="text1"/>
          <w:sz w:val="20"/>
          <w:szCs w:val="20"/>
        </w:rPr>
        <w:t>, 18, p. 143-157.</w:t>
      </w:r>
    </w:p>
    <w:p w14:paraId="20DCFF37"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7B6E4193" w14:textId="5937A9CF" w:rsidR="007734EE"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 xml:space="preserve">Rosseel, L., </w:t>
      </w:r>
      <w:proofErr w:type="spellStart"/>
      <w:r w:rsidRPr="00B60795">
        <w:rPr>
          <w:rFonts w:ascii="Arial" w:eastAsiaTheme="minorBidi" w:hAnsi="Arial" w:cs="Arial"/>
          <w:color w:val="000000" w:themeColor="text1"/>
          <w:sz w:val="20"/>
          <w:szCs w:val="20"/>
        </w:rPr>
        <w:t>Speelman</w:t>
      </w:r>
      <w:proofErr w:type="spellEnd"/>
      <w:r w:rsidRPr="00B60795">
        <w:rPr>
          <w:rFonts w:ascii="Arial" w:eastAsiaTheme="minorBidi" w:hAnsi="Arial" w:cs="Arial"/>
          <w:color w:val="000000" w:themeColor="text1"/>
          <w:sz w:val="20"/>
          <w:szCs w:val="20"/>
        </w:rPr>
        <w:t>, D., &amp; Geeraerts, D. (2018). Measuring language attitudes using the Personalized Implicit Association Test: A case study on regional varieties of Dutch in Belgium. Journal of Linguistic Geography, 6(1), 20-39.</w:t>
      </w:r>
    </w:p>
    <w:sectPr w:rsidR="007734EE" w:rsidRPr="00B60795" w:rsidSect="00E80A03">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24E31" w14:textId="77777777" w:rsidR="00A27315" w:rsidRDefault="00A27315" w:rsidP="00126E30">
      <w:pPr>
        <w:spacing w:after="0" w:line="240" w:lineRule="auto"/>
      </w:pPr>
      <w:r>
        <w:separator/>
      </w:r>
    </w:p>
  </w:endnote>
  <w:endnote w:type="continuationSeparator" w:id="0">
    <w:p w14:paraId="00427685" w14:textId="77777777" w:rsidR="00A27315" w:rsidRDefault="00A27315" w:rsidP="00126E30">
      <w:pPr>
        <w:spacing w:after="0" w:line="240" w:lineRule="auto"/>
      </w:pPr>
      <w:r>
        <w:continuationSeparator/>
      </w:r>
    </w:p>
  </w:endnote>
  <w:endnote w:type="continuationNotice" w:id="1">
    <w:p w14:paraId="1AFC5A28" w14:textId="77777777" w:rsidR="00A27315" w:rsidRDefault="00A273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F43A" w14:textId="77777777" w:rsidR="007B352D" w:rsidRDefault="007B3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3CB492CA" w:rsidR="008158F8" w:rsidRPr="00B912AC" w:rsidRDefault="008158F8" w:rsidP="00E80A03">
              <w:pPr>
                <w:pStyle w:val="Footer"/>
                <w:rPr>
                  <w:rFonts w:ascii="Arial" w:hAnsi="Arial" w:cs="Arial"/>
                  <w:sz w:val="16"/>
                  <w:szCs w:val="18"/>
                </w:rPr>
              </w:pPr>
              <w:r w:rsidRPr="00B912AC">
                <w:rPr>
                  <w:rFonts w:ascii="Arial" w:hAnsi="Arial" w:cs="Arial"/>
                  <w:sz w:val="16"/>
                  <w:szCs w:val="18"/>
                </w:rPr>
                <w:t>Protocol Title:</w:t>
              </w:r>
              <w:r w:rsidR="00E23290">
                <w:rPr>
                  <w:rFonts w:ascii="Arial" w:hAnsi="Arial" w:cs="Arial"/>
                  <w:sz w:val="16"/>
                  <w:szCs w:val="18"/>
                </w:rPr>
                <w:t xml:space="preserve"> Linguistic Attitudes and Uses of the Population of Palma de Mallorca</w:t>
              </w:r>
            </w:p>
            <w:p w14:paraId="7CF59332" w14:textId="3E812465" w:rsidR="008158F8" w:rsidRDefault="008158F8" w:rsidP="00E80A03">
              <w:pPr>
                <w:tabs>
                  <w:tab w:val="left" w:pos="2940"/>
                </w:tabs>
                <w:jc w:val="both"/>
              </w:pPr>
              <w:r w:rsidRPr="00B912AC">
                <w:rPr>
                  <w:rFonts w:ascii="Arial" w:hAnsi="Arial" w:cs="Arial"/>
                  <w:sz w:val="16"/>
                  <w:szCs w:val="18"/>
                </w:rPr>
                <w:t xml:space="preserve">Protocol Version Date: </w:t>
              </w:r>
              <w:r w:rsidR="00E23290">
                <w:rPr>
                  <w:rFonts w:ascii="Arial" w:hAnsi="Arial" w:cs="Arial"/>
                  <w:sz w:val="16"/>
                  <w:szCs w:val="18"/>
                </w:rPr>
                <w:t>v</w:t>
              </w:r>
              <w:r w:rsidR="00851863">
                <w:rPr>
                  <w:rFonts w:ascii="Arial" w:hAnsi="Arial" w:cs="Arial"/>
                  <w:sz w:val="16"/>
                  <w:szCs w:val="18"/>
                </w:rPr>
                <w:t>2</w:t>
              </w:r>
              <w:r w:rsidR="00E23290">
                <w:rPr>
                  <w:rFonts w:ascii="Arial" w:hAnsi="Arial" w:cs="Arial"/>
                  <w:sz w:val="16"/>
                  <w:szCs w:val="18"/>
                </w:rPr>
                <w:t xml:space="preserve"> 0</w:t>
              </w:r>
              <w:r w:rsidR="00851863">
                <w:rPr>
                  <w:rFonts w:ascii="Arial" w:hAnsi="Arial" w:cs="Arial"/>
                  <w:sz w:val="16"/>
                  <w:szCs w:val="18"/>
                </w:rPr>
                <w:t>9</w:t>
              </w:r>
              <w:r w:rsidR="00E23290">
                <w:rPr>
                  <w:rFonts w:ascii="Arial" w:hAnsi="Arial" w:cs="Arial"/>
                  <w:sz w:val="16"/>
                  <w:szCs w:val="18"/>
                </w:rPr>
                <w:t>.</w:t>
              </w:r>
              <w:r w:rsidR="00851863">
                <w:rPr>
                  <w:rFonts w:ascii="Arial" w:hAnsi="Arial" w:cs="Arial"/>
                  <w:sz w:val="16"/>
                  <w:szCs w:val="18"/>
                </w:rPr>
                <w:t>11</w:t>
              </w:r>
              <w:r w:rsidR="00E23290">
                <w:rPr>
                  <w:rFonts w:ascii="Arial" w:hAnsi="Arial" w:cs="Arial"/>
                  <w:sz w:val="16"/>
                  <w:szCs w:val="18"/>
                </w:rPr>
                <w:t>.23</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19DC" w14:textId="77777777" w:rsidR="007B352D" w:rsidRDefault="007B3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E672B" w14:textId="77777777" w:rsidR="00A27315" w:rsidRDefault="00A27315" w:rsidP="00126E30">
      <w:pPr>
        <w:spacing w:after="0" w:line="240" w:lineRule="auto"/>
      </w:pPr>
      <w:bookmarkStart w:id="0" w:name="_Hlk93260596"/>
      <w:bookmarkEnd w:id="0"/>
      <w:r>
        <w:separator/>
      </w:r>
    </w:p>
  </w:footnote>
  <w:footnote w:type="continuationSeparator" w:id="0">
    <w:p w14:paraId="2E532120" w14:textId="77777777" w:rsidR="00A27315" w:rsidRDefault="00A27315" w:rsidP="00126E30">
      <w:pPr>
        <w:spacing w:after="0" w:line="240" w:lineRule="auto"/>
      </w:pPr>
      <w:r>
        <w:continuationSeparator/>
      </w:r>
    </w:p>
  </w:footnote>
  <w:footnote w:type="continuationNotice" w:id="1">
    <w:p w14:paraId="6D70B7D9" w14:textId="77777777" w:rsidR="00A27315" w:rsidRDefault="00A273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8E75" w14:textId="77777777" w:rsidR="007B352D" w:rsidRDefault="007B35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E977" w14:textId="77777777" w:rsidR="007B352D" w:rsidRDefault="007B3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E6F7395"/>
    <w:multiLevelType w:val="hybridMultilevel"/>
    <w:tmpl w:val="97EEF798"/>
    <w:lvl w:ilvl="0" w:tplc="D088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2"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3"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6"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7"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DA61D0"/>
    <w:multiLevelType w:val="hybridMultilevel"/>
    <w:tmpl w:val="B9A47EA6"/>
    <w:lvl w:ilvl="0" w:tplc="2A14B5AE">
      <w:start w:val="1"/>
      <w:numFmt w:val="bullet"/>
      <w:lvlText w:val=""/>
      <w:lvlJc w:val="left"/>
      <w:pPr>
        <w:ind w:left="990" w:hanging="360"/>
      </w:pPr>
      <w:rPr>
        <w:rFonts w:ascii="Wingdings" w:hAnsi="Wingdings" w:hint="default"/>
        <w:b/>
        <w:color w:val="auto"/>
        <w:sz w:val="22"/>
        <w:szCs w:val="2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9"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4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831670"/>
    <w:multiLevelType w:val="hybridMultilevel"/>
    <w:tmpl w:val="205CD934"/>
    <w:numStyleLink w:val="Style1"/>
  </w:abstractNum>
  <w:abstractNum w:abstractNumId="50"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8"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4651">
    <w:abstractNumId w:val="17"/>
  </w:num>
  <w:num w:numId="2" w16cid:durableId="103574320">
    <w:abstractNumId w:val="13"/>
  </w:num>
  <w:num w:numId="3" w16cid:durableId="2123918673">
    <w:abstractNumId w:val="6"/>
  </w:num>
  <w:num w:numId="4" w16cid:durableId="1969430256">
    <w:abstractNumId w:val="4"/>
  </w:num>
  <w:num w:numId="5" w16cid:durableId="1033388884">
    <w:abstractNumId w:val="40"/>
  </w:num>
  <w:num w:numId="6" w16cid:durableId="892348758">
    <w:abstractNumId w:val="49"/>
  </w:num>
  <w:num w:numId="7" w16cid:durableId="349837190">
    <w:abstractNumId w:val="31"/>
  </w:num>
  <w:num w:numId="8" w16cid:durableId="1878085249">
    <w:abstractNumId w:val="3"/>
  </w:num>
  <w:num w:numId="9" w16cid:durableId="180434079">
    <w:abstractNumId w:val="9"/>
  </w:num>
  <w:num w:numId="10" w16cid:durableId="472405357">
    <w:abstractNumId w:val="43"/>
  </w:num>
  <w:num w:numId="11" w16cid:durableId="1648704481">
    <w:abstractNumId w:val="0"/>
  </w:num>
  <w:num w:numId="12" w16cid:durableId="1114981574">
    <w:abstractNumId w:val="32"/>
  </w:num>
  <w:num w:numId="13" w16cid:durableId="1683044900">
    <w:abstractNumId w:val="2"/>
  </w:num>
  <w:num w:numId="14" w16cid:durableId="381096696">
    <w:abstractNumId w:val="10"/>
  </w:num>
  <w:num w:numId="15" w16cid:durableId="1123040426">
    <w:abstractNumId w:val="36"/>
  </w:num>
  <w:num w:numId="16" w16cid:durableId="345668398">
    <w:abstractNumId w:val="56"/>
  </w:num>
  <w:num w:numId="17" w16cid:durableId="1716542449">
    <w:abstractNumId w:val="41"/>
  </w:num>
  <w:num w:numId="18" w16cid:durableId="2137599763">
    <w:abstractNumId w:val="23"/>
  </w:num>
  <w:num w:numId="19" w16cid:durableId="1253665183">
    <w:abstractNumId w:val="46"/>
  </w:num>
  <w:num w:numId="20" w16cid:durableId="1244561198">
    <w:abstractNumId w:val="57"/>
  </w:num>
  <w:num w:numId="21" w16cid:durableId="740567006">
    <w:abstractNumId w:val="39"/>
  </w:num>
  <w:num w:numId="22" w16cid:durableId="1559242793">
    <w:abstractNumId w:val="14"/>
  </w:num>
  <w:num w:numId="23" w16cid:durableId="544175453">
    <w:abstractNumId w:val="28"/>
  </w:num>
  <w:num w:numId="24" w16cid:durableId="71392764">
    <w:abstractNumId w:val="29"/>
  </w:num>
  <w:num w:numId="25" w16cid:durableId="1131896883">
    <w:abstractNumId w:val="42"/>
  </w:num>
  <w:num w:numId="26" w16cid:durableId="793713120">
    <w:abstractNumId w:val="37"/>
  </w:num>
  <w:num w:numId="27" w16cid:durableId="503276892">
    <w:abstractNumId w:val="54"/>
  </w:num>
  <w:num w:numId="28" w16cid:durableId="159858524">
    <w:abstractNumId w:val="58"/>
  </w:num>
  <w:num w:numId="29" w16cid:durableId="1186335401">
    <w:abstractNumId w:val="19"/>
  </w:num>
  <w:num w:numId="30" w16cid:durableId="1701781823">
    <w:abstractNumId w:val="45"/>
  </w:num>
  <w:num w:numId="31" w16cid:durableId="387920107">
    <w:abstractNumId w:val="30"/>
  </w:num>
  <w:num w:numId="32" w16cid:durableId="737745905">
    <w:abstractNumId w:val="47"/>
  </w:num>
  <w:num w:numId="33" w16cid:durableId="104547993">
    <w:abstractNumId w:val="44"/>
  </w:num>
  <w:num w:numId="34" w16cid:durableId="849638412">
    <w:abstractNumId w:val="12"/>
  </w:num>
  <w:num w:numId="35" w16cid:durableId="2121148731">
    <w:abstractNumId w:val="33"/>
  </w:num>
  <w:num w:numId="36" w16cid:durableId="488710498">
    <w:abstractNumId w:val="27"/>
  </w:num>
  <w:num w:numId="37" w16cid:durableId="312679849">
    <w:abstractNumId w:val="5"/>
  </w:num>
  <w:num w:numId="38" w16cid:durableId="2097243585">
    <w:abstractNumId w:val="35"/>
  </w:num>
  <w:num w:numId="39" w16cid:durableId="1690135213">
    <w:abstractNumId w:val="34"/>
  </w:num>
  <w:num w:numId="40" w16cid:durableId="1751273252">
    <w:abstractNumId w:val="1"/>
  </w:num>
  <w:num w:numId="41" w16cid:durableId="1723367106">
    <w:abstractNumId w:val="16"/>
  </w:num>
  <w:num w:numId="42" w16cid:durableId="973170700">
    <w:abstractNumId w:val="7"/>
  </w:num>
  <w:num w:numId="43" w16cid:durableId="991256946">
    <w:abstractNumId w:val="20"/>
  </w:num>
  <w:num w:numId="44" w16cid:durableId="812941003">
    <w:abstractNumId w:val="11"/>
  </w:num>
  <w:num w:numId="45" w16cid:durableId="563419095">
    <w:abstractNumId w:val="8"/>
  </w:num>
  <w:num w:numId="46" w16cid:durableId="616836329">
    <w:abstractNumId w:val="22"/>
  </w:num>
  <w:num w:numId="47" w16cid:durableId="11036860">
    <w:abstractNumId w:val="50"/>
  </w:num>
  <w:num w:numId="48" w16cid:durableId="500393357">
    <w:abstractNumId w:val="18"/>
  </w:num>
  <w:num w:numId="49" w16cid:durableId="1835681402">
    <w:abstractNumId w:val="55"/>
  </w:num>
  <w:num w:numId="50" w16cid:durableId="1538658294">
    <w:abstractNumId w:val="26"/>
  </w:num>
  <w:num w:numId="51" w16cid:durableId="1865244662">
    <w:abstractNumId w:val="48"/>
  </w:num>
  <w:num w:numId="52" w16cid:durableId="689575114">
    <w:abstractNumId w:val="21"/>
  </w:num>
  <w:num w:numId="53" w16cid:durableId="1587688946">
    <w:abstractNumId w:val="15"/>
  </w:num>
  <w:num w:numId="54" w16cid:durableId="2031374785">
    <w:abstractNumId w:val="51"/>
  </w:num>
  <w:num w:numId="55" w16cid:durableId="724915114">
    <w:abstractNumId w:val="52"/>
  </w:num>
  <w:num w:numId="56" w16cid:durableId="1321542538">
    <w:abstractNumId w:val="53"/>
  </w:num>
  <w:num w:numId="57" w16cid:durableId="1249194644">
    <w:abstractNumId w:val="25"/>
  </w:num>
  <w:num w:numId="58" w16cid:durableId="2096196600">
    <w:abstractNumId w:val="24"/>
  </w:num>
  <w:num w:numId="59" w16cid:durableId="1245890">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rson w15:author="Alejandro Andreas Jaume Losa">
    <w15:presenceInfo w15:providerId="AD" w15:userId="S::aj898@spanport.rutgers.edu::4f6f8036-1eea-48bd-9a1d-fe6374c35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4017C"/>
    <w:rsid w:val="000503D6"/>
    <w:rsid w:val="00050860"/>
    <w:rsid w:val="00052DF3"/>
    <w:rsid w:val="00054544"/>
    <w:rsid w:val="0006314A"/>
    <w:rsid w:val="0006707F"/>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2F3E"/>
    <w:rsid w:val="000D7A38"/>
    <w:rsid w:val="000E1BA9"/>
    <w:rsid w:val="000E1BF6"/>
    <w:rsid w:val="000E2B39"/>
    <w:rsid w:val="000E3698"/>
    <w:rsid w:val="000E3906"/>
    <w:rsid w:val="000E4280"/>
    <w:rsid w:val="000E7550"/>
    <w:rsid w:val="000E7720"/>
    <w:rsid w:val="000F015F"/>
    <w:rsid w:val="000F0AD4"/>
    <w:rsid w:val="000F2950"/>
    <w:rsid w:val="000F2D57"/>
    <w:rsid w:val="000F65B6"/>
    <w:rsid w:val="000F7557"/>
    <w:rsid w:val="00102026"/>
    <w:rsid w:val="00107B95"/>
    <w:rsid w:val="00111F50"/>
    <w:rsid w:val="00114BB1"/>
    <w:rsid w:val="00124B7E"/>
    <w:rsid w:val="00126E30"/>
    <w:rsid w:val="001303B8"/>
    <w:rsid w:val="001313A6"/>
    <w:rsid w:val="001338B3"/>
    <w:rsid w:val="001345F6"/>
    <w:rsid w:val="00136A96"/>
    <w:rsid w:val="0014183B"/>
    <w:rsid w:val="001502C3"/>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3D42"/>
    <w:rsid w:val="001F4DC9"/>
    <w:rsid w:val="001F78FE"/>
    <w:rsid w:val="002002AA"/>
    <w:rsid w:val="002013D2"/>
    <w:rsid w:val="00204478"/>
    <w:rsid w:val="00205266"/>
    <w:rsid w:val="002064DA"/>
    <w:rsid w:val="002217C2"/>
    <w:rsid w:val="00224E98"/>
    <w:rsid w:val="0023062D"/>
    <w:rsid w:val="00232113"/>
    <w:rsid w:val="002334E5"/>
    <w:rsid w:val="00243008"/>
    <w:rsid w:val="00245E4F"/>
    <w:rsid w:val="00251F00"/>
    <w:rsid w:val="00260191"/>
    <w:rsid w:val="0026248A"/>
    <w:rsid w:val="00263CC7"/>
    <w:rsid w:val="002743BB"/>
    <w:rsid w:val="002805B2"/>
    <w:rsid w:val="00283FB6"/>
    <w:rsid w:val="00284785"/>
    <w:rsid w:val="00292534"/>
    <w:rsid w:val="0029455F"/>
    <w:rsid w:val="002949D7"/>
    <w:rsid w:val="00296AFD"/>
    <w:rsid w:val="002978EB"/>
    <w:rsid w:val="002A053D"/>
    <w:rsid w:val="002A1349"/>
    <w:rsid w:val="002A1CA8"/>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20146"/>
    <w:rsid w:val="003321DD"/>
    <w:rsid w:val="0033548E"/>
    <w:rsid w:val="00335947"/>
    <w:rsid w:val="0034044B"/>
    <w:rsid w:val="00346AC9"/>
    <w:rsid w:val="00346B44"/>
    <w:rsid w:val="0035203E"/>
    <w:rsid w:val="003521A9"/>
    <w:rsid w:val="00352859"/>
    <w:rsid w:val="00353913"/>
    <w:rsid w:val="003572D4"/>
    <w:rsid w:val="00370706"/>
    <w:rsid w:val="00370818"/>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530F"/>
    <w:rsid w:val="003E7C54"/>
    <w:rsid w:val="003F27BD"/>
    <w:rsid w:val="003F4AF5"/>
    <w:rsid w:val="003F7C32"/>
    <w:rsid w:val="004005B8"/>
    <w:rsid w:val="00401853"/>
    <w:rsid w:val="0041587B"/>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A70F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431E9"/>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2779"/>
    <w:rsid w:val="005A56AA"/>
    <w:rsid w:val="005B2A58"/>
    <w:rsid w:val="005B574D"/>
    <w:rsid w:val="005B5DE5"/>
    <w:rsid w:val="005B7B9B"/>
    <w:rsid w:val="005C50DE"/>
    <w:rsid w:val="005D01A2"/>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6846"/>
    <w:rsid w:val="006E05FF"/>
    <w:rsid w:val="006E4685"/>
    <w:rsid w:val="006E7BDC"/>
    <w:rsid w:val="006F5263"/>
    <w:rsid w:val="007030D4"/>
    <w:rsid w:val="00703746"/>
    <w:rsid w:val="00704505"/>
    <w:rsid w:val="00712E61"/>
    <w:rsid w:val="007143E9"/>
    <w:rsid w:val="007176DB"/>
    <w:rsid w:val="007301BA"/>
    <w:rsid w:val="00733941"/>
    <w:rsid w:val="007355A8"/>
    <w:rsid w:val="007400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352D"/>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0C9"/>
    <w:rsid w:val="00841F19"/>
    <w:rsid w:val="00844540"/>
    <w:rsid w:val="00847AE4"/>
    <w:rsid w:val="00851863"/>
    <w:rsid w:val="00852AE3"/>
    <w:rsid w:val="00856D49"/>
    <w:rsid w:val="0086198A"/>
    <w:rsid w:val="00870218"/>
    <w:rsid w:val="008729FE"/>
    <w:rsid w:val="00874785"/>
    <w:rsid w:val="00876309"/>
    <w:rsid w:val="00882962"/>
    <w:rsid w:val="00882A43"/>
    <w:rsid w:val="00883215"/>
    <w:rsid w:val="00886677"/>
    <w:rsid w:val="008873A8"/>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3AEC"/>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27315"/>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C72"/>
    <w:rsid w:val="00AE20C1"/>
    <w:rsid w:val="00AE254D"/>
    <w:rsid w:val="00AE4456"/>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368E"/>
    <w:rsid w:val="00B44D32"/>
    <w:rsid w:val="00B45519"/>
    <w:rsid w:val="00B50305"/>
    <w:rsid w:val="00B5099F"/>
    <w:rsid w:val="00B52068"/>
    <w:rsid w:val="00B53DAB"/>
    <w:rsid w:val="00B53F3F"/>
    <w:rsid w:val="00B545B2"/>
    <w:rsid w:val="00B5465B"/>
    <w:rsid w:val="00B60795"/>
    <w:rsid w:val="00B651BA"/>
    <w:rsid w:val="00B72712"/>
    <w:rsid w:val="00B7565A"/>
    <w:rsid w:val="00B7670D"/>
    <w:rsid w:val="00B80E55"/>
    <w:rsid w:val="00B83363"/>
    <w:rsid w:val="00BA08AD"/>
    <w:rsid w:val="00BA2F8C"/>
    <w:rsid w:val="00BA4E69"/>
    <w:rsid w:val="00BA7542"/>
    <w:rsid w:val="00BB023F"/>
    <w:rsid w:val="00BB51D5"/>
    <w:rsid w:val="00BB60F9"/>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0578"/>
    <w:rsid w:val="00C726B7"/>
    <w:rsid w:val="00C76DBD"/>
    <w:rsid w:val="00C82982"/>
    <w:rsid w:val="00C82D3D"/>
    <w:rsid w:val="00C8548A"/>
    <w:rsid w:val="00C8661D"/>
    <w:rsid w:val="00C93BED"/>
    <w:rsid w:val="00C972A6"/>
    <w:rsid w:val="00C97FFD"/>
    <w:rsid w:val="00CA178A"/>
    <w:rsid w:val="00CA1FD1"/>
    <w:rsid w:val="00CA3024"/>
    <w:rsid w:val="00CA3209"/>
    <w:rsid w:val="00CA375B"/>
    <w:rsid w:val="00CA6B5B"/>
    <w:rsid w:val="00CB18FF"/>
    <w:rsid w:val="00CB3904"/>
    <w:rsid w:val="00CB3910"/>
    <w:rsid w:val="00CB676C"/>
    <w:rsid w:val="00CC2A6B"/>
    <w:rsid w:val="00CC2EA2"/>
    <w:rsid w:val="00CC5C6D"/>
    <w:rsid w:val="00CC7D06"/>
    <w:rsid w:val="00CD2108"/>
    <w:rsid w:val="00CE71BE"/>
    <w:rsid w:val="00CF5571"/>
    <w:rsid w:val="00CF63E0"/>
    <w:rsid w:val="00D020D5"/>
    <w:rsid w:val="00D04107"/>
    <w:rsid w:val="00D05C92"/>
    <w:rsid w:val="00D113E3"/>
    <w:rsid w:val="00D11BF2"/>
    <w:rsid w:val="00D15CF8"/>
    <w:rsid w:val="00D21EB2"/>
    <w:rsid w:val="00D222F6"/>
    <w:rsid w:val="00D31A52"/>
    <w:rsid w:val="00D36B23"/>
    <w:rsid w:val="00D41905"/>
    <w:rsid w:val="00D44AE4"/>
    <w:rsid w:val="00D52B5E"/>
    <w:rsid w:val="00D534D7"/>
    <w:rsid w:val="00D546F2"/>
    <w:rsid w:val="00D55E7E"/>
    <w:rsid w:val="00D66E6E"/>
    <w:rsid w:val="00D7225B"/>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3290"/>
    <w:rsid w:val="00E256D4"/>
    <w:rsid w:val="00E275AC"/>
    <w:rsid w:val="00E3104B"/>
    <w:rsid w:val="00E35F26"/>
    <w:rsid w:val="00E361DE"/>
    <w:rsid w:val="00E40DD3"/>
    <w:rsid w:val="00E44BE4"/>
    <w:rsid w:val="00E44D99"/>
    <w:rsid w:val="00E45248"/>
    <w:rsid w:val="00E46511"/>
    <w:rsid w:val="00E52342"/>
    <w:rsid w:val="00E54031"/>
    <w:rsid w:val="00E55D01"/>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7307B"/>
    <w:rsid w:val="00F73EC1"/>
    <w:rsid w:val="00F76940"/>
    <w:rsid w:val="00F775B6"/>
    <w:rsid w:val="00F7796D"/>
    <w:rsid w:val="00F8241E"/>
    <w:rsid w:val="00F96EFE"/>
    <w:rsid w:val="00FA063B"/>
    <w:rsid w:val="00FA5980"/>
    <w:rsid w:val="00FA6C4A"/>
    <w:rsid w:val="00FB20F5"/>
    <w:rsid w:val="00FB6BE6"/>
    <w:rsid w:val="00FC69D7"/>
    <w:rsid w:val="00FD4284"/>
    <w:rsid w:val="00FD4561"/>
    <w:rsid w:val="00FD7A9A"/>
    <w:rsid w:val="00FE2068"/>
    <w:rsid w:val="00FE598A"/>
    <w:rsid w:val="00FF018F"/>
    <w:rsid w:val="00FF18C3"/>
    <w:rsid w:val="00FF4518"/>
    <w:rsid w:val="00FF7A2C"/>
    <w:rsid w:val="081E9C23"/>
    <w:rsid w:val="13E19E08"/>
    <w:rsid w:val="1443B8D2"/>
    <w:rsid w:val="163C0538"/>
    <w:rsid w:val="21EF12B1"/>
    <w:rsid w:val="25DF176C"/>
    <w:rsid w:val="29BF6FBF"/>
    <w:rsid w:val="2CA43956"/>
    <w:rsid w:val="314B23ED"/>
    <w:rsid w:val="325105D5"/>
    <w:rsid w:val="33AC79FC"/>
    <w:rsid w:val="3D9F79AC"/>
    <w:rsid w:val="406A7E18"/>
    <w:rsid w:val="419A9534"/>
    <w:rsid w:val="47ED7A63"/>
    <w:rsid w:val="5330F658"/>
    <w:rsid w:val="5A22A1A6"/>
    <w:rsid w:val="5CB52E1D"/>
    <w:rsid w:val="6267F80B"/>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 w:type="paragraph" w:styleId="Revision">
    <w:name w:val="Revision"/>
    <w:hidden/>
    <w:uiPriority w:val="99"/>
    <w:semiHidden/>
    <w:rsid w:val="00851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4981</Words>
  <Characters>28394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33309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Jaume Losa, Alejandro Andreas</cp:lastModifiedBy>
  <cp:revision>9</cp:revision>
  <cp:lastPrinted>2018-12-12T19:45:00Z</cp:lastPrinted>
  <dcterms:created xsi:type="dcterms:W3CDTF">2023-08-26T14:58:00Z</dcterms:created>
  <dcterms:modified xsi:type="dcterms:W3CDTF">2023-09-16T19:53:00Z</dcterms:modified>
</cp:coreProperties>
</file>