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FB0B" w14:textId="77777777" w:rsidR="00BC16C8" w:rsidRPr="003B1DC6" w:rsidRDefault="00BC16C8" w:rsidP="00412797">
      <w:pPr>
        <w:tabs>
          <w:tab w:val="left" w:pos="2940"/>
        </w:tabs>
        <w:rPr>
          <w:rFonts w:ascii="Arial" w:hAnsi="Arial" w:cs="Arial"/>
          <w:b/>
          <w:sz w:val="20"/>
          <w:szCs w:val="20"/>
          <w:lang w:val="es-ES"/>
        </w:rPr>
      </w:pPr>
    </w:p>
    <w:p w14:paraId="672A6659" w14:textId="7EE2D0C6" w:rsidR="00AD2B5E" w:rsidRPr="005D5E8F" w:rsidRDefault="003B1DC6" w:rsidP="005D5E8F">
      <w:pPr>
        <w:tabs>
          <w:tab w:val="left" w:pos="2940"/>
        </w:tabs>
        <w:jc w:val="center"/>
        <w:rPr>
          <w:rFonts w:ascii="Arial" w:hAnsi="Arial" w:cs="Arial"/>
          <w:b/>
          <w:bCs/>
          <w:sz w:val="30"/>
          <w:szCs w:val="30"/>
          <w:lang w:val="es-ES"/>
        </w:rPr>
      </w:pPr>
      <w:r w:rsidRPr="003B1DC6">
        <w:rPr>
          <w:rFonts w:ascii="Arial" w:hAnsi="Arial" w:cs="Arial"/>
          <w:b/>
          <w:bCs/>
          <w:sz w:val="30"/>
          <w:szCs w:val="30"/>
          <w:lang w:val="es-ES"/>
        </w:rPr>
        <w:t>CONSENTIMIENTO PARA PARTICIPAR EN UN</w:t>
      </w:r>
      <w:r w:rsidR="0008432E">
        <w:rPr>
          <w:rFonts w:ascii="Arial" w:hAnsi="Arial" w:cs="Arial"/>
          <w:b/>
          <w:bCs/>
          <w:sz w:val="30"/>
          <w:szCs w:val="30"/>
          <w:lang w:val="es-ES"/>
        </w:rPr>
        <w:t xml:space="preserve"> ESTUDIO DE INVESTIGACIÓN</w:t>
      </w:r>
    </w:p>
    <w:p w14:paraId="5DAB6C7B" w14:textId="7983AC79" w:rsidR="0055133B" w:rsidRPr="003B1DC6" w:rsidRDefault="10EBDF66" w:rsidP="00412797">
      <w:pPr>
        <w:pStyle w:val="ListParagraph"/>
        <w:tabs>
          <w:tab w:val="left" w:pos="720"/>
        </w:tabs>
        <w:spacing w:after="0" w:line="240" w:lineRule="auto"/>
        <w:ind w:left="0"/>
        <w:jc w:val="both"/>
        <w:rPr>
          <w:rFonts w:ascii="Arial" w:eastAsia="Times New Roman" w:hAnsi="Arial" w:cs="Arial"/>
          <w:color w:val="0070C0"/>
          <w:sz w:val="20"/>
          <w:szCs w:val="20"/>
          <w:lang w:val="es-ES"/>
        </w:rPr>
      </w:pPr>
      <w:r w:rsidRPr="003B1DC6">
        <w:rPr>
          <w:rFonts w:ascii="Arial" w:eastAsia="Times New Roman" w:hAnsi="Arial" w:cs="Arial"/>
          <w:color w:val="0070C0"/>
          <w:sz w:val="20"/>
          <w:szCs w:val="20"/>
          <w:lang w:val="es-ES"/>
        </w:rPr>
        <w:t xml:space="preserve">   </w:t>
      </w:r>
    </w:p>
    <w:p w14:paraId="50211167" w14:textId="13518D68" w:rsidR="003B1DC6" w:rsidRPr="003B1DC6" w:rsidRDefault="00D43F3F" w:rsidP="00D43F3F">
      <w:pPr>
        <w:rPr>
          <w:rFonts w:ascii="Arial" w:hAnsi="Arial" w:cs="Arial"/>
          <w:sz w:val="20"/>
          <w:szCs w:val="20"/>
          <w:lang w:val="es-ES"/>
        </w:rPr>
      </w:pPr>
      <w:r w:rsidRPr="003B1DC6">
        <w:rPr>
          <w:rFonts w:ascii="Arial" w:hAnsi="Arial" w:cs="Arial"/>
          <w:b/>
          <w:bCs/>
          <w:sz w:val="20"/>
          <w:szCs w:val="20"/>
          <w:lang w:val="es-ES"/>
        </w:rPr>
        <w:t>Título del estudio</w:t>
      </w:r>
      <w:r w:rsidRPr="003B1DC6">
        <w:rPr>
          <w:rFonts w:ascii="Arial" w:hAnsi="Arial" w:cs="Arial"/>
          <w:sz w:val="20"/>
          <w:szCs w:val="20"/>
          <w:lang w:val="es-ES"/>
        </w:rPr>
        <w:t xml:space="preserve">: </w:t>
      </w:r>
      <w:r w:rsidR="005D5E8F" w:rsidRPr="005D5E8F">
        <w:rPr>
          <w:rFonts w:ascii="Arial" w:hAnsi="Arial" w:cs="Arial"/>
          <w:sz w:val="20"/>
          <w:szCs w:val="20"/>
          <w:lang w:val="es-ES"/>
        </w:rPr>
        <w:t>Actitudes y usos lingüísticos de la población de Palma de Mallorca hacia las lenguas cooficiales de las Islas Baleares: Catalán y Español</w:t>
      </w:r>
    </w:p>
    <w:p w14:paraId="7904E02E" w14:textId="4C2B9DB1" w:rsidR="00D43F3F" w:rsidRPr="003B1DC6" w:rsidRDefault="00D43F3F" w:rsidP="00D43F3F">
      <w:pPr>
        <w:rPr>
          <w:rFonts w:ascii="Arial" w:hAnsi="Arial" w:cs="Arial"/>
          <w:sz w:val="20"/>
          <w:szCs w:val="20"/>
          <w:lang w:val="es-ES"/>
        </w:rPr>
      </w:pPr>
      <w:r w:rsidRPr="003B1DC6">
        <w:rPr>
          <w:rFonts w:ascii="Arial" w:hAnsi="Arial" w:cs="Arial"/>
          <w:b/>
          <w:bCs/>
          <w:sz w:val="20"/>
          <w:szCs w:val="20"/>
          <w:lang w:val="es-ES"/>
        </w:rPr>
        <w:t>Investigadores principales:</w:t>
      </w:r>
      <w:r w:rsidRPr="003B1DC6">
        <w:rPr>
          <w:rFonts w:ascii="Arial" w:hAnsi="Arial" w:cs="Arial"/>
          <w:sz w:val="20"/>
          <w:szCs w:val="20"/>
          <w:lang w:val="es-ES"/>
        </w:rPr>
        <w:t xml:space="preserve"> </w:t>
      </w:r>
      <w:r w:rsidR="005D5E8F">
        <w:rPr>
          <w:rFonts w:ascii="Arial" w:hAnsi="Arial" w:cs="Arial"/>
          <w:sz w:val="20"/>
          <w:szCs w:val="20"/>
          <w:lang w:val="es-ES"/>
        </w:rPr>
        <w:t>Alejandro Andreas Jaume Losa, M.A.T</w:t>
      </w:r>
    </w:p>
    <w:p w14:paraId="3D55FFFF" w14:textId="77777777" w:rsidR="00D43F3F" w:rsidRPr="003B1DC6" w:rsidRDefault="00D43F3F" w:rsidP="00412797">
      <w:pPr>
        <w:tabs>
          <w:tab w:val="left" w:pos="2940"/>
        </w:tabs>
        <w:rPr>
          <w:rFonts w:ascii="Arial" w:eastAsia="Calibri" w:hAnsi="Arial" w:cs="Arial"/>
          <w:sz w:val="20"/>
          <w:szCs w:val="20"/>
          <w:lang w:val="es-ES"/>
        </w:rPr>
      </w:pPr>
    </w:p>
    <w:p w14:paraId="046FF597" w14:textId="7D12AED4" w:rsidR="00D43F3F" w:rsidRPr="003B1DC6" w:rsidRDefault="00D43F3F" w:rsidP="00D43F3F">
      <w:pPr>
        <w:rPr>
          <w:rFonts w:ascii="Arial" w:hAnsi="Arial" w:cs="Arial"/>
          <w:sz w:val="20"/>
          <w:szCs w:val="20"/>
          <w:lang w:val="es-ES"/>
        </w:rPr>
      </w:pPr>
      <w:r w:rsidRPr="003B1DC6">
        <w:rPr>
          <w:rFonts w:ascii="Arial" w:hAnsi="Arial" w:cs="Arial"/>
          <w:sz w:val="20"/>
          <w:szCs w:val="20"/>
          <w:lang w:val="es-ES"/>
        </w:rPr>
        <w:t>Este formulario en línea es parte del proceso de consentimiento informado para un estudio de investigación, y proporcionará información que le ayudará a decidir si desea participar en el estudio. Es su elección participar o no. Si decide participar, las instrucciones al final del documento le indicarán qué hacer a continuación. Su alternativa para participar en la investigación es no participar en la misma.</w:t>
      </w:r>
    </w:p>
    <w:p w14:paraId="42AB2A3C" w14:textId="77777777" w:rsidR="00D835F1" w:rsidRPr="003B1DC6" w:rsidRDefault="00D835F1" w:rsidP="00412797">
      <w:pPr>
        <w:tabs>
          <w:tab w:val="left" w:pos="2940"/>
        </w:tabs>
        <w:rPr>
          <w:rFonts w:ascii="Arial" w:hAnsi="Arial" w:cs="Arial"/>
          <w:color w:val="0070C0"/>
          <w:sz w:val="20"/>
          <w:szCs w:val="20"/>
          <w:lang w:val="es-ES"/>
        </w:rPr>
      </w:pPr>
    </w:p>
    <w:p w14:paraId="43EC62F2" w14:textId="77777777" w:rsidR="00D43F3F" w:rsidRPr="003B1DC6" w:rsidRDefault="00D43F3F" w:rsidP="00412797">
      <w:pPr>
        <w:tabs>
          <w:tab w:val="left" w:pos="2940"/>
        </w:tabs>
        <w:rPr>
          <w:rFonts w:ascii="Arial" w:hAnsi="Arial" w:cs="Arial"/>
          <w:b/>
          <w:bCs/>
          <w:sz w:val="20"/>
          <w:szCs w:val="20"/>
          <w:lang w:val="es-ES"/>
        </w:rPr>
      </w:pPr>
      <w:r w:rsidRPr="003B1DC6">
        <w:rPr>
          <w:rFonts w:ascii="Arial" w:hAnsi="Arial" w:cs="Arial"/>
          <w:b/>
          <w:bCs/>
          <w:sz w:val="20"/>
          <w:szCs w:val="20"/>
          <w:lang w:val="es-ES"/>
        </w:rPr>
        <w:t xml:space="preserve">¿Quién está llevando a cabo este estudio de investigación y de qué se trata? </w:t>
      </w:r>
    </w:p>
    <w:p w14:paraId="23993EC0" w14:textId="6E518AF6" w:rsidR="005D5E8F" w:rsidRPr="005D5E8F" w:rsidRDefault="005D5E8F" w:rsidP="005D5E8F">
      <w:pPr>
        <w:tabs>
          <w:tab w:val="left" w:pos="960"/>
        </w:tabs>
        <w:rPr>
          <w:rFonts w:ascii="Arial" w:hAnsi="Arial" w:cs="Arial"/>
          <w:sz w:val="20"/>
          <w:szCs w:val="20"/>
          <w:lang w:val="es-ES"/>
        </w:rPr>
      </w:pPr>
      <w:r w:rsidRPr="005D5E8F">
        <w:rPr>
          <w:rFonts w:ascii="Arial" w:hAnsi="Arial" w:cs="Arial"/>
          <w:sz w:val="20"/>
          <w:szCs w:val="20"/>
          <w:lang w:val="es-ES"/>
        </w:rPr>
        <w:t>Le invitamos a participar en un estudio de investigación dirigido por Alejandro Andreas Jaume Losa, estudiante de segundo año del programa de doctorado Bilingüismo y Adquisición de Segundas Lenguas del Departamento de Español y Portugués de la Universidad de Rutgers</w:t>
      </w:r>
      <w:r w:rsidR="00734326">
        <w:rPr>
          <w:rFonts w:ascii="Arial" w:hAnsi="Arial" w:cs="Arial"/>
          <w:sz w:val="20"/>
          <w:szCs w:val="20"/>
          <w:lang w:val="es-ES"/>
        </w:rPr>
        <w:t xml:space="preserve"> (Estados Unidos)</w:t>
      </w:r>
      <w:r w:rsidRPr="005D5E8F">
        <w:rPr>
          <w:rFonts w:ascii="Arial" w:hAnsi="Arial" w:cs="Arial"/>
          <w:sz w:val="20"/>
          <w:szCs w:val="20"/>
          <w:lang w:val="es-ES"/>
        </w:rPr>
        <w:t>. El propósito de la investigación es comprender mejor las actitudes lingüísticas que los residentes de Palma tienen hacia las dos lenguas oficiales de las Islas Baleares: el catalán y el castellano.</w:t>
      </w:r>
    </w:p>
    <w:p w14:paraId="49090E70" w14:textId="77777777" w:rsidR="005D5E8F" w:rsidRPr="005D5E8F" w:rsidRDefault="005D5E8F" w:rsidP="005D5E8F">
      <w:pPr>
        <w:tabs>
          <w:tab w:val="left" w:pos="960"/>
        </w:tabs>
        <w:rPr>
          <w:rFonts w:ascii="Arial" w:hAnsi="Arial" w:cs="Arial"/>
          <w:sz w:val="20"/>
          <w:szCs w:val="20"/>
          <w:lang w:val="es-ES"/>
        </w:rPr>
      </w:pPr>
    </w:p>
    <w:p w14:paraId="3FD45434" w14:textId="7B7BAB7C" w:rsidR="005D5E8F" w:rsidRDefault="005D5E8F" w:rsidP="005D5E8F">
      <w:pPr>
        <w:tabs>
          <w:tab w:val="left" w:pos="960"/>
        </w:tabs>
        <w:rPr>
          <w:rFonts w:ascii="Arial" w:hAnsi="Arial" w:cs="Arial"/>
          <w:sz w:val="20"/>
          <w:szCs w:val="20"/>
          <w:lang w:val="es-ES"/>
        </w:rPr>
      </w:pPr>
      <w:r w:rsidRPr="005D5E8F">
        <w:rPr>
          <w:rFonts w:ascii="Arial" w:hAnsi="Arial" w:cs="Arial"/>
          <w:sz w:val="20"/>
          <w:szCs w:val="20"/>
          <w:lang w:val="es-ES"/>
        </w:rPr>
        <w:t>Puede ponerse en contacto con el Sr. Alejandro Andreas Jaume Losa en ajaumelosa@spanport.rutgers.edu o en el 848-932-9323.</w:t>
      </w:r>
    </w:p>
    <w:p w14:paraId="6A83D564" w14:textId="77777777" w:rsidR="005D5E8F" w:rsidRPr="003B1DC6" w:rsidRDefault="005D5E8F" w:rsidP="005D5E8F">
      <w:pPr>
        <w:tabs>
          <w:tab w:val="left" w:pos="960"/>
        </w:tabs>
        <w:rPr>
          <w:rFonts w:ascii="Arial" w:hAnsi="Arial" w:cs="Arial"/>
          <w:sz w:val="20"/>
          <w:szCs w:val="20"/>
          <w:lang w:val="es-ES"/>
        </w:rPr>
      </w:pPr>
    </w:p>
    <w:p w14:paraId="5C69CDA6" w14:textId="77777777" w:rsidR="00D43F3F" w:rsidRPr="003B1DC6" w:rsidRDefault="00D43F3F" w:rsidP="00412797">
      <w:pPr>
        <w:rPr>
          <w:rFonts w:ascii="Arial" w:hAnsi="Arial" w:cs="Arial"/>
          <w:sz w:val="20"/>
          <w:szCs w:val="20"/>
          <w:lang w:val="es-ES"/>
        </w:rPr>
      </w:pPr>
      <w:r w:rsidRPr="003B1DC6">
        <w:rPr>
          <w:rFonts w:ascii="Arial" w:hAnsi="Arial" w:cs="Arial"/>
          <w:b/>
          <w:bCs/>
          <w:sz w:val="20"/>
          <w:szCs w:val="20"/>
          <w:lang w:val="es-ES"/>
        </w:rPr>
        <w:t>¿Qué se me pedirá que haga si decido participar?</w:t>
      </w:r>
      <w:r w:rsidRPr="003B1DC6">
        <w:rPr>
          <w:rFonts w:ascii="Arial" w:hAnsi="Arial" w:cs="Arial"/>
          <w:sz w:val="20"/>
          <w:szCs w:val="20"/>
          <w:lang w:val="es-ES"/>
        </w:rPr>
        <w:t xml:space="preserve"> </w:t>
      </w:r>
    </w:p>
    <w:p w14:paraId="1E680F60" w14:textId="7EB98264" w:rsidR="005D5E8F" w:rsidRDefault="005D5E8F" w:rsidP="00412797">
      <w:pPr>
        <w:rPr>
          <w:rFonts w:ascii="Arial" w:hAnsi="Arial" w:cs="Arial"/>
          <w:sz w:val="20"/>
          <w:szCs w:val="20"/>
          <w:lang w:val="es-ES"/>
        </w:rPr>
      </w:pPr>
      <w:r w:rsidRPr="005D5E8F">
        <w:rPr>
          <w:rFonts w:ascii="Arial" w:hAnsi="Arial" w:cs="Arial"/>
          <w:sz w:val="20"/>
          <w:szCs w:val="20"/>
          <w:lang w:val="es-ES"/>
        </w:rPr>
        <w:t>Se le pedirá que responda a un cuestionario en línea que consta de tres bloques sobre los siguientes temas: datos demográficos, uso de la lengua y actitudes lingüísticas. Su participación en el estudio durará unos 1</w:t>
      </w:r>
      <w:r w:rsidR="00734326">
        <w:rPr>
          <w:rFonts w:ascii="Arial" w:hAnsi="Arial" w:cs="Arial"/>
          <w:sz w:val="20"/>
          <w:szCs w:val="20"/>
          <w:lang w:val="es-ES"/>
        </w:rPr>
        <w:t>5</w:t>
      </w:r>
      <w:r w:rsidRPr="005D5E8F">
        <w:rPr>
          <w:rFonts w:ascii="Arial" w:hAnsi="Arial" w:cs="Arial"/>
          <w:sz w:val="20"/>
          <w:szCs w:val="20"/>
          <w:lang w:val="es-ES"/>
        </w:rPr>
        <w:t xml:space="preserve"> minutos. Prevemos que </w:t>
      </w:r>
      <w:ins w:id="0" w:author="Author">
        <w:r w:rsidR="00F50987">
          <w:rPr>
            <w:rFonts w:ascii="Arial" w:hAnsi="Arial" w:cs="Arial"/>
            <w:sz w:val="20"/>
            <w:szCs w:val="20"/>
            <w:lang w:val="es-ES"/>
          </w:rPr>
          <w:t>300</w:t>
        </w:r>
      </w:ins>
      <w:del w:id="1" w:author="Author">
        <w:r w:rsidRPr="005D5E8F" w:rsidDel="00F50987">
          <w:rPr>
            <w:rFonts w:ascii="Arial" w:hAnsi="Arial" w:cs="Arial"/>
            <w:sz w:val="20"/>
            <w:szCs w:val="20"/>
            <w:lang w:val="es-ES"/>
          </w:rPr>
          <w:delText>100</w:delText>
        </w:r>
      </w:del>
      <w:r w:rsidRPr="005D5E8F">
        <w:rPr>
          <w:rFonts w:ascii="Arial" w:hAnsi="Arial" w:cs="Arial"/>
          <w:sz w:val="20"/>
          <w:szCs w:val="20"/>
          <w:lang w:val="es-ES"/>
        </w:rPr>
        <w:t xml:space="preserve"> sujetos participarán en el estudio.</w:t>
      </w:r>
    </w:p>
    <w:p w14:paraId="608E2A3D" w14:textId="77777777" w:rsidR="005D5E8F" w:rsidRPr="003B1DC6" w:rsidRDefault="005D5E8F" w:rsidP="00412797">
      <w:pPr>
        <w:rPr>
          <w:rFonts w:ascii="Arial" w:hAnsi="Arial" w:cs="Arial"/>
          <w:sz w:val="20"/>
          <w:szCs w:val="20"/>
          <w:lang w:val="es-ES"/>
        </w:rPr>
      </w:pPr>
    </w:p>
    <w:p w14:paraId="4ECE8A21" w14:textId="77777777"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¿Cuáles son los riesgos y/o molestias que podría experimentar si participo en el estudio? </w:t>
      </w:r>
    </w:p>
    <w:p w14:paraId="11B07962" w14:textId="772213E6" w:rsidR="005D5E8F" w:rsidRPr="007073FC" w:rsidRDefault="007073FC" w:rsidP="00412797">
      <w:pPr>
        <w:tabs>
          <w:tab w:val="left" w:pos="2940"/>
        </w:tabs>
        <w:rPr>
          <w:rFonts w:ascii="Arial" w:hAnsi="Arial" w:cs="Arial"/>
          <w:sz w:val="20"/>
          <w:szCs w:val="20"/>
          <w:lang w:val="es-ES"/>
        </w:rPr>
      </w:pPr>
      <w:r w:rsidRPr="007073FC">
        <w:rPr>
          <w:rFonts w:ascii="Arial" w:hAnsi="Arial" w:cs="Arial"/>
          <w:sz w:val="20"/>
          <w:szCs w:val="20"/>
          <w:lang w:val="es-ES"/>
        </w:rPr>
        <w:t>La violación de la confidencialidad es un riesg</w:t>
      </w:r>
      <w:r w:rsidR="00010898">
        <w:rPr>
          <w:rFonts w:ascii="Arial" w:hAnsi="Arial" w:cs="Arial"/>
          <w:sz w:val="20"/>
          <w:szCs w:val="20"/>
          <w:lang w:val="es-ES"/>
        </w:rPr>
        <w:t>o</w:t>
      </w:r>
      <w:r w:rsidRPr="007073FC">
        <w:rPr>
          <w:rFonts w:ascii="Arial" w:hAnsi="Arial" w:cs="Arial"/>
          <w:sz w:val="20"/>
          <w:szCs w:val="20"/>
          <w:lang w:val="es-ES"/>
        </w:rPr>
        <w:t>, pero existe un plan de seguridad de datos para minimizarlo. Además, algunas preguntas pueden hacerle sentir incómodo. Si eso ocurre, puede saltarse esas preguntas o retirarse del estudio por completo. Si decide abandonar en cualquier momento antes de terminar la encuesta, sus respuestas NO quedarán registradas.</w:t>
      </w:r>
    </w:p>
    <w:p w14:paraId="63A4A2EC" w14:textId="77777777" w:rsidR="007073FC" w:rsidRPr="003B1DC6" w:rsidRDefault="007073FC" w:rsidP="00412797">
      <w:pPr>
        <w:tabs>
          <w:tab w:val="left" w:pos="2940"/>
        </w:tabs>
        <w:rPr>
          <w:rFonts w:ascii="Arial" w:hAnsi="Arial" w:cs="Arial"/>
          <w:color w:val="0070C0"/>
          <w:sz w:val="20"/>
          <w:szCs w:val="20"/>
          <w:lang w:val="es-ES"/>
        </w:rPr>
      </w:pPr>
    </w:p>
    <w:p w14:paraId="187B26C8" w14:textId="77777777"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¿Hay algún beneficio para mí si decido participar en este estudio? </w:t>
      </w:r>
    </w:p>
    <w:p w14:paraId="0D0B940D" w14:textId="799A3BFB" w:rsidR="003A431A" w:rsidRPr="003B1DC6" w:rsidRDefault="005D5E8F" w:rsidP="005D5E8F">
      <w:pPr>
        <w:rPr>
          <w:rFonts w:ascii="Arial" w:hAnsi="Arial" w:cs="Arial"/>
          <w:sz w:val="20"/>
          <w:szCs w:val="20"/>
          <w:lang w:val="es-ES"/>
        </w:rPr>
      </w:pPr>
      <w:r w:rsidRPr="005D5E8F">
        <w:rPr>
          <w:rFonts w:ascii="Arial" w:hAnsi="Arial" w:cs="Arial"/>
          <w:sz w:val="20"/>
          <w:szCs w:val="20"/>
          <w:lang w:val="es-ES"/>
        </w:rPr>
        <w:t>Participar en esta investigación no le reportará ningún beneficio directo. Contribuirá a conocer cómo perciben y utilizan los residentes de Palma de Mallorca las dos lenguas cooficiales de las Islas Baleares.</w:t>
      </w:r>
    </w:p>
    <w:p w14:paraId="684DD594" w14:textId="77777777" w:rsidR="005D5E8F" w:rsidRDefault="005D5E8F" w:rsidP="00D43F3F">
      <w:pPr>
        <w:rPr>
          <w:rFonts w:ascii="Arial" w:hAnsi="Arial" w:cs="Arial"/>
          <w:b/>
          <w:bCs/>
          <w:sz w:val="20"/>
          <w:szCs w:val="20"/>
          <w:lang w:val="es-ES"/>
        </w:rPr>
      </w:pPr>
    </w:p>
    <w:p w14:paraId="2E0F670E" w14:textId="65DCF271"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¿Se me pagará por participar en este estudio? </w:t>
      </w:r>
    </w:p>
    <w:p w14:paraId="0E27B00A" w14:textId="6DC75DE2" w:rsidR="00F42877" w:rsidRPr="005D5E8F" w:rsidRDefault="005D5E8F" w:rsidP="00412797">
      <w:pPr>
        <w:tabs>
          <w:tab w:val="left" w:pos="2160"/>
          <w:tab w:val="left" w:pos="2940"/>
        </w:tabs>
        <w:rPr>
          <w:rFonts w:ascii="Arial" w:hAnsi="Arial" w:cs="Arial"/>
          <w:bCs/>
          <w:sz w:val="20"/>
          <w:szCs w:val="20"/>
          <w:lang w:val="es-ES"/>
        </w:rPr>
      </w:pPr>
      <w:r w:rsidRPr="005D5E8F">
        <w:rPr>
          <w:rFonts w:ascii="Arial" w:hAnsi="Arial" w:cs="Arial"/>
          <w:bCs/>
          <w:sz w:val="20"/>
          <w:szCs w:val="20"/>
          <w:lang w:val="es-ES"/>
        </w:rPr>
        <w:t xml:space="preserve">Se le compensará con 10 </w:t>
      </w:r>
      <w:r w:rsidR="00734326">
        <w:rPr>
          <w:rFonts w:ascii="Arial" w:hAnsi="Arial" w:cs="Arial"/>
          <w:bCs/>
          <w:sz w:val="20"/>
          <w:szCs w:val="20"/>
          <w:lang w:val="es-ES"/>
        </w:rPr>
        <w:t>EUR</w:t>
      </w:r>
      <w:r w:rsidRPr="005D5E8F">
        <w:rPr>
          <w:rFonts w:ascii="Arial" w:hAnsi="Arial" w:cs="Arial"/>
          <w:bCs/>
          <w:sz w:val="20"/>
          <w:szCs w:val="20"/>
          <w:lang w:val="es-ES"/>
        </w:rPr>
        <w:t xml:space="preserve"> por completar este cuestionario. Una vez completado, se le pedirá que seleccione el método de pago que prefiera (PayPal o tarjeta regalo de Amazon) y que facilite su dirección de correo electrónico. Recibirá un correo electrónico de los investigadores con información sobre cómo recibirá el pago seleccionado en las 72 horas siguientes a la finalización.</w:t>
      </w:r>
    </w:p>
    <w:p w14:paraId="5F3555AE" w14:textId="77777777" w:rsidR="005D5E8F" w:rsidRDefault="005D5E8F" w:rsidP="00D43F3F">
      <w:pPr>
        <w:rPr>
          <w:rFonts w:ascii="Arial" w:hAnsi="Arial" w:cs="Arial"/>
          <w:b/>
          <w:bCs/>
          <w:sz w:val="20"/>
          <w:szCs w:val="20"/>
          <w:lang w:val="es-ES"/>
        </w:rPr>
      </w:pPr>
    </w:p>
    <w:p w14:paraId="1456D747" w14:textId="7C839699" w:rsidR="00D43F3F" w:rsidRPr="003B1DC6" w:rsidRDefault="00D43F3F" w:rsidP="00D43F3F">
      <w:pPr>
        <w:rPr>
          <w:rFonts w:ascii="Arial" w:hAnsi="Arial" w:cs="Arial"/>
          <w:b/>
          <w:bCs/>
          <w:sz w:val="20"/>
          <w:szCs w:val="20"/>
          <w:lang w:val="es-ES"/>
        </w:rPr>
      </w:pPr>
      <w:r w:rsidRPr="0008432E">
        <w:rPr>
          <w:rFonts w:ascii="Arial" w:hAnsi="Arial" w:cs="Arial"/>
          <w:b/>
          <w:bCs/>
          <w:sz w:val="20"/>
          <w:szCs w:val="20"/>
          <w:lang w:val="es-ES"/>
        </w:rPr>
        <w:t>¿Cómo se mantendrá privada o confidencial la información sobre mí?</w:t>
      </w:r>
      <w:r w:rsidRPr="003B1DC6">
        <w:rPr>
          <w:rFonts w:ascii="Arial" w:hAnsi="Arial" w:cs="Arial"/>
          <w:b/>
          <w:bCs/>
          <w:sz w:val="20"/>
          <w:szCs w:val="20"/>
          <w:lang w:val="es-ES"/>
        </w:rPr>
        <w:t xml:space="preserve"> </w:t>
      </w:r>
    </w:p>
    <w:p w14:paraId="6E567068" w14:textId="586AD3E6" w:rsidR="0008432E" w:rsidRPr="0008432E" w:rsidRDefault="0008432E" w:rsidP="003B1DC6">
      <w:pPr>
        <w:rPr>
          <w:rFonts w:ascii="Arial" w:hAnsi="Arial" w:cs="Arial"/>
          <w:sz w:val="20"/>
          <w:szCs w:val="20"/>
          <w:lang w:val="es-ES"/>
        </w:rPr>
      </w:pPr>
      <w:r w:rsidRPr="0008432E">
        <w:rPr>
          <w:rFonts w:ascii="Arial" w:hAnsi="Arial" w:cs="Arial"/>
          <w:sz w:val="20"/>
          <w:szCs w:val="20"/>
          <w:lang w:val="es-ES"/>
        </w:rPr>
        <w:t>Como participante en este estudio, participará en la recogida de datos en línea. No estará bajo ninguna observación directa. Tendrá la oportunidad de rellenar el cuestionario en sus propios dispositivos electrónicos, en el momento y al ritmo que más le convengan. Antes de continuar, deberá revisar los materiales de consentimiento y, si decide participar, simplemente haga clic en el botón "Acepto". Es importante que sepas que tienes la opción de retirarte de la encuesta en cualquier momento sin penalización alguna. Además, después de completar la encuesta, puede decidir si quiere que se borren sus datos. La única información personal que se recogerá será su dirección de correo electrónico</w:t>
      </w:r>
      <w:r w:rsidR="00010898">
        <w:rPr>
          <w:rFonts w:ascii="Arial" w:hAnsi="Arial" w:cs="Arial"/>
          <w:sz w:val="20"/>
          <w:szCs w:val="20"/>
          <w:lang w:val="es-ES"/>
        </w:rPr>
        <w:t xml:space="preserve"> </w:t>
      </w:r>
      <w:r w:rsidRPr="0008432E">
        <w:rPr>
          <w:rFonts w:ascii="Arial" w:hAnsi="Arial" w:cs="Arial"/>
          <w:sz w:val="20"/>
          <w:szCs w:val="20"/>
          <w:lang w:val="es-ES"/>
        </w:rPr>
        <w:t xml:space="preserve">con el </w:t>
      </w:r>
      <w:r w:rsidRPr="0008432E">
        <w:rPr>
          <w:rFonts w:ascii="Arial" w:hAnsi="Arial" w:cs="Arial"/>
          <w:sz w:val="20"/>
          <w:szCs w:val="20"/>
          <w:lang w:val="es-ES"/>
        </w:rPr>
        <w:lastRenderedPageBreak/>
        <w:t>único fin de enviarle el pago por su participación en el estudio. Tras completar la encuesta, dispondrá de un plazo de dos semanas para solicitar que no se utilicen sus datos. Transcurrido este plazo, su dirección de correo electrónico se eliminará de nuestros registros. Los datos de la encuesta que recopilemos serán agregados y sólo podrán acceder a ellos los investigadores de esta Junta de Revisión Institucional (IRB). Estos datos se almacenarán durante un mínimo de seis años tras el cierre definitivo del proyecto, conservándose los datos primarios originales. Tenga en cuenta que la recopilación de datos se realizará en la cuenta Qualtrics protegida por contraseña del Sr. Alejandro Andreas Jaume Losa. Estos datos se compartirán con la cuenta Qualtrics de la Dra. Kendra Dickinson para su supervisión. Durante la fase de análisis, los datos se descargarán y almacenarán en los ordenadores de ambos investigadores, y permanecerán protegidos por contraseña.</w:t>
      </w:r>
    </w:p>
    <w:p w14:paraId="17052DF6" w14:textId="77777777" w:rsidR="0008432E" w:rsidRDefault="0008432E" w:rsidP="003B1DC6">
      <w:pPr>
        <w:rPr>
          <w:rFonts w:ascii="Arial" w:hAnsi="Arial" w:cs="Arial"/>
          <w:b/>
          <w:bCs/>
          <w:sz w:val="20"/>
          <w:szCs w:val="20"/>
          <w:lang w:val="es-ES"/>
        </w:rPr>
      </w:pPr>
    </w:p>
    <w:p w14:paraId="602953C7" w14:textId="7285EDEA" w:rsidR="003B1DC6" w:rsidRPr="005D5E8F" w:rsidRDefault="003B1DC6" w:rsidP="003B1DC6">
      <w:pPr>
        <w:rPr>
          <w:rFonts w:ascii="Arial" w:hAnsi="Arial" w:cs="Arial"/>
          <w:b/>
          <w:bCs/>
          <w:sz w:val="20"/>
          <w:szCs w:val="20"/>
          <w:lang w:val="es-ES"/>
        </w:rPr>
      </w:pPr>
      <w:r w:rsidRPr="003B1DC6">
        <w:rPr>
          <w:rFonts w:ascii="Arial" w:hAnsi="Arial" w:cs="Arial"/>
          <w:b/>
          <w:bCs/>
          <w:sz w:val="20"/>
          <w:szCs w:val="20"/>
          <w:lang w:val="es-ES"/>
        </w:rPr>
        <w:t xml:space="preserve">¿Qué sucederá con mis respuestas cuando que finalice el estudio? </w:t>
      </w:r>
    </w:p>
    <w:p w14:paraId="56981A02"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Una vez finalizado el estudio, la información se conservará durante algún tiempo, pero en ningún momento se revelarán datos identificativos suyos en los informes o publicaciones que puedan derivarse de esta investigación. La información recopilada sobre usted para esta investigación no será utilizada ni distribuida a investigadores para otras investigaciones.</w:t>
      </w:r>
    </w:p>
    <w:p w14:paraId="242AA023" w14:textId="77777777" w:rsidR="005D5E8F" w:rsidRPr="005D5E8F" w:rsidRDefault="005D5E8F" w:rsidP="005D5E8F">
      <w:pPr>
        <w:rPr>
          <w:rFonts w:ascii="Arial" w:hAnsi="Arial" w:cs="Arial"/>
          <w:sz w:val="20"/>
          <w:szCs w:val="20"/>
          <w:lang w:val="es-ES"/>
        </w:rPr>
      </w:pPr>
    </w:p>
    <w:p w14:paraId="3FA731EC" w14:textId="124E174A" w:rsidR="005D5E8F" w:rsidRPr="003B1DC6" w:rsidRDefault="005D5E8F" w:rsidP="005D5E8F">
      <w:pPr>
        <w:rPr>
          <w:rFonts w:ascii="Arial" w:hAnsi="Arial" w:cs="Arial"/>
          <w:sz w:val="20"/>
          <w:szCs w:val="20"/>
          <w:lang w:val="es-ES"/>
        </w:rPr>
      </w:pPr>
      <w:r w:rsidRPr="005D5E8F">
        <w:rPr>
          <w:rFonts w:ascii="Arial" w:hAnsi="Arial" w:cs="Arial"/>
          <w:sz w:val="20"/>
          <w:szCs w:val="20"/>
          <w:lang w:val="es-ES"/>
        </w:rPr>
        <w:t>El equipo de investigación y la Junta de Revisión Institucional de la Universidad de Rutgers son las únicas partes que pueden ver los datos, salvo que la ley lo exija. Si los resultados de esta investigación se presentan o publican profesionalmente, sólo se indicarán los resultados del grupo.</w:t>
      </w:r>
    </w:p>
    <w:p w14:paraId="5A922C58" w14:textId="77777777" w:rsidR="005D5E8F" w:rsidRDefault="005D5E8F" w:rsidP="003B1DC6">
      <w:pPr>
        <w:rPr>
          <w:rFonts w:ascii="Arial" w:hAnsi="Arial" w:cs="Arial"/>
          <w:b/>
          <w:bCs/>
          <w:sz w:val="20"/>
          <w:szCs w:val="20"/>
          <w:lang w:val="es-ES"/>
        </w:rPr>
      </w:pPr>
    </w:p>
    <w:p w14:paraId="4179F281" w14:textId="2AD222EA" w:rsidR="003B1DC6" w:rsidRPr="003B1DC6" w:rsidRDefault="003B1DC6" w:rsidP="003B1DC6">
      <w:pPr>
        <w:rPr>
          <w:rFonts w:ascii="Arial" w:hAnsi="Arial" w:cs="Arial"/>
          <w:sz w:val="20"/>
          <w:szCs w:val="20"/>
          <w:lang w:val="es-ES"/>
        </w:rPr>
      </w:pPr>
      <w:r w:rsidRPr="003B1DC6">
        <w:rPr>
          <w:rFonts w:ascii="Arial" w:hAnsi="Arial" w:cs="Arial"/>
          <w:b/>
          <w:bCs/>
          <w:sz w:val="20"/>
          <w:szCs w:val="20"/>
          <w:lang w:val="es-ES"/>
        </w:rPr>
        <w:t>¿Qué sucederá si no quiero participar o decido no continuar en el estudio más adelante?</w:t>
      </w:r>
      <w:r w:rsidRPr="003B1DC6">
        <w:rPr>
          <w:rFonts w:ascii="Arial" w:hAnsi="Arial" w:cs="Arial"/>
          <w:sz w:val="20"/>
          <w:szCs w:val="20"/>
          <w:lang w:val="es-ES"/>
        </w:rPr>
        <w:t xml:space="preserve"> </w:t>
      </w:r>
    </w:p>
    <w:p w14:paraId="38FEDB1E" w14:textId="30E68C38" w:rsidR="003B1DC6" w:rsidRPr="003B1DC6" w:rsidRDefault="005D5E8F" w:rsidP="003B1DC6">
      <w:pPr>
        <w:rPr>
          <w:rFonts w:ascii="Arial" w:hAnsi="Arial" w:cs="Arial"/>
          <w:sz w:val="20"/>
          <w:szCs w:val="20"/>
          <w:lang w:val="es-ES"/>
        </w:rPr>
      </w:pPr>
      <w:r w:rsidRPr="005D5E8F">
        <w:rPr>
          <w:rFonts w:ascii="Arial" w:hAnsi="Arial" w:cs="Arial"/>
          <w:sz w:val="20"/>
          <w:szCs w:val="20"/>
          <w:lang w:val="es-ES"/>
        </w:rPr>
        <w:t>Usted decide si participa o no en la investigación. Puede elegir participar, no participar o cambiar de opinión y retirarse del estudio en cualquier momento. Además, puede optar por omitir las preguntas que no se sienta cómodo contestando. Si no desea entrar en el estudio o decide dejar de participar, su relación con el personal del estudio no cambiará, y podrá hacerlo sin penalización y sin pérdida de las prestaciones a las que tenga derecho. Tenga en cuenta, no obstante, que una vez que haya enviado sus respuestas, ya no podrá retirarlas, pues no sabremos cuáles son las suyas.</w:t>
      </w:r>
    </w:p>
    <w:p w14:paraId="24DB6BB8" w14:textId="77777777" w:rsidR="005D5E8F" w:rsidRDefault="005D5E8F" w:rsidP="003B1DC6">
      <w:pPr>
        <w:rPr>
          <w:rFonts w:ascii="Arial" w:hAnsi="Arial" w:cs="Arial"/>
          <w:b/>
          <w:bCs/>
          <w:sz w:val="20"/>
          <w:szCs w:val="20"/>
          <w:lang w:val="es-ES"/>
        </w:rPr>
      </w:pPr>
    </w:p>
    <w:p w14:paraId="796013AE" w14:textId="179E0967" w:rsidR="003B1DC6" w:rsidRDefault="003B1DC6" w:rsidP="003B1DC6">
      <w:pPr>
        <w:rPr>
          <w:rFonts w:ascii="Arial" w:hAnsi="Arial" w:cs="Arial"/>
          <w:sz w:val="20"/>
          <w:szCs w:val="20"/>
          <w:lang w:val="es-ES"/>
        </w:rPr>
      </w:pPr>
      <w:r w:rsidRPr="003B1DC6">
        <w:rPr>
          <w:rFonts w:ascii="Arial" w:hAnsi="Arial" w:cs="Arial"/>
          <w:b/>
          <w:bCs/>
          <w:sz w:val="20"/>
          <w:szCs w:val="20"/>
          <w:lang w:val="es-ES"/>
        </w:rPr>
        <w:t>¿A quién puedo contactar si tengo preguntas?</w:t>
      </w:r>
      <w:r w:rsidRPr="003B1DC6">
        <w:rPr>
          <w:rFonts w:ascii="Arial" w:hAnsi="Arial" w:cs="Arial"/>
          <w:sz w:val="20"/>
          <w:szCs w:val="20"/>
          <w:lang w:val="es-ES"/>
        </w:rPr>
        <w:t xml:space="preserve"> </w:t>
      </w:r>
    </w:p>
    <w:p w14:paraId="471C330C"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Si tiene alguna pregunta sobre la participación en este estudio, puede ponerse en contacto con el investigador principal: Alejandro Andreas Jaume Losa, Departamento de Español y Portugués (Universidad de Rutgers): ajaumelosa@spanport.rutgers.edu y/o 848-932-9323. También puede ponerse en contacto con mi asesora docente, la Dra. Kendra Dickinson, en kendra.dickinson@rutgers.edu.</w:t>
      </w:r>
    </w:p>
    <w:p w14:paraId="1FDF40E8" w14:textId="77777777" w:rsidR="005D5E8F" w:rsidRPr="005D5E8F" w:rsidRDefault="005D5E8F" w:rsidP="005D5E8F">
      <w:pPr>
        <w:rPr>
          <w:rFonts w:ascii="Arial" w:hAnsi="Arial" w:cs="Arial"/>
          <w:sz w:val="20"/>
          <w:szCs w:val="20"/>
          <w:lang w:val="es-ES"/>
        </w:rPr>
      </w:pPr>
    </w:p>
    <w:p w14:paraId="52C9CD30"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Si tiene preguntas, inquietudes, problemas, información o comentarios sobre la investigación o desea conocer sus derechos como sujeto de investigación, puede comunicarse con la IRB de Rutgers o con el Programa de Protección de Sujetos Humanos de Rutgers por teléfono al (973) 972-3608 o al (732) 235-2866 o al (732) 235-9806 O por correo electrónico a irboffice@research.rutgers.edu, o puede escribirnos a 335 George Street, Liberty Plaza Suite 3200, New Brunswick, NJ 08901.</w:t>
      </w:r>
    </w:p>
    <w:p w14:paraId="22D17A2A" w14:textId="77777777" w:rsidR="005D5E8F" w:rsidRPr="005D5E8F" w:rsidRDefault="005D5E8F" w:rsidP="005D5E8F">
      <w:pPr>
        <w:rPr>
          <w:rFonts w:ascii="Arial" w:hAnsi="Arial" w:cs="Arial"/>
          <w:sz w:val="20"/>
          <w:szCs w:val="20"/>
          <w:lang w:val="es-ES"/>
        </w:rPr>
      </w:pPr>
    </w:p>
    <w:p w14:paraId="59485AEC" w14:textId="77777777" w:rsidR="005D5E8F" w:rsidRPr="005D5E8F" w:rsidRDefault="005D5E8F" w:rsidP="005D5E8F">
      <w:pPr>
        <w:rPr>
          <w:rFonts w:ascii="Arial" w:hAnsi="Arial" w:cs="Arial"/>
          <w:sz w:val="20"/>
          <w:szCs w:val="20"/>
          <w:lang w:val="es-ES"/>
        </w:rPr>
      </w:pPr>
    </w:p>
    <w:p w14:paraId="47D4FC61"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 xml:space="preserve">Imprima una copia de este formulario de consentimiento para sus archivos. </w:t>
      </w:r>
    </w:p>
    <w:p w14:paraId="50E2FD9D" w14:textId="77777777" w:rsidR="005D5E8F" w:rsidRPr="005D5E8F" w:rsidRDefault="005D5E8F" w:rsidP="005D5E8F">
      <w:pPr>
        <w:rPr>
          <w:rFonts w:ascii="Arial" w:hAnsi="Arial" w:cs="Arial"/>
          <w:sz w:val="20"/>
          <w:szCs w:val="20"/>
          <w:lang w:val="es-ES"/>
        </w:rPr>
      </w:pPr>
    </w:p>
    <w:p w14:paraId="2807670D" w14:textId="581CAE5E" w:rsidR="003B1DC6" w:rsidRDefault="005D5E8F" w:rsidP="005D5E8F">
      <w:pPr>
        <w:rPr>
          <w:rFonts w:ascii="Arial" w:hAnsi="Arial" w:cs="Arial"/>
          <w:sz w:val="20"/>
          <w:szCs w:val="20"/>
          <w:lang w:val="es-ES"/>
        </w:rPr>
      </w:pPr>
      <w:r w:rsidRPr="005D5E8F">
        <w:rPr>
          <w:rFonts w:ascii="Arial" w:hAnsi="Arial" w:cs="Arial"/>
          <w:sz w:val="20"/>
          <w:szCs w:val="20"/>
          <w:lang w:val="es-ES"/>
        </w:rPr>
        <w:t>Si tiene 18 años o más, comprende las afirmaciones anteriores y acepta participar en el estudio, haga clic en el botón "Acepto" para iniciar la investigación.</w:t>
      </w:r>
      <w:r>
        <w:rPr>
          <w:rFonts w:ascii="Arial" w:hAnsi="Arial" w:cs="Arial"/>
          <w:sz w:val="20"/>
          <w:szCs w:val="20"/>
          <w:lang w:val="es-ES"/>
        </w:rPr>
        <w:t xml:space="preserve"> </w:t>
      </w:r>
      <w:r w:rsidRPr="005D5E8F">
        <w:rPr>
          <w:rFonts w:ascii="Arial" w:hAnsi="Arial" w:cs="Arial"/>
          <w:sz w:val="20"/>
          <w:szCs w:val="20"/>
          <w:lang w:val="es-ES"/>
        </w:rPr>
        <w:t>En caso contrario, haga clic en el botón "No estoy de acuerdo" para salir de esta pantalla/programa.</w:t>
      </w:r>
    </w:p>
    <w:p w14:paraId="1299C43A" w14:textId="77777777" w:rsidR="00485266" w:rsidRPr="003B1DC6" w:rsidRDefault="00485266" w:rsidP="00412797">
      <w:pPr>
        <w:rPr>
          <w:rFonts w:ascii="Arial" w:hAnsi="Arial" w:cs="Arial"/>
          <w:sz w:val="20"/>
          <w:szCs w:val="20"/>
          <w:lang w:val="es-ES"/>
        </w:rPr>
      </w:pPr>
    </w:p>
    <w:p w14:paraId="04C83B5C" w14:textId="0F9F6A58" w:rsidR="000E49C8" w:rsidRPr="003B1DC6" w:rsidRDefault="002D79B3" w:rsidP="00412797">
      <w:pPr>
        <w:jc w:val="center"/>
        <w:rPr>
          <w:rFonts w:ascii="Arial" w:hAnsi="Arial" w:cs="Arial"/>
          <w:sz w:val="20"/>
          <w:szCs w:val="20"/>
          <w:lang w:val="es-ES"/>
        </w:rPr>
      </w:pPr>
      <w:r>
        <w:rPr>
          <w:rFonts w:ascii="Arial" w:hAnsi="Arial" w:cs="Arial"/>
          <w:noProof/>
          <w:sz w:val="20"/>
          <w:szCs w:val="20"/>
          <w:lang w:val="es-ES"/>
        </w:rPr>
        <w:pict w14:anchorId="4C9E2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3.8pt;height:18.8pt;mso-width-percent:0;mso-height-percent:0;mso-width-percent:0;mso-height-percent:0">
            <v:imagedata r:id="rId7" o:title=""/>
          </v:shape>
        </w:pict>
      </w:r>
      <w:r w:rsidR="000E49C8" w:rsidRPr="003B1DC6">
        <w:rPr>
          <w:rFonts w:ascii="Arial" w:hAnsi="Arial" w:cs="Arial"/>
          <w:sz w:val="20"/>
          <w:szCs w:val="20"/>
          <w:lang w:val="es-ES"/>
        </w:rPr>
        <w:t xml:space="preserve">   </w:t>
      </w:r>
      <w:r>
        <w:rPr>
          <w:rFonts w:ascii="Arial" w:hAnsi="Arial" w:cs="Arial"/>
          <w:noProof/>
          <w:sz w:val="20"/>
          <w:szCs w:val="20"/>
          <w:lang w:val="es-ES"/>
        </w:rPr>
        <w:pict w14:anchorId="71B06E81">
          <v:shape id="_x0000_i1025" type="#_x0000_t75" alt="" style="width:61.35pt;height:18.8pt;mso-width-percent:0;mso-height-percent:0;mso-width-percent:0;mso-height-percent:0">
            <v:imagedata r:id="rId8" o:title=""/>
          </v:shape>
        </w:pict>
      </w:r>
    </w:p>
    <w:sectPr w:rsidR="000E49C8" w:rsidRPr="003B1DC6" w:rsidSect="005F7AA4">
      <w:headerReference w:type="default" r:id="rId9"/>
      <w:footerReference w:type="even" r:id="rId10"/>
      <w:footerReference w:type="default" r:id="rId11"/>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213E7" w14:textId="77777777" w:rsidR="002D79B3" w:rsidRDefault="002D79B3">
      <w:r>
        <w:separator/>
      </w:r>
    </w:p>
  </w:endnote>
  <w:endnote w:type="continuationSeparator" w:id="0">
    <w:p w14:paraId="5304359A" w14:textId="77777777" w:rsidR="002D79B3" w:rsidRDefault="002D7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0E49C8" w:rsidRDefault="000E49C8"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C39945" w14:textId="77777777" w:rsidR="000E49C8" w:rsidRDefault="000E4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49EE" w14:textId="11BC443F" w:rsidR="005F7AA4" w:rsidRDefault="005F7AA4" w:rsidP="005F7AA4">
    <w:pPr>
      <w:pStyle w:val="Footer"/>
      <w:pBdr>
        <w:bottom w:val="single" w:sz="4" w:space="1" w:color="auto"/>
      </w:pBdr>
      <w:tabs>
        <w:tab w:val="clear" w:pos="4320"/>
        <w:tab w:val="clear" w:pos="8640"/>
        <w:tab w:val="left" w:pos="1920"/>
      </w:tabs>
      <w:contextualSpacing/>
      <w:rPr>
        <w:rFonts w:ascii="Arial" w:hAnsi="Arial" w:cs="Arial"/>
        <w:sz w:val="20"/>
        <w:szCs w:val="22"/>
      </w:rPr>
    </w:pPr>
  </w:p>
  <w:tbl>
    <w:tblPr>
      <w:tblStyle w:val="TableGrid"/>
      <w:tblW w:w="497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3011"/>
    </w:tblGrid>
    <w:tr w:rsidR="005F7AA4" w14:paraId="3C2F5E74" w14:textId="77777777" w:rsidTr="00734326">
      <w:trPr>
        <w:trHeight w:val="761"/>
      </w:trPr>
      <w:tc>
        <w:tcPr>
          <w:tcW w:w="3383" w:type="pct"/>
          <w:tcBorders>
            <w:top w:val="nil"/>
            <w:left w:val="nil"/>
            <w:bottom w:val="nil"/>
            <w:right w:val="nil"/>
          </w:tcBorders>
          <w:hideMark/>
        </w:tcPr>
        <w:p w14:paraId="57784E84" w14:textId="4686F138" w:rsidR="00D61DA0" w:rsidRPr="00845256" w:rsidRDefault="09CFA916" w:rsidP="005F7AA4">
          <w:pPr>
            <w:pStyle w:val="Footer"/>
            <w:rPr>
              <w:rFonts w:ascii="Arial" w:hAnsi="Arial" w:cs="Arial"/>
              <w:sz w:val="16"/>
              <w:szCs w:val="16"/>
              <w:lang w:val="fr-FR"/>
            </w:rPr>
          </w:pPr>
          <w:proofErr w:type="spellStart"/>
          <w:proofErr w:type="gramStart"/>
          <w:r w:rsidRPr="00845256">
            <w:rPr>
              <w:rFonts w:ascii="Arial" w:hAnsi="Arial" w:cs="Arial"/>
              <w:sz w:val="16"/>
              <w:szCs w:val="16"/>
              <w:lang w:val="fr-FR"/>
            </w:rPr>
            <w:t>rCR</w:t>
          </w:r>
          <w:proofErr w:type="spellEnd"/>
          <w:proofErr w:type="gramEnd"/>
          <w:r w:rsidRPr="00845256">
            <w:rPr>
              <w:rFonts w:ascii="Arial" w:hAnsi="Arial" w:cs="Arial"/>
              <w:sz w:val="16"/>
              <w:szCs w:val="16"/>
              <w:lang w:val="fr-FR"/>
            </w:rPr>
            <w:t xml:space="preserve"> ONLINE Survey-Questionnaire </w:t>
          </w:r>
          <w:proofErr w:type="spellStart"/>
          <w:r w:rsidRPr="00845256">
            <w:rPr>
              <w:rFonts w:ascii="Arial" w:hAnsi="Arial" w:cs="Arial"/>
              <w:sz w:val="16"/>
              <w:szCs w:val="16"/>
              <w:lang w:val="fr-FR"/>
            </w:rPr>
            <w:t>Adult</w:t>
          </w:r>
          <w:proofErr w:type="spellEnd"/>
          <w:r w:rsidRPr="00845256">
            <w:rPr>
              <w:rFonts w:ascii="Arial" w:hAnsi="Arial" w:cs="Arial"/>
              <w:sz w:val="16"/>
              <w:szCs w:val="16"/>
              <w:lang w:val="fr-FR"/>
            </w:rPr>
            <w:t xml:space="preserve"> Consent Template 1.11.22</w:t>
          </w:r>
        </w:p>
        <w:p w14:paraId="2162D1D3" w14:textId="5D960FE3" w:rsidR="00734326" w:rsidRDefault="005F7AA4" w:rsidP="00734326">
          <w:pPr>
            <w:pStyle w:val="Footer"/>
            <w:rPr>
              <w:rFonts w:ascii="Arial" w:hAnsi="Arial" w:cs="Arial"/>
              <w:sz w:val="16"/>
              <w:szCs w:val="16"/>
              <w:lang w:val="en-US"/>
            </w:rPr>
          </w:pPr>
          <w:r w:rsidRPr="00845256">
            <w:rPr>
              <w:rFonts w:ascii="Arial" w:hAnsi="Arial" w:cs="Arial"/>
              <w:sz w:val="16"/>
              <w:szCs w:val="16"/>
            </w:rPr>
            <w:t xml:space="preserve">Protocol Title: </w:t>
          </w:r>
          <w:r w:rsidR="00734326" w:rsidRPr="00734326">
            <w:rPr>
              <w:rFonts w:ascii="Arial" w:hAnsi="Arial" w:cs="Arial"/>
              <w:sz w:val="16"/>
              <w:szCs w:val="16"/>
            </w:rPr>
            <w:t>Linguistic Attitudes and Uses of the population of Palma de Mallorca</w:t>
          </w:r>
        </w:p>
        <w:p w14:paraId="58C531E1" w14:textId="7E495898" w:rsidR="005F7AA4" w:rsidRPr="00845256" w:rsidRDefault="005F7AA4" w:rsidP="00734326">
          <w:pPr>
            <w:pStyle w:val="Footer"/>
            <w:rPr>
              <w:rFonts w:ascii="Arial" w:hAnsi="Arial" w:cs="Arial"/>
              <w:sz w:val="16"/>
              <w:szCs w:val="16"/>
              <w:lang w:val="en-US"/>
            </w:rPr>
          </w:pPr>
          <w:r w:rsidRPr="00845256">
            <w:rPr>
              <w:rFonts w:ascii="Arial" w:hAnsi="Arial" w:cs="Arial"/>
              <w:sz w:val="16"/>
              <w:szCs w:val="16"/>
            </w:rPr>
            <w:t xml:space="preserve">Protocol Version Date: </w:t>
          </w:r>
          <w:r w:rsidR="00BE71C0">
            <w:rPr>
              <w:rFonts w:ascii="Arial" w:hAnsi="Arial" w:cs="Arial"/>
              <w:sz w:val="16"/>
              <w:szCs w:val="16"/>
              <w:lang w:val="es-ES"/>
            </w:rPr>
            <w:t>v3 10</w:t>
          </w:r>
          <w:r w:rsidR="00845256" w:rsidRPr="00845256">
            <w:rPr>
              <w:rFonts w:ascii="Arial" w:hAnsi="Arial" w:cs="Arial"/>
              <w:sz w:val="16"/>
              <w:szCs w:val="16"/>
              <w:lang w:val="en-US"/>
            </w:rPr>
            <w:t>/</w:t>
          </w:r>
          <w:r w:rsidR="00734326">
            <w:rPr>
              <w:rFonts w:ascii="Arial" w:hAnsi="Arial" w:cs="Arial"/>
              <w:sz w:val="16"/>
              <w:szCs w:val="16"/>
              <w:lang w:val="en-US"/>
            </w:rPr>
            <w:t>11</w:t>
          </w:r>
          <w:r w:rsidR="00845256" w:rsidRPr="00845256">
            <w:rPr>
              <w:rFonts w:ascii="Arial" w:hAnsi="Arial" w:cs="Arial"/>
              <w:sz w:val="16"/>
              <w:szCs w:val="16"/>
              <w:lang w:val="en-US"/>
            </w:rPr>
            <w:t>/2023</w:t>
          </w:r>
        </w:p>
      </w:tc>
      <w:tc>
        <w:tcPr>
          <w:tcW w:w="1617" w:type="pct"/>
          <w:tcBorders>
            <w:top w:val="nil"/>
            <w:left w:val="nil"/>
            <w:bottom w:val="nil"/>
            <w:right w:val="nil"/>
          </w:tcBorders>
        </w:tcPr>
        <w:p w14:paraId="201762A0" w14:textId="77777777" w:rsidR="005F7AA4" w:rsidRDefault="005F7AA4" w:rsidP="005F7AA4">
          <w:pPr>
            <w:pStyle w:val="Header"/>
            <w:rPr>
              <w:rFonts w:ascii="Arial" w:hAnsi="Arial" w:cs="Arial"/>
              <w:sz w:val="16"/>
              <w:szCs w:val="16"/>
            </w:rPr>
          </w:pPr>
        </w:p>
      </w:tc>
    </w:tr>
    <w:tr w:rsidR="005F7AA4" w14:paraId="4E9A9F71" w14:textId="77777777" w:rsidTr="09CFA916">
      <w:trPr>
        <w:trHeight w:val="80"/>
      </w:trPr>
      <w:tc>
        <w:tcPr>
          <w:tcW w:w="5000" w:type="pct"/>
          <w:gridSpan w:val="2"/>
          <w:tcBorders>
            <w:top w:val="nil"/>
            <w:left w:val="nil"/>
            <w:bottom w:val="nil"/>
            <w:right w:val="nil"/>
          </w:tcBorders>
          <w:hideMark/>
        </w:tcPr>
        <w:sdt>
          <w:sdtPr>
            <w:rPr>
              <w:rFonts w:ascii="Arial" w:hAnsi="Arial" w:cs="Arial"/>
              <w:sz w:val="16"/>
              <w:szCs w:val="16"/>
            </w:rPr>
            <w:id w:val="-955709047"/>
            <w:docPartObj>
              <w:docPartGallery w:val="Page Numbers (Top of Page)"/>
              <w:docPartUnique/>
            </w:docPartObj>
          </w:sdtPr>
          <w:sdtContent>
            <w:p w14:paraId="0047692D" w14:textId="41C1D9C9" w:rsidR="005F7AA4" w:rsidRDefault="005F7AA4" w:rsidP="005F7AA4">
              <w:pPr>
                <w:pStyle w:val="Header"/>
                <w:jc w:val="center"/>
                <w:rPr>
                  <w:rFonts w:ascii="Arial" w:hAnsi="Arial" w:cs="Arial"/>
                  <w:sz w:val="16"/>
                  <w:szCs w:val="16"/>
                </w:rPr>
              </w:pPr>
              <w:r>
                <w:rPr>
                  <w:rFonts w:ascii="Arial" w:hAnsi="Arial" w:cs="Arial"/>
                  <w:sz w:val="16"/>
                  <w:szCs w:val="16"/>
                </w:rPr>
                <w:t xml:space="preserve">Page </w:t>
              </w:r>
              <w:r>
                <w:rPr>
                  <w:rFonts w:ascii="Arial" w:hAnsi="Arial" w:cs="Arial"/>
                  <w:b/>
                  <w:bCs/>
                  <w:sz w:val="16"/>
                  <w:szCs w:val="16"/>
                </w:rPr>
                <w:fldChar w:fldCharType="begin"/>
              </w:r>
              <w:r>
                <w:rPr>
                  <w:rFonts w:ascii="Arial" w:hAnsi="Arial" w:cs="Arial"/>
                  <w:b/>
                  <w:bCs/>
                  <w:sz w:val="16"/>
                  <w:szCs w:val="16"/>
                </w:rPr>
                <w:instrText xml:space="preserve"> PAGE </w:instrText>
              </w:r>
              <w:r>
                <w:rPr>
                  <w:rFonts w:ascii="Arial" w:hAnsi="Arial" w:cs="Arial"/>
                  <w:b/>
                  <w:bCs/>
                  <w:sz w:val="16"/>
                  <w:szCs w:val="16"/>
                </w:rPr>
                <w:fldChar w:fldCharType="separate"/>
              </w:r>
              <w:r w:rsidR="00682C48">
                <w:rPr>
                  <w:rFonts w:ascii="Arial" w:hAnsi="Arial" w:cs="Arial"/>
                  <w:b/>
                  <w:bCs/>
                  <w:noProof/>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w:instrText>
              </w:r>
              <w:r>
                <w:rPr>
                  <w:rFonts w:ascii="Arial" w:hAnsi="Arial" w:cs="Arial"/>
                  <w:b/>
                  <w:bCs/>
                  <w:sz w:val="16"/>
                  <w:szCs w:val="16"/>
                </w:rPr>
                <w:fldChar w:fldCharType="separate"/>
              </w:r>
              <w:r w:rsidR="00682C48">
                <w:rPr>
                  <w:rFonts w:ascii="Arial" w:hAnsi="Arial" w:cs="Arial"/>
                  <w:b/>
                  <w:bCs/>
                  <w:noProof/>
                  <w:sz w:val="16"/>
                  <w:szCs w:val="16"/>
                </w:rPr>
                <w:t>3</w:t>
              </w:r>
              <w:r>
                <w:rPr>
                  <w:rFonts w:ascii="Arial" w:hAnsi="Arial" w:cs="Arial"/>
                  <w:b/>
                  <w:bCs/>
                  <w:sz w:val="16"/>
                  <w:szCs w:val="16"/>
                </w:rPr>
                <w:fldChar w:fldCharType="end"/>
              </w:r>
            </w:p>
          </w:sdtContent>
        </w:sdt>
        <w:p w14:paraId="6CF7304D" w14:textId="77777777" w:rsidR="09CFA916" w:rsidRDefault="09CFA916"/>
      </w:tc>
    </w:tr>
  </w:tbl>
  <w:p w14:paraId="0FB78278" w14:textId="19AAE04D" w:rsidR="000E49C8" w:rsidRPr="005F7AA4" w:rsidRDefault="000E49C8" w:rsidP="00312764">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7B883" w14:textId="77777777" w:rsidR="002D79B3" w:rsidRDefault="002D79B3">
      <w:r>
        <w:separator/>
      </w:r>
    </w:p>
  </w:footnote>
  <w:footnote w:type="continuationSeparator" w:id="0">
    <w:p w14:paraId="2D6241B6" w14:textId="77777777" w:rsidR="002D79B3" w:rsidRDefault="002D7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C163" w14:textId="1E2B81DA" w:rsidR="00B849CB" w:rsidRPr="00B849CB" w:rsidRDefault="00412797" w:rsidP="00BC16C8">
    <w:pPr>
      <w:tabs>
        <w:tab w:val="left" w:pos="2940"/>
      </w:tabs>
      <w:jc w:val="right"/>
      <w:rPr>
        <w:rFonts w:ascii="Arial" w:hAnsi="Arial" w:cs="Arial"/>
        <w:b/>
        <w:color w:val="00B0F0"/>
        <w:sz w:val="32"/>
        <w:szCs w:val="20"/>
      </w:rPr>
    </w:pPr>
    <w:r>
      <w:rPr>
        <w:rFonts w:ascii="Arial" w:hAnsi="Arial" w:cs="Arial"/>
        <w:b/>
        <w:noProof/>
        <w:color w:val="00B0F0"/>
        <w:sz w:val="32"/>
        <w:szCs w:val="20"/>
      </w:rPr>
      <w:drawing>
        <wp:anchor distT="0" distB="0" distL="114300" distR="114300" simplePos="0" relativeHeight="251658240" behindDoc="1" locked="0" layoutInCell="1" allowOverlap="1" wp14:anchorId="3979AF0F" wp14:editId="6E024B46">
          <wp:simplePos x="0" y="0"/>
          <wp:positionH relativeFrom="column">
            <wp:posOffset>4133796</wp:posOffset>
          </wp:positionH>
          <wp:positionV relativeFrom="paragraph">
            <wp:posOffset>-272415</wp:posOffset>
          </wp:positionV>
          <wp:extent cx="2081530" cy="522605"/>
          <wp:effectExtent l="0" t="0" r="1270" b="0"/>
          <wp:wrapTight wrapText="bothSides">
            <wp:wrapPolygon edited="0">
              <wp:start x="0" y="0"/>
              <wp:lineTo x="0" y="20996"/>
              <wp:lineTo x="21481" y="20996"/>
              <wp:lineTo x="21481" y="0"/>
              <wp:lineTo x="0" y="0"/>
            </wp:wrapPolygon>
          </wp:wrapTight>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r w:rsidR="00BC16C8">
      <w:fldChar w:fldCharType="begin"/>
    </w:r>
    <w:r w:rsidR="00BC16C8">
      <w:instrText xml:space="preserve"> INCLUDEPICTURE "https://joblist.mla.org/images/1808/default/2cb40598-4d0e-4712-9626-588f3fdff01c.png" \* MERGEFORMATINET </w:instrText>
    </w:r>
    <w:r w:rsidR="00000000">
      <w:fldChar w:fldCharType="separate"/>
    </w:r>
    <w:r w:rsidR="00BC16C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A9E0AB1"/>
    <w:multiLevelType w:val="hybridMultilevel"/>
    <w:tmpl w:val="32D8ED9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1E1BFA"/>
    <w:multiLevelType w:val="multilevel"/>
    <w:tmpl w:val="123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50C7C"/>
    <w:multiLevelType w:val="hybridMultilevel"/>
    <w:tmpl w:val="3214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80638"/>
    <w:multiLevelType w:val="hybridMultilevel"/>
    <w:tmpl w:val="08A03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CE4D88"/>
    <w:multiLevelType w:val="hybridMultilevel"/>
    <w:tmpl w:val="45C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C33B2"/>
    <w:multiLevelType w:val="hybridMultilevel"/>
    <w:tmpl w:val="A89C04E6"/>
    <w:lvl w:ilvl="0" w:tplc="6446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43C64EA"/>
    <w:multiLevelType w:val="hybridMultilevel"/>
    <w:tmpl w:val="5C84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593127"/>
    <w:multiLevelType w:val="hybridMultilevel"/>
    <w:tmpl w:val="DD8ABC38"/>
    <w:lvl w:ilvl="0" w:tplc="36247E8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61EEC"/>
    <w:multiLevelType w:val="hybridMultilevel"/>
    <w:tmpl w:val="F98A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716E1"/>
    <w:multiLevelType w:val="hybridMultilevel"/>
    <w:tmpl w:val="EA62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4760E3"/>
    <w:multiLevelType w:val="hybridMultilevel"/>
    <w:tmpl w:val="5DC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6CB5999"/>
    <w:multiLevelType w:val="hybridMultilevel"/>
    <w:tmpl w:val="169013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7A44BBD"/>
    <w:multiLevelType w:val="hybridMultilevel"/>
    <w:tmpl w:val="87DE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B3804"/>
    <w:multiLevelType w:val="hybridMultilevel"/>
    <w:tmpl w:val="4086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77C56"/>
    <w:multiLevelType w:val="hybridMultilevel"/>
    <w:tmpl w:val="9C3A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83330"/>
    <w:multiLevelType w:val="hybridMultilevel"/>
    <w:tmpl w:val="E5E2CDB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40"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55900">
    <w:abstractNumId w:val="30"/>
  </w:num>
  <w:num w:numId="2" w16cid:durableId="1458185314">
    <w:abstractNumId w:val="38"/>
  </w:num>
  <w:num w:numId="3" w16cid:durableId="132524633">
    <w:abstractNumId w:val="25"/>
  </w:num>
  <w:num w:numId="4" w16cid:durableId="1227572976">
    <w:abstractNumId w:val="4"/>
  </w:num>
  <w:num w:numId="5" w16cid:durableId="89046456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16cid:durableId="2061981137">
    <w:abstractNumId w:val="24"/>
  </w:num>
  <w:num w:numId="7" w16cid:durableId="639504461">
    <w:abstractNumId w:val="2"/>
  </w:num>
  <w:num w:numId="8" w16cid:durableId="1154832891">
    <w:abstractNumId w:val="26"/>
  </w:num>
  <w:num w:numId="9" w16cid:durableId="584799956">
    <w:abstractNumId w:val="23"/>
  </w:num>
  <w:num w:numId="10" w16cid:durableId="1829127656">
    <w:abstractNumId w:val="21"/>
  </w:num>
  <w:num w:numId="11" w16cid:durableId="1867913166">
    <w:abstractNumId w:val="6"/>
  </w:num>
  <w:num w:numId="12" w16cid:durableId="1625428710">
    <w:abstractNumId w:val="10"/>
  </w:num>
  <w:num w:numId="13" w16cid:durableId="1665477188">
    <w:abstractNumId w:val="31"/>
  </w:num>
  <w:num w:numId="14" w16cid:durableId="1366519094">
    <w:abstractNumId w:val="33"/>
  </w:num>
  <w:num w:numId="15" w16cid:durableId="329138245">
    <w:abstractNumId w:val="19"/>
  </w:num>
  <w:num w:numId="16" w16cid:durableId="1827814618">
    <w:abstractNumId w:val="29"/>
  </w:num>
  <w:num w:numId="17" w16cid:durableId="725763404">
    <w:abstractNumId w:val="8"/>
  </w:num>
  <w:num w:numId="18" w16cid:durableId="1187253034">
    <w:abstractNumId w:val="0"/>
  </w:num>
  <w:num w:numId="19" w16cid:durableId="601845120">
    <w:abstractNumId w:val="42"/>
  </w:num>
  <w:num w:numId="20" w16cid:durableId="1937904454">
    <w:abstractNumId w:val="41"/>
  </w:num>
  <w:num w:numId="21" w16cid:durableId="1044870309">
    <w:abstractNumId w:val="17"/>
  </w:num>
  <w:num w:numId="22" w16cid:durableId="1303267801">
    <w:abstractNumId w:val="11"/>
  </w:num>
  <w:num w:numId="23" w16cid:durableId="476413470">
    <w:abstractNumId w:val="9"/>
  </w:num>
  <w:num w:numId="24" w16cid:durableId="1084182203">
    <w:abstractNumId w:val="1"/>
  </w:num>
  <w:num w:numId="25" w16cid:durableId="1093210891">
    <w:abstractNumId w:val="13"/>
  </w:num>
  <w:num w:numId="26" w16cid:durableId="466969090">
    <w:abstractNumId w:val="39"/>
  </w:num>
  <w:num w:numId="27" w16cid:durableId="549726772">
    <w:abstractNumId w:val="40"/>
  </w:num>
  <w:num w:numId="28" w16cid:durableId="1023677712">
    <w:abstractNumId w:val="16"/>
  </w:num>
  <w:num w:numId="29" w16cid:durableId="484128970">
    <w:abstractNumId w:val="28"/>
  </w:num>
  <w:num w:numId="30" w16cid:durableId="1613392682">
    <w:abstractNumId w:val="36"/>
  </w:num>
  <w:num w:numId="31" w16cid:durableId="1816139823">
    <w:abstractNumId w:val="32"/>
  </w:num>
  <w:num w:numId="32" w16cid:durableId="137036790">
    <w:abstractNumId w:val="14"/>
  </w:num>
  <w:num w:numId="33" w16cid:durableId="2134596372">
    <w:abstractNumId w:val="22"/>
  </w:num>
  <w:num w:numId="34" w16cid:durableId="937300235">
    <w:abstractNumId w:val="18"/>
  </w:num>
  <w:num w:numId="35" w16cid:durableId="236984504">
    <w:abstractNumId w:val="37"/>
  </w:num>
  <w:num w:numId="36" w16cid:durableId="1811248021">
    <w:abstractNumId w:val="12"/>
  </w:num>
  <w:num w:numId="37" w16cid:durableId="175778222">
    <w:abstractNumId w:val="27"/>
  </w:num>
  <w:num w:numId="38" w16cid:durableId="1449859922">
    <w:abstractNumId w:val="34"/>
  </w:num>
  <w:num w:numId="39" w16cid:durableId="1935285414">
    <w:abstractNumId w:val="35"/>
  </w:num>
  <w:num w:numId="40" w16cid:durableId="261257363">
    <w:abstractNumId w:val="5"/>
  </w:num>
  <w:num w:numId="41" w16cid:durableId="1368408287">
    <w:abstractNumId w:val="3"/>
  </w:num>
  <w:num w:numId="42" w16cid:durableId="711196749">
    <w:abstractNumId w:val="20"/>
  </w:num>
  <w:num w:numId="43" w16cid:durableId="2546306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0898"/>
    <w:rsid w:val="0001444B"/>
    <w:rsid w:val="00014ED4"/>
    <w:rsid w:val="00016108"/>
    <w:rsid w:val="0001769A"/>
    <w:rsid w:val="00020DB1"/>
    <w:rsid w:val="00026869"/>
    <w:rsid w:val="000310D4"/>
    <w:rsid w:val="00031477"/>
    <w:rsid w:val="000528FD"/>
    <w:rsid w:val="00063776"/>
    <w:rsid w:val="000801B3"/>
    <w:rsid w:val="0008432E"/>
    <w:rsid w:val="000943D8"/>
    <w:rsid w:val="000A3129"/>
    <w:rsid w:val="000A5AA0"/>
    <w:rsid w:val="000B669D"/>
    <w:rsid w:val="000C060B"/>
    <w:rsid w:val="000C2978"/>
    <w:rsid w:val="000C4DBC"/>
    <w:rsid w:val="000C5DC8"/>
    <w:rsid w:val="000D1850"/>
    <w:rsid w:val="000D2A4D"/>
    <w:rsid w:val="000E15D0"/>
    <w:rsid w:val="000E49C8"/>
    <w:rsid w:val="000E5518"/>
    <w:rsid w:val="000F0D2F"/>
    <w:rsid w:val="000F2B7C"/>
    <w:rsid w:val="000F660D"/>
    <w:rsid w:val="000F7892"/>
    <w:rsid w:val="00104C32"/>
    <w:rsid w:val="00105EBC"/>
    <w:rsid w:val="00112173"/>
    <w:rsid w:val="00113CB9"/>
    <w:rsid w:val="001144D1"/>
    <w:rsid w:val="00120FE4"/>
    <w:rsid w:val="001307A9"/>
    <w:rsid w:val="001348B4"/>
    <w:rsid w:val="00134E15"/>
    <w:rsid w:val="0013556E"/>
    <w:rsid w:val="00140056"/>
    <w:rsid w:val="00142D39"/>
    <w:rsid w:val="00146B3E"/>
    <w:rsid w:val="00152472"/>
    <w:rsid w:val="00162D2E"/>
    <w:rsid w:val="00163AE3"/>
    <w:rsid w:val="0016788B"/>
    <w:rsid w:val="00172974"/>
    <w:rsid w:val="00174A70"/>
    <w:rsid w:val="001A3654"/>
    <w:rsid w:val="001A7A9C"/>
    <w:rsid w:val="001B087E"/>
    <w:rsid w:val="001B0ACE"/>
    <w:rsid w:val="001B13BE"/>
    <w:rsid w:val="001B1693"/>
    <w:rsid w:val="001B3859"/>
    <w:rsid w:val="001B67A0"/>
    <w:rsid w:val="001C6AD2"/>
    <w:rsid w:val="001D07D5"/>
    <w:rsid w:val="001D15D2"/>
    <w:rsid w:val="001E59F6"/>
    <w:rsid w:val="00202F20"/>
    <w:rsid w:val="002046D5"/>
    <w:rsid w:val="0021059F"/>
    <w:rsid w:val="00211041"/>
    <w:rsid w:val="00215FE5"/>
    <w:rsid w:val="00237D02"/>
    <w:rsid w:val="00242A25"/>
    <w:rsid w:val="00242D0B"/>
    <w:rsid w:val="00253AEC"/>
    <w:rsid w:val="00255346"/>
    <w:rsid w:val="00267FA6"/>
    <w:rsid w:val="00270E2D"/>
    <w:rsid w:val="00272554"/>
    <w:rsid w:val="00275CC6"/>
    <w:rsid w:val="002763EF"/>
    <w:rsid w:val="002768D2"/>
    <w:rsid w:val="0027774E"/>
    <w:rsid w:val="0028214A"/>
    <w:rsid w:val="00282530"/>
    <w:rsid w:val="0028333F"/>
    <w:rsid w:val="00284A5D"/>
    <w:rsid w:val="00291F94"/>
    <w:rsid w:val="00292A7C"/>
    <w:rsid w:val="00292AF6"/>
    <w:rsid w:val="002936BC"/>
    <w:rsid w:val="002A19A6"/>
    <w:rsid w:val="002A3E06"/>
    <w:rsid w:val="002A5703"/>
    <w:rsid w:val="002B1A86"/>
    <w:rsid w:val="002B2285"/>
    <w:rsid w:val="002B30A5"/>
    <w:rsid w:val="002B6834"/>
    <w:rsid w:val="002B683D"/>
    <w:rsid w:val="002C267C"/>
    <w:rsid w:val="002C51ED"/>
    <w:rsid w:val="002D163E"/>
    <w:rsid w:val="002D476E"/>
    <w:rsid w:val="002D5C73"/>
    <w:rsid w:val="002D64D6"/>
    <w:rsid w:val="002D6877"/>
    <w:rsid w:val="002D79B3"/>
    <w:rsid w:val="002E1A59"/>
    <w:rsid w:val="002E3D84"/>
    <w:rsid w:val="00303400"/>
    <w:rsid w:val="00312764"/>
    <w:rsid w:val="00315840"/>
    <w:rsid w:val="003325EA"/>
    <w:rsid w:val="003540E1"/>
    <w:rsid w:val="00365151"/>
    <w:rsid w:val="00366E9A"/>
    <w:rsid w:val="003715B6"/>
    <w:rsid w:val="003729E0"/>
    <w:rsid w:val="00372E19"/>
    <w:rsid w:val="00374395"/>
    <w:rsid w:val="003767EF"/>
    <w:rsid w:val="00377945"/>
    <w:rsid w:val="00383573"/>
    <w:rsid w:val="00384B17"/>
    <w:rsid w:val="00387031"/>
    <w:rsid w:val="00387FBD"/>
    <w:rsid w:val="003A2E9E"/>
    <w:rsid w:val="003A431A"/>
    <w:rsid w:val="003A6194"/>
    <w:rsid w:val="003B0325"/>
    <w:rsid w:val="003B1DC6"/>
    <w:rsid w:val="003B4ABD"/>
    <w:rsid w:val="003B6541"/>
    <w:rsid w:val="003C479E"/>
    <w:rsid w:val="003C62A1"/>
    <w:rsid w:val="003D13C7"/>
    <w:rsid w:val="003D1AD9"/>
    <w:rsid w:val="003D4F5A"/>
    <w:rsid w:val="003D5076"/>
    <w:rsid w:val="003D6438"/>
    <w:rsid w:val="003E5C52"/>
    <w:rsid w:val="003E75D7"/>
    <w:rsid w:val="003F0119"/>
    <w:rsid w:val="004012D7"/>
    <w:rsid w:val="00402848"/>
    <w:rsid w:val="00404053"/>
    <w:rsid w:val="00410596"/>
    <w:rsid w:val="00412797"/>
    <w:rsid w:val="00420866"/>
    <w:rsid w:val="00422D7C"/>
    <w:rsid w:val="004266A6"/>
    <w:rsid w:val="00426E04"/>
    <w:rsid w:val="00427DF0"/>
    <w:rsid w:val="00430ED9"/>
    <w:rsid w:val="00431892"/>
    <w:rsid w:val="004318EA"/>
    <w:rsid w:val="00432649"/>
    <w:rsid w:val="00433FDA"/>
    <w:rsid w:val="00444C38"/>
    <w:rsid w:val="00450025"/>
    <w:rsid w:val="004523FA"/>
    <w:rsid w:val="004552CD"/>
    <w:rsid w:val="004563AD"/>
    <w:rsid w:val="00460706"/>
    <w:rsid w:val="00461DCF"/>
    <w:rsid w:val="004633ED"/>
    <w:rsid w:val="004671FA"/>
    <w:rsid w:val="00470258"/>
    <w:rsid w:val="004709A5"/>
    <w:rsid w:val="00482568"/>
    <w:rsid w:val="00484666"/>
    <w:rsid w:val="00485266"/>
    <w:rsid w:val="004875C3"/>
    <w:rsid w:val="00487BDF"/>
    <w:rsid w:val="0049167C"/>
    <w:rsid w:val="00496986"/>
    <w:rsid w:val="00496B9E"/>
    <w:rsid w:val="00497ADE"/>
    <w:rsid w:val="004A0396"/>
    <w:rsid w:val="004A6526"/>
    <w:rsid w:val="004B124E"/>
    <w:rsid w:val="004B4153"/>
    <w:rsid w:val="004B5CDB"/>
    <w:rsid w:val="004C5B77"/>
    <w:rsid w:val="004C7286"/>
    <w:rsid w:val="004D11D6"/>
    <w:rsid w:val="004D631F"/>
    <w:rsid w:val="004E2B1D"/>
    <w:rsid w:val="004F5E93"/>
    <w:rsid w:val="00504C0A"/>
    <w:rsid w:val="00507D5C"/>
    <w:rsid w:val="00513002"/>
    <w:rsid w:val="00520627"/>
    <w:rsid w:val="00521578"/>
    <w:rsid w:val="0052512F"/>
    <w:rsid w:val="005252A9"/>
    <w:rsid w:val="00525992"/>
    <w:rsid w:val="0053425F"/>
    <w:rsid w:val="00537404"/>
    <w:rsid w:val="00540B50"/>
    <w:rsid w:val="0055133B"/>
    <w:rsid w:val="005617AA"/>
    <w:rsid w:val="0056428F"/>
    <w:rsid w:val="005645AC"/>
    <w:rsid w:val="005662B7"/>
    <w:rsid w:val="00570C62"/>
    <w:rsid w:val="0057593B"/>
    <w:rsid w:val="00576A25"/>
    <w:rsid w:val="00581DBA"/>
    <w:rsid w:val="00582755"/>
    <w:rsid w:val="005831D6"/>
    <w:rsid w:val="005935B5"/>
    <w:rsid w:val="005966BC"/>
    <w:rsid w:val="00597683"/>
    <w:rsid w:val="005A3EB2"/>
    <w:rsid w:val="005A6FD6"/>
    <w:rsid w:val="005A7FDB"/>
    <w:rsid w:val="005B3DFA"/>
    <w:rsid w:val="005D5E8F"/>
    <w:rsid w:val="005E0BB9"/>
    <w:rsid w:val="005F1A14"/>
    <w:rsid w:val="005F7AA4"/>
    <w:rsid w:val="0060196D"/>
    <w:rsid w:val="00603848"/>
    <w:rsid w:val="00605DE7"/>
    <w:rsid w:val="00611022"/>
    <w:rsid w:val="00611E68"/>
    <w:rsid w:val="0061417D"/>
    <w:rsid w:val="006217CC"/>
    <w:rsid w:val="006368B7"/>
    <w:rsid w:val="00642470"/>
    <w:rsid w:val="00645A68"/>
    <w:rsid w:val="006502C2"/>
    <w:rsid w:val="00650EB9"/>
    <w:rsid w:val="006525B9"/>
    <w:rsid w:val="00653F8D"/>
    <w:rsid w:val="00656AA4"/>
    <w:rsid w:val="00661421"/>
    <w:rsid w:val="006660CE"/>
    <w:rsid w:val="006763A4"/>
    <w:rsid w:val="00682C48"/>
    <w:rsid w:val="006A52ED"/>
    <w:rsid w:val="006A741C"/>
    <w:rsid w:val="006A7A16"/>
    <w:rsid w:val="006B22D2"/>
    <w:rsid w:val="006C19D7"/>
    <w:rsid w:val="006C6B45"/>
    <w:rsid w:val="006C72BE"/>
    <w:rsid w:val="006D08D0"/>
    <w:rsid w:val="006D0ED4"/>
    <w:rsid w:val="006D49C1"/>
    <w:rsid w:val="006D764F"/>
    <w:rsid w:val="006E24AC"/>
    <w:rsid w:val="006F0C8F"/>
    <w:rsid w:val="006F27DE"/>
    <w:rsid w:val="00701B76"/>
    <w:rsid w:val="007073FC"/>
    <w:rsid w:val="00707D56"/>
    <w:rsid w:val="00713130"/>
    <w:rsid w:val="00716351"/>
    <w:rsid w:val="00716E6B"/>
    <w:rsid w:val="007217BA"/>
    <w:rsid w:val="0072394B"/>
    <w:rsid w:val="007247B6"/>
    <w:rsid w:val="00734326"/>
    <w:rsid w:val="00734647"/>
    <w:rsid w:val="00734986"/>
    <w:rsid w:val="00735908"/>
    <w:rsid w:val="00740168"/>
    <w:rsid w:val="00753474"/>
    <w:rsid w:val="0076459D"/>
    <w:rsid w:val="0077152A"/>
    <w:rsid w:val="00771C69"/>
    <w:rsid w:val="00780566"/>
    <w:rsid w:val="00780C45"/>
    <w:rsid w:val="00780D69"/>
    <w:rsid w:val="00782EC0"/>
    <w:rsid w:val="0079128A"/>
    <w:rsid w:val="007A4001"/>
    <w:rsid w:val="007B4B4E"/>
    <w:rsid w:val="007B55F4"/>
    <w:rsid w:val="007C1777"/>
    <w:rsid w:val="007C439E"/>
    <w:rsid w:val="007C48A3"/>
    <w:rsid w:val="007E3D00"/>
    <w:rsid w:val="007E5100"/>
    <w:rsid w:val="007F204B"/>
    <w:rsid w:val="007F4501"/>
    <w:rsid w:val="007F60A0"/>
    <w:rsid w:val="0080341F"/>
    <w:rsid w:val="00806DC1"/>
    <w:rsid w:val="00807203"/>
    <w:rsid w:val="00811BCB"/>
    <w:rsid w:val="00812096"/>
    <w:rsid w:val="00815E17"/>
    <w:rsid w:val="00817EE9"/>
    <w:rsid w:val="00820CFA"/>
    <w:rsid w:val="00821C54"/>
    <w:rsid w:val="008301C1"/>
    <w:rsid w:val="00836F60"/>
    <w:rsid w:val="00845256"/>
    <w:rsid w:val="008507B9"/>
    <w:rsid w:val="00852CC4"/>
    <w:rsid w:val="00856403"/>
    <w:rsid w:val="00867BA1"/>
    <w:rsid w:val="0087398F"/>
    <w:rsid w:val="0088006D"/>
    <w:rsid w:val="00880ED3"/>
    <w:rsid w:val="008837B5"/>
    <w:rsid w:val="00890865"/>
    <w:rsid w:val="00892A65"/>
    <w:rsid w:val="00892B86"/>
    <w:rsid w:val="0089376F"/>
    <w:rsid w:val="00895818"/>
    <w:rsid w:val="00895BEA"/>
    <w:rsid w:val="008A13C1"/>
    <w:rsid w:val="008A257D"/>
    <w:rsid w:val="008A2B3E"/>
    <w:rsid w:val="008A4C56"/>
    <w:rsid w:val="008B0B29"/>
    <w:rsid w:val="008C0C0D"/>
    <w:rsid w:val="008C6FC6"/>
    <w:rsid w:val="008D0CBA"/>
    <w:rsid w:val="008D2E1F"/>
    <w:rsid w:val="008D4CA9"/>
    <w:rsid w:val="008D6114"/>
    <w:rsid w:val="008E0730"/>
    <w:rsid w:val="008E46D3"/>
    <w:rsid w:val="00905997"/>
    <w:rsid w:val="00906294"/>
    <w:rsid w:val="00907833"/>
    <w:rsid w:val="009127C5"/>
    <w:rsid w:val="0092265F"/>
    <w:rsid w:val="00930326"/>
    <w:rsid w:val="00942693"/>
    <w:rsid w:val="00944AC6"/>
    <w:rsid w:val="00944B1B"/>
    <w:rsid w:val="00947C74"/>
    <w:rsid w:val="00961E0B"/>
    <w:rsid w:val="00970C6B"/>
    <w:rsid w:val="00972374"/>
    <w:rsid w:val="00972DC6"/>
    <w:rsid w:val="009756AF"/>
    <w:rsid w:val="00977D3A"/>
    <w:rsid w:val="00982227"/>
    <w:rsid w:val="00985659"/>
    <w:rsid w:val="00985B91"/>
    <w:rsid w:val="009869DF"/>
    <w:rsid w:val="009B737B"/>
    <w:rsid w:val="009C06F9"/>
    <w:rsid w:val="009C4A02"/>
    <w:rsid w:val="009D1013"/>
    <w:rsid w:val="009D704F"/>
    <w:rsid w:val="009E22F1"/>
    <w:rsid w:val="009E5B3D"/>
    <w:rsid w:val="009F1353"/>
    <w:rsid w:val="009F15A7"/>
    <w:rsid w:val="00A0210B"/>
    <w:rsid w:val="00A06A46"/>
    <w:rsid w:val="00A07996"/>
    <w:rsid w:val="00A116CE"/>
    <w:rsid w:val="00A14417"/>
    <w:rsid w:val="00A14796"/>
    <w:rsid w:val="00A22969"/>
    <w:rsid w:val="00A22C25"/>
    <w:rsid w:val="00A318F4"/>
    <w:rsid w:val="00A36E27"/>
    <w:rsid w:val="00A3768F"/>
    <w:rsid w:val="00A41C5E"/>
    <w:rsid w:val="00A46A62"/>
    <w:rsid w:val="00A4705B"/>
    <w:rsid w:val="00A56F02"/>
    <w:rsid w:val="00A6167B"/>
    <w:rsid w:val="00A816E9"/>
    <w:rsid w:val="00A87708"/>
    <w:rsid w:val="00A935E9"/>
    <w:rsid w:val="00AA11F9"/>
    <w:rsid w:val="00AA5A03"/>
    <w:rsid w:val="00AA6DCA"/>
    <w:rsid w:val="00AB0A77"/>
    <w:rsid w:val="00AB73DE"/>
    <w:rsid w:val="00AC639A"/>
    <w:rsid w:val="00AD1D73"/>
    <w:rsid w:val="00AD2B5E"/>
    <w:rsid w:val="00AD602C"/>
    <w:rsid w:val="00AE0018"/>
    <w:rsid w:val="00AE2071"/>
    <w:rsid w:val="00AE54C3"/>
    <w:rsid w:val="00AE673D"/>
    <w:rsid w:val="00AE7C6E"/>
    <w:rsid w:val="00AF2BF3"/>
    <w:rsid w:val="00B01B5E"/>
    <w:rsid w:val="00B03849"/>
    <w:rsid w:val="00B05405"/>
    <w:rsid w:val="00B10A11"/>
    <w:rsid w:val="00B11EAD"/>
    <w:rsid w:val="00B128B6"/>
    <w:rsid w:val="00B14078"/>
    <w:rsid w:val="00B22642"/>
    <w:rsid w:val="00B27278"/>
    <w:rsid w:val="00B3115D"/>
    <w:rsid w:val="00B405EA"/>
    <w:rsid w:val="00B512C4"/>
    <w:rsid w:val="00B5279D"/>
    <w:rsid w:val="00B627A2"/>
    <w:rsid w:val="00B65D2D"/>
    <w:rsid w:val="00B8080D"/>
    <w:rsid w:val="00B81F9D"/>
    <w:rsid w:val="00B8325A"/>
    <w:rsid w:val="00B849CB"/>
    <w:rsid w:val="00B856AE"/>
    <w:rsid w:val="00B91684"/>
    <w:rsid w:val="00B926FB"/>
    <w:rsid w:val="00B93135"/>
    <w:rsid w:val="00B955A0"/>
    <w:rsid w:val="00B9615F"/>
    <w:rsid w:val="00B97D7D"/>
    <w:rsid w:val="00BA425B"/>
    <w:rsid w:val="00BA4871"/>
    <w:rsid w:val="00BA68B0"/>
    <w:rsid w:val="00BB0C02"/>
    <w:rsid w:val="00BB655A"/>
    <w:rsid w:val="00BC16C8"/>
    <w:rsid w:val="00BC1B70"/>
    <w:rsid w:val="00BC45A9"/>
    <w:rsid w:val="00BD2B4E"/>
    <w:rsid w:val="00BD7379"/>
    <w:rsid w:val="00BD7E69"/>
    <w:rsid w:val="00BD7F4B"/>
    <w:rsid w:val="00BE71C0"/>
    <w:rsid w:val="00BF1099"/>
    <w:rsid w:val="00BF1396"/>
    <w:rsid w:val="00BF157D"/>
    <w:rsid w:val="00C00E98"/>
    <w:rsid w:val="00C00F14"/>
    <w:rsid w:val="00C02979"/>
    <w:rsid w:val="00C04097"/>
    <w:rsid w:val="00C113E1"/>
    <w:rsid w:val="00C22BB8"/>
    <w:rsid w:val="00C25159"/>
    <w:rsid w:val="00C27AD1"/>
    <w:rsid w:val="00C354C7"/>
    <w:rsid w:val="00C35B7C"/>
    <w:rsid w:val="00C449C2"/>
    <w:rsid w:val="00C516CA"/>
    <w:rsid w:val="00C53690"/>
    <w:rsid w:val="00C53C0A"/>
    <w:rsid w:val="00C55350"/>
    <w:rsid w:val="00C668C5"/>
    <w:rsid w:val="00C73A18"/>
    <w:rsid w:val="00C77C3A"/>
    <w:rsid w:val="00C81D2E"/>
    <w:rsid w:val="00C86AFB"/>
    <w:rsid w:val="00C92164"/>
    <w:rsid w:val="00C95305"/>
    <w:rsid w:val="00C9542A"/>
    <w:rsid w:val="00CA4C1A"/>
    <w:rsid w:val="00CB1E16"/>
    <w:rsid w:val="00CB4113"/>
    <w:rsid w:val="00CB47E3"/>
    <w:rsid w:val="00CC0F3F"/>
    <w:rsid w:val="00CC606C"/>
    <w:rsid w:val="00CC76A1"/>
    <w:rsid w:val="00CC7B9F"/>
    <w:rsid w:val="00CD1E8C"/>
    <w:rsid w:val="00CD4B6F"/>
    <w:rsid w:val="00CD5629"/>
    <w:rsid w:val="00CD7A4D"/>
    <w:rsid w:val="00CE163A"/>
    <w:rsid w:val="00CE509B"/>
    <w:rsid w:val="00CE574A"/>
    <w:rsid w:val="00CF1472"/>
    <w:rsid w:val="00CF30F6"/>
    <w:rsid w:val="00D035C3"/>
    <w:rsid w:val="00D074DD"/>
    <w:rsid w:val="00D1245A"/>
    <w:rsid w:val="00D20151"/>
    <w:rsid w:val="00D2051F"/>
    <w:rsid w:val="00D21E9A"/>
    <w:rsid w:val="00D2289F"/>
    <w:rsid w:val="00D325C2"/>
    <w:rsid w:val="00D332BC"/>
    <w:rsid w:val="00D375D8"/>
    <w:rsid w:val="00D37E4C"/>
    <w:rsid w:val="00D43F3F"/>
    <w:rsid w:val="00D43FAB"/>
    <w:rsid w:val="00D47B48"/>
    <w:rsid w:val="00D54843"/>
    <w:rsid w:val="00D61DA0"/>
    <w:rsid w:val="00D64702"/>
    <w:rsid w:val="00D743CE"/>
    <w:rsid w:val="00D77287"/>
    <w:rsid w:val="00D835F1"/>
    <w:rsid w:val="00D86AFD"/>
    <w:rsid w:val="00D86DD4"/>
    <w:rsid w:val="00DA1A96"/>
    <w:rsid w:val="00DA27FE"/>
    <w:rsid w:val="00DA7282"/>
    <w:rsid w:val="00DB781B"/>
    <w:rsid w:val="00DC549E"/>
    <w:rsid w:val="00DD3E5F"/>
    <w:rsid w:val="00DD5325"/>
    <w:rsid w:val="00DD5E7B"/>
    <w:rsid w:val="00DD73A0"/>
    <w:rsid w:val="00DE7E30"/>
    <w:rsid w:val="00DF154C"/>
    <w:rsid w:val="00DF1D80"/>
    <w:rsid w:val="00DF3A5F"/>
    <w:rsid w:val="00DF3B69"/>
    <w:rsid w:val="00DF3CC5"/>
    <w:rsid w:val="00DF57F4"/>
    <w:rsid w:val="00E04F48"/>
    <w:rsid w:val="00E07E0C"/>
    <w:rsid w:val="00E14EA6"/>
    <w:rsid w:val="00E20A4D"/>
    <w:rsid w:val="00E2333F"/>
    <w:rsid w:val="00E24096"/>
    <w:rsid w:val="00E5122E"/>
    <w:rsid w:val="00E537F9"/>
    <w:rsid w:val="00E5465B"/>
    <w:rsid w:val="00E60ED5"/>
    <w:rsid w:val="00E700C9"/>
    <w:rsid w:val="00E752F9"/>
    <w:rsid w:val="00E75FB7"/>
    <w:rsid w:val="00E80932"/>
    <w:rsid w:val="00E8783D"/>
    <w:rsid w:val="00E91CCC"/>
    <w:rsid w:val="00EA1431"/>
    <w:rsid w:val="00EA6F81"/>
    <w:rsid w:val="00EA7B94"/>
    <w:rsid w:val="00EB2A11"/>
    <w:rsid w:val="00EB31F6"/>
    <w:rsid w:val="00EB4B89"/>
    <w:rsid w:val="00EC0567"/>
    <w:rsid w:val="00EC5122"/>
    <w:rsid w:val="00ED0FDE"/>
    <w:rsid w:val="00EE10AF"/>
    <w:rsid w:val="00EE7572"/>
    <w:rsid w:val="00EF05D6"/>
    <w:rsid w:val="00EF077B"/>
    <w:rsid w:val="00EF1B5A"/>
    <w:rsid w:val="00EF40A2"/>
    <w:rsid w:val="00EF464F"/>
    <w:rsid w:val="00EF4A2E"/>
    <w:rsid w:val="00EF703C"/>
    <w:rsid w:val="00EF70EB"/>
    <w:rsid w:val="00F035E9"/>
    <w:rsid w:val="00F05F99"/>
    <w:rsid w:val="00F067D8"/>
    <w:rsid w:val="00F16961"/>
    <w:rsid w:val="00F17C97"/>
    <w:rsid w:val="00F25FE9"/>
    <w:rsid w:val="00F26751"/>
    <w:rsid w:val="00F271F9"/>
    <w:rsid w:val="00F35C19"/>
    <w:rsid w:val="00F3739B"/>
    <w:rsid w:val="00F407C9"/>
    <w:rsid w:val="00F40935"/>
    <w:rsid w:val="00F42877"/>
    <w:rsid w:val="00F44828"/>
    <w:rsid w:val="00F46B90"/>
    <w:rsid w:val="00F50987"/>
    <w:rsid w:val="00F509EA"/>
    <w:rsid w:val="00F53AD3"/>
    <w:rsid w:val="00F6154A"/>
    <w:rsid w:val="00F67947"/>
    <w:rsid w:val="00F711F5"/>
    <w:rsid w:val="00F7304C"/>
    <w:rsid w:val="00F747D8"/>
    <w:rsid w:val="00F828D6"/>
    <w:rsid w:val="00F86D66"/>
    <w:rsid w:val="00F90454"/>
    <w:rsid w:val="00F9302E"/>
    <w:rsid w:val="00F9617C"/>
    <w:rsid w:val="00FA21E3"/>
    <w:rsid w:val="00FA592E"/>
    <w:rsid w:val="00FB007C"/>
    <w:rsid w:val="00FB7A96"/>
    <w:rsid w:val="00FB7E74"/>
    <w:rsid w:val="00FC28F3"/>
    <w:rsid w:val="00FC2B88"/>
    <w:rsid w:val="00FC749D"/>
    <w:rsid w:val="00FC76BE"/>
    <w:rsid w:val="00FC7A72"/>
    <w:rsid w:val="00FD0863"/>
    <w:rsid w:val="00FD3B01"/>
    <w:rsid w:val="00FE0399"/>
    <w:rsid w:val="00FF11A1"/>
    <w:rsid w:val="00FF2D0E"/>
    <w:rsid w:val="00FF4CE3"/>
    <w:rsid w:val="00FF5099"/>
    <w:rsid w:val="09CFA916"/>
    <w:rsid w:val="10EBD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0CE9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12764"/>
    <w:rPr>
      <w:sz w:val="24"/>
      <w:szCs w:val="24"/>
    </w:rPr>
  </w:style>
  <w:style w:type="paragraph" w:customStyle="1" w:styleId="paragraph">
    <w:name w:val="paragraph"/>
    <w:basedOn w:val="Normal"/>
    <w:rsid w:val="00D61DA0"/>
    <w:pPr>
      <w:spacing w:before="100" w:beforeAutospacing="1" w:after="100" w:afterAutospacing="1"/>
    </w:pPr>
  </w:style>
  <w:style w:type="character" w:customStyle="1" w:styleId="eop">
    <w:name w:val="eop"/>
    <w:basedOn w:val="DefaultParagraphFont"/>
    <w:rsid w:val="00D61DA0"/>
  </w:style>
  <w:style w:type="character" w:customStyle="1" w:styleId="normaltextrun">
    <w:name w:val="normaltextrun"/>
    <w:basedOn w:val="DefaultParagraphFont"/>
    <w:rsid w:val="00D61DA0"/>
  </w:style>
  <w:style w:type="character" w:styleId="UnresolvedMention">
    <w:name w:val="Unresolved Mention"/>
    <w:basedOn w:val="DefaultParagraphFont"/>
    <w:uiPriority w:val="99"/>
    <w:semiHidden/>
    <w:unhideWhenUsed/>
    <w:rsid w:val="00D2289F"/>
    <w:rPr>
      <w:color w:val="605E5C"/>
      <w:shd w:val="clear" w:color="auto" w:fill="E1DFDD"/>
    </w:rPr>
  </w:style>
  <w:style w:type="paragraph" w:styleId="Revision">
    <w:name w:val="Revision"/>
    <w:hidden/>
    <w:uiPriority w:val="99"/>
    <w:semiHidden/>
    <w:rsid w:val="00F5098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644">
      <w:bodyDiv w:val="1"/>
      <w:marLeft w:val="0"/>
      <w:marRight w:val="0"/>
      <w:marTop w:val="0"/>
      <w:marBottom w:val="0"/>
      <w:divBdr>
        <w:top w:val="none" w:sz="0" w:space="0" w:color="auto"/>
        <w:left w:val="none" w:sz="0" w:space="0" w:color="auto"/>
        <w:bottom w:val="none" w:sz="0" w:space="0" w:color="auto"/>
        <w:right w:val="none" w:sz="0" w:space="0" w:color="auto"/>
      </w:divBdr>
    </w:div>
    <w:div w:id="236477336">
      <w:bodyDiv w:val="1"/>
      <w:marLeft w:val="0"/>
      <w:marRight w:val="0"/>
      <w:marTop w:val="0"/>
      <w:marBottom w:val="0"/>
      <w:divBdr>
        <w:top w:val="none" w:sz="0" w:space="0" w:color="auto"/>
        <w:left w:val="none" w:sz="0" w:space="0" w:color="auto"/>
        <w:bottom w:val="none" w:sz="0" w:space="0" w:color="auto"/>
        <w:right w:val="none" w:sz="0" w:space="0" w:color="auto"/>
      </w:divBdr>
    </w:div>
    <w:div w:id="305548082">
      <w:bodyDiv w:val="1"/>
      <w:marLeft w:val="0"/>
      <w:marRight w:val="0"/>
      <w:marTop w:val="0"/>
      <w:marBottom w:val="0"/>
      <w:divBdr>
        <w:top w:val="none" w:sz="0" w:space="0" w:color="auto"/>
        <w:left w:val="none" w:sz="0" w:space="0" w:color="auto"/>
        <w:bottom w:val="none" w:sz="0" w:space="0" w:color="auto"/>
        <w:right w:val="none" w:sz="0" w:space="0" w:color="auto"/>
      </w:divBdr>
    </w:div>
    <w:div w:id="322973016">
      <w:bodyDiv w:val="1"/>
      <w:marLeft w:val="0"/>
      <w:marRight w:val="0"/>
      <w:marTop w:val="0"/>
      <w:marBottom w:val="0"/>
      <w:divBdr>
        <w:top w:val="none" w:sz="0" w:space="0" w:color="auto"/>
        <w:left w:val="none" w:sz="0" w:space="0" w:color="auto"/>
        <w:bottom w:val="none" w:sz="0" w:space="0" w:color="auto"/>
        <w:right w:val="none" w:sz="0" w:space="0" w:color="auto"/>
      </w:divBdr>
    </w:div>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 w:id="18738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2023-10-10T13:57:00Z</dcterms:created>
  <dcterms:modified xsi:type="dcterms:W3CDTF">2023-10-16T18:39:00Z</dcterms:modified>
  <cp:category/>
</cp:coreProperties>
</file>