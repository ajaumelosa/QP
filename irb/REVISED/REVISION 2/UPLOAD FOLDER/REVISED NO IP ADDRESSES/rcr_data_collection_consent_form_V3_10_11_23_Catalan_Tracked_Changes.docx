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EFB0B" w14:textId="77777777" w:rsidR="00BC16C8" w:rsidRPr="003B1DC6" w:rsidRDefault="00BC16C8" w:rsidP="00412797">
      <w:pPr>
        <w:tabs>
          <w:tab w:val="left" w:pos="2940"/>
        </w:tabs>
        <w:rPr>
          <w:rFonts w:ascii="Arial" w:hAnsi="Arial" w:cs="Arial"/>
          <w:b/>
          <w:sz w:val="20"/>
          <w:szCs w:val="20"/>
          <w:lang w:val="es-ES"/>
        </w:rPr>
      </w:pPr>
    </w:p>
    <w:p w14:paraId="672A6659" w14:textId="0D99469E" w:rsidR="00AD2B5E" w:rsidRPr="005D5E8F" w:rsidRDefault="00F462E8" w:rsidP="005D5E8F">
      <w:pPr>
        <w:tabs>
          <w:tab w:val="left" w:pos="2940"/>
        </w:tabs>
        <w:jc w:val="center"/>
        <w:rPr>
          <w:rFonts w:ascii="Arial" w:hAnsi="Arial" w:cs="Arial"/>
          <w:b/>
          <w:bCs/>
          <w:sz w:val="30"/>
          <w:szCs w:val="30"/>
          <w:lang w:val="es-ES"/>
        </w:rPr>
      </w:pPr>
      <w:r>
        <w:rPr>
          <w:rFonts w:ascii="Arial" w:hAnsi="Arial" w:cs="Arial"/>
          <w:b/>
          <w:bCs/>
          <w:sz w:val="30"/>
          <w:szCs w:val="30"/>
          <w:lang w:val="es-ES"/>
        </w:rPr>
        <w:t>CONSENTIMENT PER PARTICIPAR EN UN ESTUDI D’INVESTIGACIÓ</w:t>
      </w:r>
    </w:p>
    <w:p w14:paraId="5DAB6C7B" w14:textId="7983AC79" w:rsidR="0055133B" w:rsidRPr="003B1DC6" w:rsidRDefault="10EBDF66" w:rsidP="00412797">
      <w:pPr>
        <w:pStyle w:val="ListParagraph"/>
        <w:tabs>
          <w:tab w:val="left" w:pos="720"/>
        </w:tabs>
        <w:spacing w:after="0" w:line="240" w:lineRule="auto"/>
        <w:ind w:left="0"/>
        <w:jc w:val="both"/>
        <w:rPr>
          <w:rFonts w:ascii="Arial" w:eastAsia="Times New Roman" w:hAnsi="Arial" w:cs="Arial"/>
          <w:color w:val="0070C0"/>
          <w:sz w:val="20"/>
          <w:szCs w:val="20"/>
          <w:lang w:val="es-ES"/>
        </w:rPr>
      </w:pPr>
      <w:r w:rsidRPr="003B1DC6">
        <w:rPr>
          <w:rFonts w:ascii="Arial" w:eastAsia="Times New Roman" w:hAnsi="Arial" w:cs="Arial"/>
          <w:color w:val="0070C0"/>
          <w:sz w:val="20"/>
          <w:szCs w:val="20"/>
          <w:lang w:val="es-ES"/>
        </w:rPr>
        <w:t xml:space="preserve">   </w:t>
      </w:r>
    </w:p>
    <w:p w14:paraId="50211167" w14:textId="19FEF19C" w:rsidR="003B1DC6" w:rsidRPr="00F462E8" w:rsidRDefault="00F462E8" w:rsidP="00D43F3F">
      <w:pPr>
        <w:rPr>
          <w:rFonts w:ascii="Arial" w:hAnsi="Arial" w:cs="Arial"/>
          <w:sz w:val="20"/>
          <w:szCs w:val="20"/>
          <w:lang w:val="ca-ES"/>
        </w:rPr>
      </w:pPr>
      <w:r w:rsidRPr="00F462E8">
        <w:rPr>
          <w:rFonts w:ascii="Arial" w:hAnsi="Arial" w:cs="Arial"/>
          <w:b/>
          <w:bCs/>
          <w:sz w:val="20"/>
          <w:szCs w:val="20"/>
          <w:lang w:val="ca-ES"/>
        </w:rPr>
        <w:t>Títol de l’estudi</w:t>
      </w:r>
      <w:r w:rsidR="00D43F3F" w:rsidRPr="00F462E8">
        <w:rPr>
          <w:rFonts w:ascii="Arial" w:hAnsi="Arial" w:cs="Arial"/>
          <w:sz w:val="20"/>
          <w:szCs w:val="20"/>
          <w:lang w:val="ca-ES"/>
        </w:rPr>
        <w:t xml:space="preserve">: </w:t>
      </w:r>
    </w:p>
    <w:p w14:paraId="7904E02E" w14:textId="6C5DF2D9" w:rsidR="00D43F3F" w:rsidRPr="00F462E8" w:rsidRDefault="00D43F3F" w:rsidP="00D43F3F">
      <w:pPr>
        <w:rPr>
          <w:rFonts w:ascii="Arial" w:hAnsi="Arial" w:cs="Arial"/>
          <w:sz w:val="20"/>
          <w:szCs w:val="20"/>
          <w:lang w:val="ca-ES"/>
        </w:rPr>
      </w:pPr>
      <w:r w:rsidRPr="00F462E8">
        <w:rPr>
          <w:rFonts w:ascii="Arial" w:hAnsi="Arial" w:cs="Arial"/>
          <w:b/>
          <w:bCs/>
          <w:sz w:val="20"/>
          <w:szCs w:val="20"/>
          <w:lang w:val="ca-ES"/>
        </w:rPr>
        <w:t>Investigador</w:t>
      </w:r>
      <w:r w:rsidR="00F462E8" w:rsidRPr="00F462E8">
        <w:rPr>
          <w:rFonts w:ascii="Arial" w:hAnsi="Arial" w:cs="Arial"/>
          <w:b/>
          <w:bCs/>
          <w:sz w:val="20"/>
          <w:szCs w:val="20"/>
          <w:lang w:val="ca-ES"/>
        </w:rPr>
        <w:t xml:space="preserve">s </w:t>
      </w:r>
      <w:r w:rsidRPr="00F462E8">
        <w:rPr>
          <w:rFonts w:ascii="Arial" w:hAnsi="Arial" w:cs="Arial"/>
          <w:b/>
          <w:bCs/>
          <w:sz w:val="20"/>
          <w:szCs w:val="20"/>
          <w:lang w:val="ca-ES"/>
        </w:rPr>
        <w:t>principals:</w:t>
      </w:r>
      <w:r w:rsidRPr="00F462E8">
        <w:rPr>
          <w:rFonts w:ascii="Arial" w:hAnsi="Arial" w:cs="Arial"/>
          <w:sz w:val="20"/>
          <w:szCs w:val="20"/>
          <w:lang w:val="ca-ES"/>
        </w:rPr>
        <w:t xml:space="preserve"> </w:t>
      </w:r>
      <w:r w:rsidR="005D5E8F" w:rsidRPr="00F462E8">
        <w:rPr>
          <w:rFonts w:ascii="Arial" w:hAnsi="Arial" w:cs="Arial"/>
          <w:sz w:val="20"/>
          <w:szCs w:val="20"/>
          <w:lang w:val="ca-ES"/>
        </w:rPr>
        <w:t>Alejandro Andreas Jaume Losa, M.A.T</w:t>
      </w:r>
    </w:p>
    <w:p w14:paraId="3D55FFFF" w14:textId="77777777" w:rsidR="00D43F3F" w:rsidRDefault="00D43F3F" w:rsidP="00412797">
      <w:pPr>
        <w:tabs>
          <w:tab w:val="left" w:pos="2940"/>
        </w:tabs>
        <w:rPr>
          <w:rFonts w:ascii="Arial" w:eastAsia="Calibri" w:hAnsi="Arial" w:cs="Arial"/>
          <w:sz w:val="20"/>
          <w:szCs w:val="20"/>
          <w:lang w:val="ca-ES"/>
        </w:rPr>
      </w:pPr>
    </w:p>
    <w:p w14:paraId="4E8F8E25" w14:textId="74F093A6" w:rsidR="00F462E8" w:rsidRDefault="00F462E8" w:rsidP="00412797">
      <w:pPr>
        <w:tabs>
          <w:tab w:val="left" w:pos="2940"/>
        </w:tabs>
        <w:rPr>
          <w:rFonts w:ascii="Arial" w:eastAsia="Calibri" w:hAnsi="Arial" w:cs="Arial"/>
          <w:sz w:val="20"/>
          <w:szCs w:val="20"/>
          <w:lang w:val="ca-ES"/>
        </w:rPr>
      </w:pPr>
      <w:r w:rsidRPr="00F462E8">
        <w:rPr>
          <w:rFonts w:ascii="Arial" w:eastAsia="Calibri" w:hAnsi="Arial" w:cs="Arial"/>
          <w:sz w:val="20"/>
          <w:szCs w:val="20"/>
          <w:lang w:val="ca-ES"/>
        </w:rPr>
        <w:t>Aquest formulari en línia és part del procés de consentiment informat per a un estudi de recerca, i proporcionarà informació que l'ajudarà a decidir si desitja participar en l'estudi. És la seva elecció participar o no. Si decideix participar, les instruccions al final del document li indicaran què fer a continuació. La seva alternativa per a participar en la recerca és no participar en aquesta.</w:t>
      </w:r>
    </w:p>
    <w:p w14:paraId="616F068C" w14:textId="77777777" w:rsidR="00F462E8" w:rsidRPr="00F462E8" w:rsidRDefault="00F462E8" w:rsidP="00412797">
      <w:pPr>
        <w:tabs>
          <w:tab w:val="left" w:pos="2940"/>
        </w:tabs>
        <w:rPr>
          <w:rFonts w:ascii="Arial" w:eastAsia="Calibri" w:hAnsi="Arial" w:cs="Arial"/>
          <w:sz w:val="20"/>
          <w:szCs w:val="20"/>
          <w:lang w:val="ca-ES"/>
        </w:rPr>
      </w:pPr>
    </w:p>
    <w:p w14:paraId="5DA30CD0" w14:textId="6A3CF7C0" w:rsidR="00F462E8" w:rsidRPr="00F462E8" w:rsidRDefault="00F462E8" w:rsidP="00412797">
      <w:pPr>
        <w:tabs>
          <w:tab w:val="left" w:pos="2940"/>
        </w:tabs>
        <w:rPr>
          <w:rFonts w:ascii="Arial" w:hAnsi="Arial" w:cs="Arial"/>
          <w:b/>
          <w:bCs/>
          <w:color w:val="000000" w:themeColor="text1"/>
          <w:sz w:val="20"/>
          <w:szCs w:val="20"/>
          <w:lang w:val="ca-ES"/>
        </w:rPr>
      </w:pPr>
      <w:r w:rsidRPr="00F462E8">
        <w:rPr>
          <w:rFonts w:ascii="Arial" w:hAnsi="Arial" w:cs="Arial"/>
          <w:b/>
          <w:bCs/>
          <w:color w:val="000000" w:themeColor="text1"/>
          <w:sz w:val="20"/>
          <w:szCs w:val="20"/>
          <w:lang w:val="ca-ES"/>
        </w:rPr>
        <w:t>Qui duu a terme aquest estudi d’investigació i de què es tracta?</w:t>
      </w:r>
    </w:p>
    <w:p w14:paraId="30C725BD" w14:textId="32868A0C" w:rsidR="00F462E8" w:rsidRPr="00F462E8" w:rsidRDefault="00F462E8" w:rsidP="00F462E8">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Li convidem a participar en un estudi de recerca dirigit per Alejandro Andreas Jaume Losa, estudiant de segon any del programa de doctorat Bilingüisme i Adquisició de Segones Llengües del Departament d'Español i Portuguès de la Universitat de Rutgers</w:t>
      </w:r>
      <w:r w:rsidR="00CA6E99">
        <w:rPr>
          <w:rFonts w:ascii="Arial" w:hAnsi="Arial" w:cs="Arial"/>
          <w:color w:val="000000" w:themeColor="text1"/>
          <w:sz w:val="20"/>
          <w:szCs w:val="20"/>
          <w:lang w:val="ca-ES"/>
        </w:rPr>
        <w:t xml:space="preserve"> (Estats Units)</w:t>
      </w:r>
      <w:r w:rsidRPr="00F462E8">
        <w:rPr>
          <w:rFonts w:ascii="Arial" w:hAnsi="Arial" w:cs="Arial"/>
          <w:color w:val="000000" w:themeColor="text1"/>
          <w:sz w:val="20"/>
          <w:szCs w:val="20"/>
          <w:lang w:val="ca-ES"/>
        </w:rPr>
        <w:t>. El propòsit de la recerca és comprendre millor les actituds lingüístiques que els residents de Palma tenen cap a les dues llengües oficials de les Illes Balears: el català i el castellà.</w:t>
      </w:r>
    </w:p>
    <w:p w14:paraId="62FFA058" w14:textId="77777777" w:rsidR="00F462E8" w:rsidRPr="00F462E8" w:rsidRDefault="00F462E8" w:rsidP="00F462E8">
      <w:pPr>
        <w:tabs>
          <w:tab w:val="left" w:pos="2940"/>
        </w:tabs>
        <w:rPr>
          <w:rFonts w:ascii="Arial" w:hAnsi="Arial" w:cs="Arial"/>
          <w:color w:val="000000" w:themeColor="text1"/>
          <w:sz w:val="20"/>
          <w:szCs w:val="20"/>
          <w:lang w:val="ca-ES"/>
        </w:rPr>
      </w:pPr>
    </w:p>
    <w:p w14:paraId="75824D88" w14:textId="03B74443" w:rsidR="00F462E8" w:rsidRPr="00F462E8" w:rsidRDefault="00F462E8" w:rsidP="00F462E8">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Pot posar-se en contacte amb el Sr. Alejandro Andreas Jaume Losa en ajaumelosa@spanport.rutgers.edu o en el 848-932-9323.</w:t>
      </w:r>
    </w:p>
    <w:p w14:paraId="460B36CE" w14:textId="77777777" w:rsidR="00F462E8" w:rsidRDefault="00F462E8" w:rsidP="00412797">
      <w:pPr>
        <w:tabs>
          <w:tab w:val="left" w:pos="2940"/>
        </w:tabs>
        <w:rPr>
          <w:rFonts w:ascii="Arial" w:hAnsi="Arial" w:cs="Arial"/>
          <w:b/>
          <w:bCs/>
          <w:color w:val="000000" w:themeColor="text1"/>
          <w:sz w:val="20"/>
          <w:szCs w:val="20"/>
          <w:lang w:val="ca-ES"/>
        </w:rPr>
      </w:pPr>
    </w:p>
    <w:p w14:paraId="651203F0" w14:textId="28C26E39" w:rsidR="00F462E8" w:rsidRPr="00F462E8" w:rsidRDefault="00F462E8" w:rsidP="00412797">
      <w:pPr>
        <w:tabs>
          <w:tab w:val="left" w:pos="2940"/>
        </w:tabs>
        <w:rPr>
          <w:rFonts w:ascii="Arial" w:hAnsi="Arial" w:cs="Arial"/>
          <w:b/>
          <w:bCs/>
          <w:color w:val="000000" w:themeColor="text1"/>
          <w:sz w:val="20"/>
          <w:szCs w:val="20"/>
          <w:lang w:val="ca-ES"/>
        </w:rPr>
      </w:pPr>
      <w:r w:rsidRPr="00F462E8">
        <w:rPr>
          <w:rFonts w:ascii="Arial" w:hAnsi="Arial" w:cs="Arial"/>
          <w:b/>
          <w:bCs/>
          <w:color w:val="000000" w:themeColor="text1"/>
          <w:sz w:val="20"/>
          <w:szCs w:val="20"/>
          <w:lang w:val="ca-ES"/>
        </w:rPr>
        <w:t>Què se’m demanarà que faci si decidesc participar?</w:t>
      </w:r>
    </w:p>
    <w:p w14:paraId="47E4B7CE" w14:textId="283DC9EB" w:rsidR="00F462E8" w:rsidRDefault="00F462E8" w:rsidP="00412797">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Se li demanarà que respongui a un qüestionari en línia que consta de tres blocs sobre els següents temes: dades demogràfiques, ús de la llengua i actituds lingüístiques. La informació es recollirà de manera anònima. Ningú sabrà quines respostes són seves. La seva participació en l'estudi durarà uns 1</w:t>
      </w:r>
      <w:r w:rsidR="007357A0">
        <w:rPr>
          <w:rFonts w:ascii="Arial" w:hAnsi="Arial" w:cs="Arial"/>
          <w:color w:val="000000" w:themeColor="text1"/>
          <w:sz w:val="20"/>
          <w:szCs w:val="20"/>
          <w:lang w:val="ca-ES"/>
        </w:rPr>
        <w:t xml:space="preserve">5 </w:t>
      </w:r>
      <w:r w:rsidRPr="00F462E8">
        <w:rPr>
          <w:rFonts w:ascii="Arial" w:hAnsi="Arial" w:cs="Arial"/>
          <w:color w:val="000000" w:themeColor="text1"/>
          <w:sz w:val="20"/>
          <w:szCs w:val="20"/>
          <w:lang w:val="ca-ES"/>
        </w:rPr>
        <w:t xml:space="preserve">minuts. Preveiem que </w:t>
      </w:r>
      <w:ins w:id="0" w:author="Author">
        <w:r w:rsidR="00872FA9">
          <w:rPr>
            <w:rFonts w:ascii="Arial" w:hAnsi="Arial" w:cs="Arial"/>
            <w:color w:val="000000" w:themeColor="text1"/>
            <w:sz w:val="20"/>
            <w:szCs w:val="20"/>
            <w:lang w:val="ca-ES"/>
          </w:rPr>
          <w:t>300</w:t>
        </w:r>
      </w:ins>
      <w:del w:id="1" w:author="Author">
        <w:r w:rsidRPr="00F462E8" w:rsidDel="00872FA9">
          <w:rPr>
            <w:rFonts w:ascii="Arial" w:hAnsi="Arial" w:cs="Arial"/>
            <w:color w:val="000000" w:themeColor="text1"/>
            <w:sz w:val="20"/>
            <w:szCs w:val="20"/>
            <w:lang w:val="ca-ES"/>
          </w:rPr>
          <w:delText>100</w:delText>
        </w:r>
      </w:del>
      <w:r w:rsidRPr="00F462E8">
        <w:rPr>
          <w:rFonts w:ascii="Arial" w:hAnsi="Arial" w:cs="Arial"/>
          <w:color w:val="000000" w:themeColor="text1"/>
          <w:sz w:val="20"/>
          <w:szCs w:val="20"/>
          <w:lang w:val="ca-ES"/>
        </w:rPr>
        <w:t xml:space="preserve"> subjectes participaran en l'estudi.</w:t>
      </w:r>
    </w:p>
    <w:p w14:paraId="4C0A7C69" w14:textId="77777777" w:rsidR="00F462E8" w:rsidRPr="00F462E8" w:rsidRDefault="00F462E8" w:rsidP="00412797">
      <w:pPr>
        <w:tabs>
          <w:tab w:val="left" w:pos="2940"/>
        </w:tabs>
        <w:rPr>
          <w:rFonts w:ascii="Arial" w:hAnsi="Arial" w:cs="Arial"/>
          <w:color w:val="000000" w:themeColor="text1"/>
          <w:sz w:val="20"/>
          <w:szCs w:val="20"/>
          <w:lang w:val="ca-ES"/>
        </w:rPr>
      </w:pPr>
    </w:p>
    <w:p w14:paraId="6A6C0392" w14:textId="3DD3136E" w:rsidR="00F462E8" w:rsidRPr="00F462E8" w:rsidRDefault="00F462E8" w:rsidP="00412797">
      <w:pPr>
        <w:tabs>
          <w:tab w:val="left" w:pos="2940"/>
        </w:tabs>
        <w:rPr>
          <w:rFonts w:ascii="Arial" w:hAnsi="Arial" w:cs="Arial"/>
          <w:b/>
          <w:bCs/>
          <w:color w:val="000000" w:themeColor="text1"/>
          <w:sz w:val="20"/>
          <w:szCs w:val="20"/>
          <w:lang w:val="ca-ES"/>
        </w:rPr>
      </w:pPr>
      <w:r w:rsidRPr="00F462E8">
        <w:rPr>
          <w:rFonts w:ascii="Arial" w:hAnsi="Arial" w:cs="Arial"/>
          <w:b/>
          <w:bCs/>
          <w:color w:val="000000" w:themeColor="text1"/>
          <w:sz w:val="20"/>
          <w:szCs w:val="20"/>
          <w:lang w:val="ca-ES"/>
        </w:rPr>
        <w:t>Quins són els rics i/o molèsties que podria experimentar si particip en l’estudi?</w:t>
      </w:r>
    </w:p>
    <w:p w14:paraId="35F6D949" w14:textId="46D2CD26" w:rsidR="00CA6E99" w:rsidRDefault="00CA6E99" w:rsidP="00412797">
      <w:pPr>
        <w:tabs>
          <w:tab w:val="left" w:pos="2940"/>
        </w:tabs>
        <w:rPr>
          <w:rFonts w:ascii="Arial" w:hAnsi="Arial" w:cs="Arial"/>
          <w:color w:val="000000" w:themeColor="text1"/>
          <w:sz w:val="20"/>
          <w:szCs w:val="20"/>
          <w:lang w:val="ca-ES"/>
        </w:rPr>
      </w:pPr>
      <w:r w:rsidRPr="00CA6E99">
        <w:rPr>
          <w:rFonts w:ascii="Arial" w:hAnsi="Arial" w:cs="Arial"/>
          <w:color w:val="000000" w:themeColor="text1"/>
          <w:sz w:val="20"/>
          <w:szCs w:val="20"/>
          <w:lang w:val="ca-ES"/>
        </w:rPr>
        <w:t>La</w:t>
      </w:r>
      <w:r w:rsidR="001E2132">
        <w:rPr>
          <w:rFonts w:ascii="Arial" w:hAnsi="Arial" w:cs="Arial"/>
          <w:color w:val="000000" w:themeColor="text1"/>
          <w:sz w:val="20"/>
          <w:szCs w:val="20"/>
          <w:lang w:val="ca-ES"/>
        </w:rPr>
        <w:t xml:space="preserve"> violació de la</w:t>
      </w:r>
      <w:r w:rsidRPr="00CA6E99">
        <w:rPr>
          <w:rFonts w:ascii="Arial" w:hAnsi="Arial" w:cs="Arial"/>
          <w:color w:val="000000" w:themeColor="text1"/>
          <w:sz w:val="20"/>
          <w:szCs w:val="20"/>
          <w:lang w:val="ca-ES"/>
        </w:rPr>
        <w:t xml:space="preserve"> confidencialitat és un risc, però existeix una pla de seguretat de dades per minimitzar aquest risc. A més, algunes preguntes poden fer-te sentir incòmode. Si això ocorre, es poden saltar aquestes preguntes o retirar-se de l'estudi. Si decidiu sortir en qualsevol moment abans d'haver finalitzat l'enquesta, les vostres respostes no es registraran.</w:t>
      </w:r>
    </w:p>
    <w:p w14:paraId="7D700D39" w14:textId="77777777" w:rsidR="00CA6E99" w:rsidRDefault="00CA6E99" w:rsidP="00412797">
      <w:pPr>
        <w:tabs>
          <w:tab w:val="left" w:pos="2940"/>
        </w:tabs>
        <w:rPr>
          <w:rFonts w:ascii="Arial" w:hAnsi="Arial" w:cs="Arial"/>
          <w:color w:val="000000" w:themeColor="text1"/>
          <w:sz w:val="20"/>
          <w:szCs w:val="20"/>
          <w:lang w:val="ca-ES"/>
        </w:rPr>
      </w:pPr>
    </w:p>
    <w:p w14:paraId="5787EE3E" w14:textId="59FA9697" w:rsidR="00F462E8" w:rsidRPr="00CA6E99" w:rsidRDefault="00F462E8" w:rsidP="00412797">
      <w:pPr>
        <w:tabs>
          <w:tab w:val="left" w:pos="2940"/>
        </w:tabs>
        <w:rPr>
          <w:rFonts w:ascii="Arial" w:hAnsi="Arial" w:cs="Arial"/>
          <w:color w:val="000000" w:themeColor="text1"/>
          <w:sz w:val="20"/>
          <w:szCs w:val="20"/>
          <w:lang w:val="ca-ES"/>
        </w:rPr>
      </w:pPr>
      <w:r w:rsidRPr="00F462E8">
        <w:rPr>
          <w:rFonts w:ascii="Arial" w:hAnsi="Arial" w:cs="Arial"/>
          <w:b/>
          <w:bCs/>
          <w:color w:val="000000" w:themeColor="text1"/>
          <w:sz w:val="20"/>
          <w:szCs w:val="20"/>
          <w:lang w:val="ca-ES"/>
        </w:rPr>
        <w:t>Hi ha qualque benefici per a mi si decidesc participar en aquest estudi?</w:t>
      </w:r>
    </w:p>
    <w:p w14:paraId="04F834FC" w14:textId="5946947C" w:rsidR="00F462E8" w:rsidRDefault="00F462E8" w:rsidP="00412797">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Participar en aquesta recerca no li reportarà cap benefici directe. Contribuirà a conèixer com perceben i utilitzen els residents de Palma les dues llengües cooficials de les Illes Balears.</w:t>
      </w:r>
    </w:p>
    <w:p w14:paraId="6D5CEF50" w14:textId="77777777" w:rsidR="00F462E8" w:rsidRPr="00F462E8" w:rsidRDefault="00F462E8" w:rsidP="00412797">
      <w:pPr>
        <w:tabs>
          <w:tab w:val="left" w:pos="2940"/>
        </w:tabs>
        <w:rPr>
          <w:rFonts w:ascii="Arial" w:hAnsi="Arial" w:cs="Arial"/>
          <w:color w:val="000000" w:themeColor="text1"/>
          <w:sz w:val="20"/>
          <w:szCs w:val="20"/>
          <w:lang w:val="ca-ES"/>
        </w:rPr>
      </w:pPr>
    </w:p>
    <w:p w14:paraId="1AF31FB8" w14:textId="09E2E012" w:rsidR="00F462E8" w:rsidRPr="00F462E8" w:rsidRDefault="00F462E8" w:rsidP="00412797">
      <w:pPr>
        <w:tabs>
          <w:tab w:val="left" w:pos="2940"/>
        </w:tabs>
        <w:rPr>
          <w:rFonts w:ascii="Arial" w:hAnsi="Arial" w:cs="Arial"/>
          <w:b/>
          <w:bCs/>
          <w:color w:val="000000" w:themeColor="text1"/>
          <w:sz w:val="20"/>
          <w:szCs w:val="20"/>
          <w:lang w:val="ca-ES"/>
        </w:rPr>
      </w:pPr>
      <w:r w:rsidRPr="00F462E8">
        <w:rPr>
          <w:rFonts w:ascii="Arial" w:hAnsi="Arial" w:cs="Arial"/>
          <w:b/>
          <w:bCs/>
          <w:color w:val="000000" w:themeColor="text1"/>
          <w:sz w:val="20"/>
          <w:szCs w:val="20"/>
          <w:lang w:val="ca-ES"/>
        </w:rPr>
        <w:t>Se’m pagarà per participar en aquest estudi?</w:t>
      </w:r>
    </w:p>
    <w:p w14:paraId="742A0456" w14:textId="63A59703" w:rsidR="00F462E8" w:rsidRDefault="00F462E8" w:rsidP="00412797">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 xml:space="preserve">Se li compensarà amb 10 </w:t>
      </w:r>
      <w:r w:rsidR="00CA6E99">
        <w:rPr>
          <w:rFonts w:ascii="Arial" w:hAnsi="Arial" w:cs="Arial"/>
          <w:color w:val="000000" w:themeColor="text1"/>
          <w:sz w:val="20"/>
          <w:szCs w:val="20"/>
          <w:lang w:val="ca-ES"/>
        </w:rPr>
        <w:t>EUR</w:t>
      </w:r>
      <w:r w:rsidRPr="00F462E8">
        <w:rPr>
          <w:rFonts w:ascii="Arial" w:hAnsi="Arial" w:cs="Arial"/>
          <w:color w:val="000000" w:themeColor="text1"/>
          <w:sz w:val="20"/>
          <w:szCs w:val="20"/>
          <w:lang w:val="ca-ES"/>
        </w:rPr>
        <w:t xml:space="preserve"> per completar aquest qüestionari. Una vegada completat, se li demanarà que seleccioni el mètode de pagament que prefereixi (PayPal o targeta regalo de Amazon) i que faciliti la seva adreça de correu electrònic. Rebrà un correu electrònic dels investigadors amb informació sobre com rebrà el pagament seleccionat en les 72 hores següents a la finalització.</w:t>
      </w:r>
    </w:p>
    <w:p w14:paraId="7EF23BB6" w14:textId="77777777" w:rsidR="00F462E8" w:rsidRPr="00F462E8" w:rsidRDefault="00F462E8" w:rsidP="00412797">
      <w:pPr>
        <w:tabs>
          <w:tab w:val="left" w:pos="2940"/>
        </w:tabs>
        <w:rPr>
          <w:rFonts w:ascii="Arial" w:hAnsi="Arial" w:cs="Arial"/>
          <w:color w:val="000000" w:themeColor="text1"/>
          <w:sz w:val="20"/>
          <w:szCs w:val="20"/>
          <w:lang w:val="ca-ES"/>
        </w:rPr>
      </w:pPr>
    </w:p>
    <w:p w14:paraId="4004A4AA" w14:textId="153E11BE" w:rsidR="00F462E8" w:rsidRPr="00F462E8" w:rsidRDefault="00F462E8" w:rsidP="00412797">
      <w:pPr>
        <w:tabs>
          <w:tab w:val="left" w:pos="2940"/>
        </w:tabs>
        <w:rPr>
          <w:rFonts w:ascii="Arial" w:hAnsi="Arial" w:cs="Arial"/>
          <w:b/>
          <w:bCs/>
          <w:color w:val="000000" w:themeColor="text1"/>
          <w:sz w:val="20"/>
          <w:szCs w:val="20"/>
          <w:lang w:val="ca-ES"/>
        </w:rPr>
      </w:pPr>
      <w:r w:rsidRPr="007357A0">
        <w:rPr>
          <w:rFonts w:ascii="Arial" w:hAnsi="Arial" w:cs="Arial"/>
          <w:b/>
          <w:bCs/>
          <w:color w:val="000000" w:themeColor="text1"/>
          <w:sz w:val="20"/>
          <w:szCs w:val="20"/>
          <w:lang w:val="ca-ES"/>
        </w:rPr>
        <w:t>Com es mantindrà privada o confidencial la meva informació?</w:t>
      </w:r>
    </w:p>
    <w:p w14:paraId="7BB1F56D" w14:textId="1CEC0A1E" w:rsidR="007357A0" w:rsidRDefault="007357A0" w:rsidP="00412797">
      <w:pPr>
        <w:tabs>
          <w:tab w:val="left" w:pos="2940"/>
        </w:tabs>
        <w:rPr>
          <w:rFonts w:ascii="Arial" w:hAnsi="Arial" w:cs="Arial"/>
          <w:color w:val="000000" w:themeColor="text1"/>
          <w:sz w:val="20"/>
          <w:szCs w:val="20"/>
          <w:lang w:val="ca-ES"/>
        </w:rPr>
      </w:pPr>
      <w:r w:rsidRPr="007357A0">
        <w:rPr>
          <w:rFonts w:ascii="Arial" w:hAnsi="Arial" w:cs="Arial"/>
          <w:color w:val="000000" w:themeColor="text1"/>
          <w:sz w:val="20"/>
          <w:szCs w:val="20"/>
          <w:lang w:val="ca-ES"/>
        </w:rPr>
        <w:t xml:space="preserve">Com a participant en aquest estudi, participarà en la recollida de dades en línia. No estarà sota cap observació directa. Tindrà l'oportunitat d'emplenar el qüestionari en els seus propis dispositius electrònics, en el moment i al ritme que més li convinguin. Abans de continuar, haurà de revisar els materials de consentiment i, si decideix participar, simplement faci clic en el botó "Accepto". És important que sàpigues que tens l'opció de retirar-te de l'enquesta en qualsevol moment sense cap penalització. A més, després de completar l'enquesta, pot decidir si vol que s'esborrin les seves dades. L'única informació personal que es recollirà serà </w:t>
      </w:r>
      <w:r w:rsidR="001E2132">
        <w:rPr>
          <w:rFonts w:ascii="Arial" w:hAnsi="Arial" w:cs="Arial"/>
          <w:color w:val="000000" w:themeColor="text1"/>
          <w:sz w:val="20"/>
          <w:szCs w:val="20"/>
          <w:lang w:val="ca-ES"/>
        </w:rPr>
        <w:t>el teu</w:t>
      </w:r>
      <w:r w:rsidRPr="007357A0">
        <w:rPr>
          <w:rFonts w:ascii="Arial" w:hAnsi="Arial" w:cs="Arial"/>
          <w:color w:val="000000" w:themeColor="text1"/>
          <w:sz w:val="20"/>
          <w:szCs w:val="20"/>
          <w:lang w:val="ca-ES"/>
        </w:rPr>
        <w:t xml:space="preserve"> correu electrònic</w:t>
      </w:r>
      <w:r w:rsidR="001E2132">
        <w:rPr>
          <w:rFonts w:ascii="Arial" w:hAnsi="Arial" w:cs="Arial"/>
          <w:color w:val="000000" w:themeColor="text1"/>
          <w:sz w:val="20"/>
          <w:szCs w:val="20"/>
          <w:lang w:val="ca-ES"/>
        </w:rPr>
        <w:t xml:space="preserve"> </w:t>
      </w:r>
      <w:r w:rsidRPr="007357A0">
        <w:rPr>
          <w:rFonts w:ascii="Arial" w:hAnsi="Arial" w:cs="Arial"/>
          <w:color w:val="000000" w:themeColor="text1"/>
          <w:sz w:val="20"/>
          <w:szCs w:val="20"/>
          <w:lang w:val="ca-ES"/>
        </w:rPr>
        <w:t>amb l'única fi d'enviar-</w:t>
      </w:r>
      <w:r w:rsidR="001E2132">
        <w:rPr>
          <w:rFonts w:ascii="Arial" w:hAnsi="Arial" w:cs="Arial"/>
          <w:color w:val="000000" w:themeColor="text1"/>
          <w:sz w:val="20"/>
          <w:szCs w:val="20"/>
          <w:lang w:val="ca-ES"/>
        </w:rPr>
        <w:t>te</w:t>
      </w:r>
      <w:r w:rsidRPr="007357A0">
        <w:rPr>
          <w:rFonts w:ascii="Arial" w:hAnsi="Arial" w:cs="Arial"/>
          <w:color w:val="000000" w:themeColor="text1"/>
          <w:sz w:val="20"/>
          <w:szCs w:val="20"/>
          <w:lang w:val="ca-ES"/>
        </w:rPr>
        <w:t xml:space="preserve"> el pagament </w:t>
      </w:r>
      <w:r w:rsidRPr="007357A0">
        <w:rPr>
          <w:rFonts w:ascii="Arial" w:hAnsi="Arial" w:cs="Arial"/>
          <w:color w:val="000000" w:themeColor="text1"/>
          <w:sz w:val="20"/>
          <w:szCs w:val="20"/>
          <w:lang w:val="ca-ES"/>
        </w:rPr>
        <w:lastRenderedPageBreak/>
        <w:t xml:space="preserve">per la </w:t>
      </w:r>
      <w:r w:rsidR="001E2132">
        <w:rPr>
          <w:rFonts w:ascii="Arial" w:hAnsi="Arial" w:cs="Arial"/>
          <w:color w:val="000000" w:themeColor="text1"/>
          <w:sz w:val="20"/>
          <w:szCs w:val="20"/>
          <w:lang w:val="ca-ES"/>
        </w:rPr>
        <w:t>t</w:t>
      </w:r>
      <w:r w:rsidRPr="007357A0">
        <w:rPr>
          <w:rFonts w:ascii="Arial" w:hAnsi="Arial" w:cs="Arial"/>
          <w:color w:val="000000" w:themeColor="text1"/>
          <w:sz w:val="20"/>
          <w:szCs w:val="20"/>
          <w:lang w:val="ca-ES"/>
        </w:rPr>
        <w:t>eva participació en l'estudi. Després de completar l'enquesta, disposarà</w:t>
      </w:r>
      <w:r w:rsidR="001E2132">
        <w:rPr>
          <w:rFonts w:ascii="Arial" w:hAnsi="Arial" w:cs="Arial"/>
          <w:color w:val="000000" w:themeColor="text1"/>
          <w:sz w:val="20"/>
          <w:szCs w:val="20"/>
          <w:lang w:val="ca-ES"/>
        </w:rPr>
        <w:t>s</w:t>
      </w:r>
      <w:r w:rsidRPr="007357A0">
        <w:rPr>
          <w:rFonts w:ascii="Arial" w:hAnsi="Arial" w:cs="Arial"/>
          <w:color w:val="000000" w:themeColor="text1"/>
          <w:sz w:val="20"/>
          <w:szCs w:val="20"/>
          <w:lang w:val="ca-ES"/>
        </w:rPr>
        <w:t xml:space="preserve"> d'un termini de dues setmanes per a sol·licitar que no s'utilitzin les seves dades. Transcorregut aquest termini, la </w:t>
      </w:r>
      <w:r w:rsidR="001E2132">
        <w:rPr>
          <w:rFonts w:ascii="Arial" w:hAnsi="Arial" w:cs="Arial"/>
          <w:color w:val="000000" w:themeColor="text1"/>
          <w:sz w:val="20"/>
          <w:szCs w:val="20"/>
          <w:lang w:val="ca-ES"/>
        </w:rPr>
        <w:t>t</w:t>
      </w:r>
      <w:r w:rsidRPr="007357A0">
        <w:rPr>
          <w:rFonts w:ascii="Arial" w:hAnsi="Arial" w:cs="Arial"/>
          <w:color w:val="000000" w:themeColor="text1"/>
          <w:sz w:val="20"/>
          <w:szCs w:val="20"/>
          <w:lang w:val="ca-ES"/>
        </w:rPr>
        <w:t>eva adreça de correu electrònic s'eliminarà dels nostres registres. Les dades de l'enquesta que recopilem seran agregats i només podran accedir a ells els investigadors d'aquesta Junta de Revisió Institucional (IRB). Aquestes dades s'emmagatzemaran durant un mínim de sis anys després del tancament definitiu del projecte, conservant-se les dades primàries originals. Tingui en compte que la recopilació de dades es realitzarà en el compte</w:t>
      </w:r>
      <w:r>
        <w:rPr>
          <w:rFonts w:ascii="Arial" w:hAnsi="Arial" w:cs="Arial"/>
          <w:color w:val="000000" w:themeColor="text1"/>
          <w:sz w:val="20"/>
          <w:szCs w:val="20"/>
          <w:lang w:val="ca-ES"/>
        </w:rPr>
        <w:t xml:space="preserve"> </w:t>
      </w:r>
      <w:r w:rsidRPr="007357A0">
        <w:rPr>
          <w:rFonts w:ascii="Arial" w:hAnsi="Arial" w:cs="Arial"/>
          <w:color w:val="000000" w:themeColor="text1"/>
          <w:sz w:val="20"/>
          <w:szCs w:val="20"/>
          <w:lang w:val="ca-ES"/>
        </w:rPr>
        <w:t xml:space="preserve">Qualtrics protegida per contrasenya del Sr. Alejandro Andreas Jaume Losa. Aquestes dades es compartiran amb el compte Qualtrics de la Dra. </w:t>
      </w:r>
      <w:proofErr w:type="spellStart"/>
      <w:r w:rsidRPr="007357A0">
        <w:rPr>
          <w:rFonts w:ascii="Arial" w:hAnsi="Arial" w:cs="Arial"/>
          <w:color w:val="000000" w:themeColor="text1"/>
          <w:sz w:val="20"/>
          <w:szCs w:val="20"/>
          <w:lang w:val="ca-ES"/>
        </w:rPr>
        <w:t>Kendra</w:t>
      </w:r>
      <w:proofErr w:type="spellEnd"/>
      <w:r w:rsidRPr="007357A0">
        <w:rPr>
          <w:rFonts w:ascii="Arial" w:hAnsi="Arial" w:cs="Arial"/>
          <w:color w:val="000000" w:themeColor="text1"/>
          <w:sz w:val="20"/>
          <w:szCs w:val="20"/>
          <w:lang w:val="ca-ES"/>
        </w:rPr>
        <w:t xml:space="preserve"> </w:t>
      </w:r>
      <w:proofErr w:type="spellStart"/>
      <w:r w:rsidRPr="007357A0">
        <w:rPr>
          <w:rFonts w:ascii="Arial" w:hAnsi="Arial" w:cs="Arial"/>
          <w:color w:val="000000" w:themeColor="text1"/>
          <w:sz w:val="20"/>
          <w:szCs w:val="20"/>
          <w:lang w:val="ca-ES"/>
        </w:rPr>
        <w:t>Dickinson</w:t>
      </w:r>
      <w:proofErr w:type="spellEnd"/>
      <w:r w:rsidRPr="007357A0">
        <w:rPr>
          <w:rFonts w:ascii="Arial" w:hAnsi="Arial" w:cs="Arial"/>
          <w:color w:val="000000" w:themeColor="text1"/>
          <w:sz w:val="20"/>
          <w:szCs w:val="20"/>
          <w:lang w:val="ca-ES"/>
        </w:rPr>
        <w:t xml:space="preserve"> per a la seva supervisió. Durant la fase d'anàlisi, les dades es descarregaran i emmagatzemaran en els ordinadors de tots dos investigadors, i romandran protegits per contrasenya.</w:t>
      </w:r>
    </w:p>
    <w:p w14:paraId="1831A912" w14:textId="77777777" w:rsidR="007357A0" w:rsidRDefault="007357A0" w:rsidP="00412797">
      <w:pPr>
        <w:tabs>
          <w:tab w:val="left" w:pos="2940"/>
        </w:tabs>
        <w:rPr>
          <w:rFonts w:ascii="Arial" w:hAnsi="Arial" w:cs="Arial"/>
          <w:b/>
          <w:bCs/>
          <w:color w:val="000000" w:themeColor="text1"/>
          <w:sz w:val="20"/>
          <w:szCs w:val="20"/>
          <w:lang w:val="ca-ES"/>
        </w:rPr>
      </w:pPr>
    </w:p>
    <w:p w14:paraId="6CF27565" w14:textId="1F98328A" w:rsidR="00F462E8" w:rsidRPr="00F462E8" w:rsidRDefault="00F462E8" w:rsidP="00412797">
      <w:pPr>
        <w:tabs>
          <w:tab w:val="left" w:pos="2940"/>
        </w:tabs>
        <w:rPr>
          <w:rFonts w:ascii="Arial" w:hAnsi="Arial" w:cs="Arial"/>
          <w:b/>
          <w:bCs/>
          <w:color w:val="000000" w:themeColor="text1"/>
          <w:sz w:val="20"/>
          <w:szCs w:val="20"/>
          <w:lang w:val="ca-ES"/>
        </w:rPr>
      </w:pPr>
      <w:r w:rsidRPr="00F462E8">
        <w:rPr>
          <w:rFonts w:ascii="Arial" w:hAnsi="Arial" w:cs="Arial"/>
          <w:b/>
          <w:bCs/>
          <w:color w:val="000000" w:themeColor="text1"/>
          <w:sz w:val="20"/>
          <w:szCs w:val="20"/>
          <w:lang w:val="ca-ES"/>
        </w:rPr>
        <w:t>Què passarà amb les meves respostes quan finalitzi l’estudi?</w:t>
      </w:r>
    </w:p>
    <w:p w14:paraId="36C03A7D" w14:textId="77777777" w:rsidR="00F462E8" w:rsidRPr="00F462E8" w:rsidRDefault="00F462E8" w:rsidP="00F462E8">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Una vegada finalitzat l'estudi, la informació es conservarà durant algun temps, però en cap moment es revelaran dades identificatives seves en els informes o publicacions que puguin derivar-se d'aquesta recerca. La informació recopilada sobre vostè per a aquesta recerca no serà utilitzada ni distribuïda a investigadors per a altres recerques.</w:t>
      </w:r>
    </w:p>
    <w:p w14:paraId="079090A0" w14:textId="77777777" w:rsidR="00F462E8" w:rsidRPr="00F462E8" w:rsidRDefault="00F462E8" w:rsidP="00F462E8">
      <w:pPr>
        <w:tabs>
          <w:tab w:val="left" w:pos="2940"/>
        </w:tabs>
        <w:rPr>
          <w:rFonts w:ascii="Arial" w:hAnsi="Arial" w:cs="Arial"/>
          <w:color w:val="000000" w:themeColor="text1"/>
          <w:sz w:val="20"/>
          <w:szCs w:val="20"/>
          <w:lang w:val="ca-ES"/>
        </w:rPr>
      </w:pPr>
    </w:p>
    <w:p w14:paraId="1271A38F" w14:textId="4A361534" w:rsidR="00F462E8" w:rsidRPr="00F462E8" w:rsidRDefault="00F462E8" w:rsidP="00F462E8">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L'equip de recerca i la Junta de Revisió Institucional de la Universitat de Rutgers són les úniques parts que poden veure les dades, tret que la llei l'exigeixi. Si els resultats d'aquesta recerca es presenten o publiquen professionalment, només s'indicaran els resultats del grup.</w:t>
      </w:r>
    </w:p>
    <w:p w14:paraId="7463E29D" w14:textId="77777777" w:rsidR="00F462E8" w:rsidRDefault="00F462E8" w:rsidP="00412797">
      <w:pPr>
        <w:tabs>
          <w:tab w:val="left" w:pos="2940"/>
        </w:tabs>
        <w:rPr>
          <w:rFonts w:ascii="Arial" w:hAnsi="Arial" w:cs="Arial"/>
          <w:b/>
          <w:bCs/>
          <w:color w:val="000000" w:themeColor="text1"/>
          <w:sz w:val="20"/>
          <w:szCs w:val="20"/>
          <w:lang w:val="ca-ES"/>
        </w:rPr>
      </w:pPr>
    </w:p>
    <w:p w14:paraId="07B95F97" w14:textId="03913326" w:rsidR="00F462E8" w:rsidRPr="00F462E8" w:rsidRDefault="00F462E8" w:rsidP="00412797">
      <w:pPr>
        <w:tabs>
          <w:tab w:val="left" w:pos="2940"/>
        </w:tabs>
        <w:rPr>
          <w:rFonts w:ascii="Arial" w:hAnsi="Arial" w:cs="Arial"/>
          <w:b/>
          <w:bCs/>
          <w:color w:val="000000" w:themeColor="text1"/>
          <w:sz w:val="20"/>
          <w:szCs w:val="20"/>
          <w:lang w:val="ca-ES"/>
        </w:rPr>
      </w:pPr>
      <w:r w:rsidRPr="00F462E8">
        <w:rPr>
          <w:rFonts w:ascii="Arial" w:hAnsi="Arial" w:cs="Arial"/>
          <w:b/>
          <w:bCs/>
          <w:color w:val="000000" w:themeColor="text1"/>
          <w:sz w:val="20"/>
          <w:szCs w:val="20"/>
          <w:lang w:val="ca-ES"/>
        </w:rPr>
        <w:t>Què passarà si no vull participar o decidesc no continuar amb l’estudi més endavant?</w:t>
      </w:r>
    </w:p>
    <w:p w14:paraId="54C2F4F0" w14:textId="140DAC6A" w:rsidR="00F462E8" w:rsidRPr="00F462E8" w:rsidRDefault="00F462E8" w:rsidP="00412797">
      <w:pPr>
        <w:tabs>
          <w:tab w:val="left" w:pos="2940"/>
        </w:tabs>
        <w:rPr>
          <w:rFonts w:ascii="Arial" w:hAnsi="Arial" w:cs="Arial"/>
          <w:color w:val="000000" w:themeColor="text1"/>
          <w:sz w:val="20"/>
          <w:szCs w:val="20"/>
          <w:lang w:val="ca-ES"/>
        </w:rPr>
      </w:pPr>
      <w:r w:rsidRPr="00F462E8">
        <w:rPr>
          <w:rFonts w:ascii="Arial" w:hAnsi="Arial" w:cs="Arial"/>
          <w:color w:val="000000" w:themeColor="text1"/>
          <w:sz w:val="20"/>
          <w:szCs w:val="20"/>
          <w:lang w:val="ca-ES"/>
        </w:rPr>
        <w:t>Vostè decideix si participa o no en la recerca. Pot triar participar, no participar o canviar d'opinió i retirar-se de l'estudi en qualsevol moment. A més, pot optar per ometre les preguntes que no se senti còmode contestant. Si no desitja entrar en l'estudi o decideix deixar de participar, la seva relació amb el personal de l'estudi no canviarà, i podrà fer-lo sense penalització i sense pèrdua de les prestacions a les quals tingui dret. Tingui en compte, no obstant això, que una vegada que hagi enviat les seves respostes, ja no podrà retirar-les, perquè no sabrem quines són les seves.</w:t>
      </w:r>
    </w:p>
    <w:p w14:paraId="5DC0FE56" w14:textId="77777777" w:rsidR="00F462E8" w:rsidRDefault="00F462E8" w:rsidP="00412797">
      <w:pPr>
        <w:tabs>
          <w:tab w:val="left" w:pos="2940"/>
        </w:tabs>
        <w:rPr>
          <w:rFonts w:ascii="Arial" w:hAnsi="Arial" w:cs="Arial"/>
          <w:b/>
          <w:bCs/>
          <w:color w:val="000000" w:themeColor="text1"/>
          <w:sz w:val="20"/>
          <w:szCs w:val="20"/>
          <w:lang w:val="ca-ES"/>
        </w:rPr>
      </w:pPr>
    </w:p>
    <w:p w14:paraId="44586472" w14:textId="6B9C143B" w:rsidR="00F462E8" w:rsidRPr="00F462E8" w:rsidRDefault="00F462E8" w:rsidP="00412797">
      <w:pPr>
        <w:tabs>
          <w:tab w:val="left" w:pos="2940"/>
        </w:tabs>
        <w:rPr>
          <w:rFonts w:ascii="Arial" w:hAnsi="Arial" w:cs="Arial"/>
          <w:b/>
          <w:bCs/>
          <w:color w:val="000000" w:themeColor="text1"/>
          <w:sz w:val="20"/>
          <w:szCs w:val="20"/>
          <w:lang w:val="ca-ES"/>
        </w:rPr>
      </w:pPr>
      <w:r w:rsidRPr="00F462E8">
        <w:rPr>
          <w:rFonts w:ascii="Arial" w:hAnsi="Arial" w:cs="Arial"/>
          <w:b/>
          <w:bCs/>
          <w:color w:val="000000" w:themeColor="text1"/>
          <w:sz w:val="20"/>
          <w:szCs w:val="20"/>
          <w:lang w:val="ca-ES"/>
        </w:rPr>
        <w:t>A qui puc contactar si tenc preguntes?</w:t>
      </w:r>
    </w:p>
    <w:p w14:paraId="2720D451" w14:textId="59161768" w:rsidR="00F462E8" w:rsidRPr="00F462E8" w:rsidRDefault="00F462E8" w:rsidP="00F462E8">
      <w:pPr>
        <w:rPr>
          <w:rFonts w:ascii="Arial" w:hAnsi="Arial" w:cs="Arial"/>
          <w:sz w:val="20"/>
          <w:szCs w:val="20"/>
          <w:lang w:val="es-ES"/>
        </w:rPr>
      </w:pPr>
      <w:r w:rsidRPr="00F462E8">
        <w:rPr>
          <w:rFonts w:ascii="Arial" w:hAnsi="Arial" w:cs="Arial"/>
          <w:sz w:val="20"/>
          <w:szCs w:val="20"/>
          <w:lang w:val="es-ES"/>
        </w:rPr>
        <w:t xml:space="preserve">Si té alguna pregunta sobre la </w:t>
      </w:r>
      <w:proofErr w:type="spellStart"/>
      <w:r w:rsidRPr="00F462E8">
        <w:rPr>
          <w:rFonts w:ascii="Arial" w:hAnsi="Arial" w:cs="Arial"/>
          <w:sz w:val="20"/>
          <w:szCs w:val="20"/>
          <w:lang w:val="es-ES"/>
        </w:rPr>
        <w:t>participació</w:t>
      </w:r>
      <w:proofErr w:type="spellEnd"/>
      <w:r w:rsidRPr="00F462E8">
        <w:rPr>
          <w:rFonts w:ascii="Arial" w:hAnsi="Arial" w:cs="Arial"/>
          <w:sz w:val="20"/>
          <w:szCs w:val="20"/>
          <w:lang w:val="es-ES"/>
        </w:rPr>
        <w:t xml:space="preserve"> en </w:t>
      </w:r>
      <w:proofErr w:type="spellStart"/>
      <w:r w:rsidRPr="00F462E8">
        <w:rPr>
          <w:rFonts w:ascii="Arial" w:hAnsi="Arial" w:cs="Arial"/>
          <w:sz w:val="20"/>
          <w:szCs w:val="20"/>
          <w:lang w:val="es-ES"/>
        </w:rPr>
        <w:t>aquest</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estudi</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pot</w:t>
      </w:r>
      <w:proofErr w:type="spellEnd"/>
      <w:r w:rsidRPr="00F462E8">
        <w:rPr>
          <w:rFonts w:ascii="Arial" w:hAnsi="Arial" w:cs="Arial"/>
          <w:sz w:val="20"/>
          <w:szCs w:val="20"/>
          <w:lang w:val="es-ES"/>
        </w:rPr>
        <w:t xml:space="preserve"> posar-se en contacte </w:t>
      </w:r>
      <w:proofErr w:type="spellStart"/>
      <w:r w:rsidRPr="00F462E8">
        <w:rPr>
          <w:rFonts w:ascii="Arial" w:hAnsi="Arial" w:cs="Arial"/>
          <w:sz w:val="20"/>
          <w:szCs w:val="20"/>
          <w:lang w:val="es-ES"/>
        </w:rPr>
        <w:t>amb</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l'investigador</w:t>
      </w:r>
      <w:proofErr w:type="spellEnd"/>
      <w:r w:rsidRPr="00F462E8">
        <w:rPr>
          <w:rFonts w:ascii="Arial" w:hAnsi="Arial" w:cs="Arial"/>
          <w:sz w:val="20"/>
          <w:szCs w:val="20"/>
          <w:lang w:val="es-ES"/>
        </w:rPr>
        <w:t xml:space="preserve"> principal: Alejandro Andreas Jaume Losa, Departament </w:t>
      </w:r>
      <w:proofErr w:type="spellStart"/>
      <w:r w:rsidRPr="00F462E8">
        <w:rPr>
          <w:rFonts w:ascii="Arial" w:hAnsi="Arial" w:cs="Arial"/>
          <w:sz w:val="20"/>
          <w:szCs w:val="20"/>
          <w:lang w:val="es-ES"/>
        </w:rPr>
        <w:t>d'Español</w:t>
      </w:r>
      <w:proofErr w:type="spellEnd"/>
      <w:r w:rsidRPr="00F462E8">
        <w:rPr>
          <w:rFonts w:ascii="Arial" w:hAnsi="Arial" w:cs="Arial"/>
          <w:sz w:val="20"/>
          <w:szCs w:val="20"/>
          <w:lang w:val="es-ES"/>
        </w:rPr>
        <w:t xml:space="preserve"> i </w:t>
      </w:r>
      <w:proofErr w:type="spellStart"/>
      <w:r w:rsidRPr="00F462E8">
        <w:rPr>
          <w:rFonts w:ascii="Arial" w:hAnsi="Arial" w:cs="Arial"/>
          <w:sz w:val="20"/>
          <w:szCs w:val="20"/>
          <w:lang w:val="es-ES"/>
        </w:rPr>
        <w:t>Portuguès</w:t>
      </w:r>
      <w:proofErr w:type="spellEnd"/>
      <w:r w:rsidRPr="00F462E8">
        <w:rPr>
          <w:rFonts w:ascii="Arial" w:hAnsi="Arial" w:cs="Arial"/>
          <w:sz w:val="20"/>
          <w:szCs w:val="20"/>
          <w:lang w:val="es-ES"/>
        </w:rPr>
        <w:t xml:space="preserve"> (Universitat de Rutgers): ajaumelosa@spanport.rutgers.edu i/o 848-932-9323. També </w:t>
      </w:r>
      <w:proofErr w:type="spellStart"/>
      <w:r w:rsidRPr="00F462E8">
        <w:rPr>
          <w:rFonts w:ascii="Arial" w:hAnsi="Arial" w:cs="Arial"/>
          <w:sz w:val="20"/>
          <w:szCs w:val="20"/>
          <w:lang w:val="es-ES"/>
        </w:rPr>
        <w:t>pot</w:t>
      </w:r>
      <w:proofErr w:type="spellEnd"/>
      <w:r w:rsidRPr="00F462E8">
        <w:rPr>
          <w:rFonts w:ascii="Arial" w:hAnsi="Arial" w:cs="Arial"/>
          <w:sz w:val="20"/>
          <w:szCs w:val="20"/>
          <w:lang w:val="es-ES"/>
        </w:rPr>
        <w:t xml:space="preserve"> posar-se en </w:t>
      </w:r>
      <w:proofErr w:type="gramStart"/>
      <w:r w:rsidRPr="00F462E8">
        <w:rPr>
          <w:rFonts w:ascii="Arial" w:hAnsi="Arial" w:cs="Arial"/>
          <w:sz w:val="20"/>
          <w:szCs w:val="20"/>
          <w:lang w:val="es-ES"/>
        </w:rPr>
        <w:t>contacte</w:t>
      </w:r>
      <w:proofErr w:type="gramEnd"/>
      <w:r w:rsidRPr="00F462E8">
        <w:rPr>
          <w:rFonts w:ascii="Arial" w:hAnsi="Arial" w:cs="Arial"/>
          <w:sz w:val="20"/>
          <w:szCs w:val="20"/>
          <w:lang w:val="es-ES"/>
        </w:rPr>
        <w:t xml:space="preserve"> </w:t>
      </w:r>
      <w:proofErr w:type="spellStart"/>
      <w:r w:rsidRPr="00F462E8">
        <w:rPr>
          <w:rFonts w:ascii="Arial" w:hAnsi="Arial" w:cs="Arial"/>
          <w:sz w:val="20"/>
          <w:szCs w:val="20"/>
          <w:lang w:val="es-ES"/>
        </w:rPr>
        <w:t>amb</w:t>
      </w:r>
      <w:proofErr w:type="spellEnd"/>
      <w:r w:rsidRPr="00F462E8">
        <w:rPr>
          <w:rFonts w:ascii="Arial" w:hAnsi="Arial" w:cs="Arial"/>
          <w:sz w:val="20"/>
          <w:szCs w:val="20"/>
          <w:lang w:val="es-ES"/>
        </w:rPr>
        <w:t xml:space="preserve"> la </w:t>
      </w:r>
      <w:proofErr w:type="spellStart"/>
      <w:r w:rsidRPr="00F462E8">
        <w:rPr>
          <w:rFonts w:ascii="Arial" w:hAnsi="Arial" w:cs="Arial"/>
          <w:sz w:val="20"/>
          <w:szCs w:val="20"/>
          <w:lang w:val="es-ES"/>
        </w:rPr>
        <w:t>meva</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assessora</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docent</w:t>
      </w:r>
      <w:proofErr w:type="spellEnd"/>
      <w:r w:rsidRPr="00F462E8">
        <w:rPr>
          <w:rFonts w:ascii="Arial" w:hAnsi="Arial" w:cs="Arial"/>
          <w:sz w:val="20"/>
          <w:szCs w:val="20"/>
          <w:lang w:val="es-ES"/>
        </w:rPr>
        <w:t>, la Dra. Kendra Dickinson, en kendra.dickinson@rutgers.edu.</w:t>
      </w:r>
    </w:p>
    <w:p w14:paraId="317DEC96" w14:textId="77777777" w:rsidR="00F462E8" w:rsidRPr="00F462E8" w:rsidRDefault="00F462E8" w:rsidP="00F462E8">
      <w:pPr>
        <w:rPr>
          <w:rFonts w:ascii="Arial" w:hAnsi="Arial" w:cs="Arial"/>
          <w:sz w:val="20"/>
          <w:szCs w:val="20"/>
          <w:lang w:val="es-ES"/>
        </w:rPr>
      </w:pPr>
    </w:p>
    <w:p w14:paraId="46EA0312" w14:textId="7E0FF41C" w:rsidR="00F462E8" w:rsidRPr="00F462E8" w:rsidRDefault="00F462E8" w:rsidP="00F462E8">
      <w:pPr>
        <w:rPr>
          <w:rFonts w:ascii="Arial" w:hAnsi="Arial" w:cs="Arial"/>
          <w:sz w:val="20"/>
          <w:szCs w:val="20"/>
          <w:lang w:val="es-ES"/>
        </w:rPr>
      </w:pPr>
      <w:r w:rsidRPr="00F462E8">
        <w:rPr>
          <w:rFonts w:ascii="Arial" w:hAnsi="Arial" w:cs="Arial"/>
          <w:sz w:val="20"/>
          <w:szCs w:val="20"/>
          <w:lang w:val="es-ES"/>
        </w:rPr>
        <w:t xml:space="preserve">Si té preguntes, </w:t>
      </w:r>
      <w:proofErr w:type="spellStart"/>
      <w:r w:rsidRPr="00F462E8">
        <w:rPr>
          <w:rFonts w:ascii="Arial" w:hAnsi="Arial" w:cs="Arial"/>
          <w:sz w:val="20"/>
          <w:szCs w:val="20"/>
          <w:lang w:val="es-ES"/>
        </w:rPr>
        <w:t>inquietuds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problemes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informació</w:t>
      </w:r>
      <w:proofErr w:type="spellEnd"/>
      <w:r w:rsidRPr="00F462E8">
        <w:rPr>
          <w:rFonts w:ascii="Arial" w:hAnsi="Arial" w:cs="Arial"/>
          <w:sz w:val="20"/>
          <w:szCs w:val="20"/>
          <w:lang w:val="es-ES"/>
        </w:rPr>
        <w:t xml:space="preserve"> o </w:t>
      </w:r>
      <w:proofErr w:type="spellStart"/>
      <w:r w:rsidRPr="00F462E8">
        <w:rPr>
          <w:rFonts w:ascii="Arial" w:hAnsi="Arial" w:cs="Arial"/>
          <w:sz w:val="20"/>
          <w:szCs w:val="20"/>
          <w:lang w:val="es-ES"/>
        </w:rPr>
        <w:t>comentaris</w:t>
      </w:r>
      <w:proofErr w:type="spellEnd"/>
      <w:r w:rsidRPr="00F462E8">
        <w:rPr>
          <w:rFonts w:ascii="Arial" w:hAnsi="Arial" w:cs="Arial"/>
          <w:sz w:val="20"/>
          <w:szCs w:val="20"/>
          <w:lang w:val="es-ES"/>
        </w:rPr>
        <w:t xml:space="preserve"> sobre la recerca o </w:t>
      </w:r>
      <w:proofErr w:type="spellStart"/>
      <w:r w:rsidRPr="00F462E8">
        <w:rPr>
          <w:rFonts w:ascii="Arial" w:hAnsi="Arial" w:cs="Arial"/>
          <w:sz w:val="20"/>
          <w:szCs w:val="20"/>
          <w:lang w:val="es-ES"/>
        </w:rPr>
        <w:t>desitja</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conèixer</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els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seus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drets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com</w:t>
      </w:r>
      <w:proofErr w:type="spellEnd"/>
      <w:r w:rsidRPr="00F462E8">
        <w:rPr>
          <w:rFonts w:ascii="Arial" w:hAnsi="Arial" w:cs="Arial"/>
          <w:sz w:val="20"/>
          <w:szCs w:val="20"/>
          <w:lang w:val="es-ES"/>
        </w:rPr>
        <w:t xml:space="preserve"> a </w:t>
      </w:r>
      <w:proofErr w:type="spellStart"/>
      <w:r w:rsidRPr="00F462E8">
        <w:rPr>
          <w:rFonts w:ascii="Arial" w:hAnsi="Arial" w:cs="Arial"/>
          <w:sz w:val="20"/>
          <w:szCs w:val="20"/>
          <w:lang w:val="es-ES"/>
        </w:rPr>
        <w:t>subjecte</w:t>
      </w:r>
      <w:proofErr w:type="spellEnd"/>
      <w:r w:rsidRPr="00F462E8">
        <w:rPr>
          <w:rFonts w:ascii="Arial" w:hAnsi="Arial" w:cs="Arial"/>
          <w:sz w:val="20"/>
          <w:szCs w:val="20"/>
          <w:lang w:val="es-ES"/>
        </w:rPr>
        <w:t xml:space="preserve"> de recerca, </w:t>
      </w:r>
      <w:proofErr w:type="spellStart"/>
      <w:r w:rsidRPr="00F462E8">
        <w:rPr>
          <w:rFonts w:ascii="Arial" w:hAnsi="Arial" w:cs="Arial"/>
          <w:sz w:val="20"/>
          <w:szCs w:val="20"/>
          <w:lang w:val="es-ES"/>
        </w:rPr>
        <w:t>pot</w:t>
      </w:r>
      <w:proofErr w:type="spellEnd"/>
      <w:r w:rsidRPr="00F462E8">
        <w:rPr>
          <w:rFonts w:ascii="Arial" w:hAnsi="Arial" w:cs="Arial"/>
          <w:sz w:val="20"/>
          <w:szCs w:val="20"/>
          <w:lang w:val="es-ES"/>
        </w:rPr>
        <w:t xml:space="preserve"> comunicar-se </w:t>
      </w:r>
      <w:proofErr w:type="spellStart"/>
      <w:r w:rsidRPr="00F462E8">
        <w:rPr>
          <w:rFonts w:ascii="Arial" w:hAnsi="Arial" w:cs="Arial"/>
          <w:sz w:val="20"/>
          <w:szCs w:val="20"/>
          <w:lang w:val="es-ES"/>
        </w:rPr>
        <w:t>amb</w:t>
      </w:r>
      <w:proofErr w:type="spellEnd"/>
      <w:r w:rsidRPr="00F462E8">
        <w:rPr>
          <w:rFonts w:ascii="Arial" w:hAnsi="Arial" w:cs="Arial"/>
          <w:sz w:val="20"/>
          <w:szCs w:val="20"/>
          <w:lang w:val="es-ES"/>
        </w:rPr>
        <w:t xml:space="preserve"> la IRB de Rutgers o </w:t>
      </w:r>
      <w:proofErr w:type="spellStart"/>
      <w:r w:rsidRPr="00F462E8">
        <w:rPr>
          <w:rFonts w:ascii="Arial" w:hAnsi="Arial" w:cs="Arial"/>
          <w:sz w:val="20"/>
          <w:szCs w:val="20"/>
          <w:lang w:val="es-ES"/>
        </w:rPr>
        <w:t>amb</w:t>
      </w:r>
      <w:proofErr w:type="spellEnd"/>
      <w:r w:rsidRPr="00F462E8">
        <w:rPr>
          <w:rFonts w:ascii="Arial" w:hAnsi="Arial" w:cs="Arial"/>
          <w:sz w:val="20"/>
          <w:szCs w:val="20"/>
          <w:lang w:val="es-ES"/>
        </w:rPr>
        <w:t xml:space="preserve"> el Programa de </w:t>
      </w:r>
      <w:proofErr w:type="spellStart"/>
      <w:r w:rsidRPr="00F462E8">
        <w:rPr>
          <w:rFonts w:ascii="Arial" w:hAnsi="Arial" w:cs="Arial"/>
          <w:sz w:val="20"/>
          <w:szCs w:val="20"/>
          <w:lang w:val="es-ES"/>
        </w:rPr>
        <w:t>Protecció</w:t>
      </w:r>
      <w:proofErr w:type="spellEnd"/>
      <w:r w:rsidRPr="00F462E8">
        <w:rPr>
          <w:rFonts w:ascii="Arial" w:hAnsi="Arial" w:cs="Arial"/>
          <w:sz w:val="20"/>
          <w:szCs w:val="20"/>
          <w:lang w:val="es-ES"/>
        </w:rPr>
        <w:t xml:space="preserve"> de </w:t>
      </w:r>
      <w:proofErr w:type="spellStart"/>
      <w:r w:rsidRPr="00F462E8">
        <w:rPr>
          <w:rFonts w:ascii="Arial" w:hAnsi="Arial" w:cs="Arial"/>
          <w:sz w:val="20"/>
          <w:szCs w:val="20"/>
          <w:lang w:val="es-ES"/>
        </w:rPr>
        <w:t>Subjectes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Humans</w:t>
      </w:r>
      <w:proofErr w:type="spellEnd"/>
      <w:r w:rsidRPr="00F462E8">
        <w:rPr>
          <w:rFonts w:ascii="Arial" w:hAnsi="Arial" w:cs="Arial"/>
          <w:sz w:val="20"/>
          <w:szCs w:val="20"/>
          <w:lang w:val="es-ES"/>
        </w:rPr>
        <w:t xml:space="preserve"> de Rutgers per </w:t>
      </w:r>
      <w:proofErr w:type="spellStart"/>
      <w:r w:rsidRPr="00F462E8">
        <w:rPr>
          <w:rFonts w:ascii="Arial" w:hAnsi="Arial" w:cs="Arial"/>
          <w:sz w:val="20"/>
          <w:szCs w:val="20"/>
          <w:lang w:val="es-ES"/>
        </w:rPr>
        <w:t>telèfon</w:t>
      </w:r>
      <w:proofErr w:type="spellEnd"/>
      <w:r w:rsidRPr="00F462E8">
        <w:rPr>
          <w:rFonts w:ascii="Arial" w:hAnsi="Arial" w:cs="Arial"/>
          <w:sz w:val="20"/>
          <w:szCs w:val="20"/>
          <w:lang w:val="es-ES"/>
        </w:rPr>
        <w:t xml:space="preserve"> al (973) 972-3608 o al (732) 235-2866 o al (732) 235-9806 O per </w:t>
      </w:r>
      <w:proofErr w:type="spellStart"/>
      <w:r w:rsidRPr="00F462E8">
        <w:rPr>
          <w:rFonts w:ascii="Arial" w:hAnsi="Arial" w:cs="Arial"/>
          <w:sz w:val="20"/>
          <w:szCs w:val="20"/>
          <w:lang w:val="es-ES"/>
        </w:rPr>
        <w:t>correu</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electrònic</w:t>
      </w:r>
      <w:proofErr w:type="spellEnd"/>
      <w:r w:rsidRPr="00F462E8">
        <w:rPr>
          <w:rFonts w:ascii="Arial" w:hAnsi="Arial" w:cs="Arial"/>
          <w:sz w:val="20"/>
          <w:szCs w:val="20"/>
          <w:lang w:val="es-ES"/>
        </w:rPr>
        <w:t xml:space="preserve"> a irboffice@research.rutgers.edu, o </w:t>
      </w:r>
      <w:proofErr w:type="spellStart"/>
      <w:r w:rsidRPr="00F462E8">
        <w:rPr>
          <w:rFonts w:ascii="Arial" w:hAnsi="Arial" w:cs="Arial"/>
          <w:sz w:val="20"/>
          <w:szCs w:val="20"/>
          <w:lang w:val="es-ES"/>
        </w:rPr>
        <w:t>pot</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escriure'ns</w:t>
      </w:r>
      <w:proofErr w:type="spellEnd"/>
      <w:r w:rsidRPr="00F462E8">
        <w:rPr>
          <w:rFonts w:ascii="Arial" w:hAnsi="Arial" w:cs="Arial"/>
          <w:sz w:val="20"/>
          <w:szCs w:val="20"/>
          <w:lang w:val="es-ES"/>
        </w:rPr>
        <w:t xml:space="preserve"> a 335 George Street, </w:t>
      </w:r>
      <w:r w:rsidR="007357A0">
        <w:rPr>
          <w:rFonts w:ascii="Arial" w:hAnsi="Arial" w:cs="Arial"/>
          <w:sz w:val="20"/>
          <w:szCs w:val="20"/>
          <w:lang w:val="es-ES"/>
        </w:rPr>
        <w:t>L</w:t>
      </w:r>
      <w:r w:rsidRPr="00F462E8">
        <w:rPr>
          <w:rFonts w:ascii="Arial" w:hAnsi="Arial" w:cs="Arial"/>
          <w:sz w:val="20"/>
          <w:szCs w:val="20"/>
          <w:lang w:val="es-ES"/>
        </w:rPr>
        <w:t>iberty Plaza Suite 3200, New Brunswick, NJ 08901.</w:t>
      </w:r>
    </w:p>
    <w:p w14:paraId="1A849572" w14:textId="77777777" w:rsidR="00F462E8" w:rsidRPr="00F462E8" w:rsidRDefault="00F462E8" w:rsidP="00F462E8">
      <w:pPr>
        <w:rPr>
          <w:rFonts w:ascii="Arial" w:hAnsi="Arial" w:cs="Arial"/>
          <w:sz w:val="20"/>
          <w:szCs w:val="20"/>
          <w:lang w:val="es-ES"/>
        </w:rPr>
      </w:pPr>
    </w:p>
    <w:p w14:paraId="6B65E9F6" w14:textId="77777777" w:rsidR="00F462E8" w:rsidRPr="00F462E8" w:rsidRDefault="00F462E8" w:rsidP="00F462E8">
      <w:pPr>
        <w:rPr>
          <w:rFonts w:ascii="Arial" w:hAnsi="Arial" w:cs="Arial"/>
          <w:sz w:val="20"/>
          <w:szCs w:val="20"/>
          <w:lang w:val="es-ES"/>
        </w:rPr>
      </w:pPr>
    </w:p>
    <w:p w14:paraId="3FCD815F" w14:textId="77777777" w:rsidR="00F462E8" w:rsidRPr="00F462E8" w:rsidRDefault="00F462E8" w:rsidP="00F462E8">
      <w:pPr>
        <w:rPr>
          <w:rFonts w:ascii="Arial" w:hAnsi="Arial" w:cs="Arial"/>
          <w:sz w:val="20"/>
          <w:szCs w:val="20"/>
          <w:lang w:val="es-ES"/>
        </w:rPr>
      </w:pPr>
      <w:proofErr w:type="spellStart"/>
      <w:r w:rsidRPr="00F462E8">
        <w:rPr>
          <w:rFonts w:ascii="Arial" w:hAnsi="Arial" w:cs="Arial"/>
          <w:sz w:val="20"/>
          <w:szCs w:val="20"/>
          <w:lang w:val="es-ES"/>
        </w:rPr>
        <w:t>Imprimeixi</w:t>
      </w:r>
      <w:proofErr w:type="spellEnd"/>
      <w:r w:rsidRPr="00F462E8">
        <w:rPr>
          <w:rFonts w:ascii="Arial" w:hAnsi="Arial" w:cs="Arial"/>
          <w:sz w:val="20"/>
          <w:szCs w:val="20"/>
          <w:lang w:val="es-ES"/>
        </w:rPr>
        <w:t xml:space="preserve"> una </w:t>
      </w:r>
      <w:proofErr w:type="spellStart"/>
      <w:r w:rsidRPr="00F462E8">
        <w:rPr>
          <w:rFonts w:ascii="Arial" w:hAnsi="Arial" w:cs="Arial"/>
          <w:sz w:val="20"/>
          <w:szCs w:val="20"/>
          <w:lang w:val="es-ES"/>
        </w:rPr>
        <w:t>còpia</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d'aquest</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formulari</w:t>
      </w:r>
      <w:proofErr w:type="spellEnd"/>
      <w:r w:rsidRPr="00F462E8">
        <w:rPr>
          <w:rFonts w:ascii="Arial" w:hAnsi="Arial" w:cs="Arial"/>
          <w:sz w:val="20"/>
          <w:szCs w:val="20"/>
          <w:lang w:val="es-ES"/>
        </w:rPr>
        <w:t xml:space="preserve"> de </w:t>
      </w:r>
      <w:proofErr w:type="spellStart"/>
      <w:r w:rsidRPr="00F462E8">
        <w:rPr>
          <w:rFonts w:ascii="Arial" w:hAnsi="Arial" w:cs="Arial"/>
          <w:sz w:val="20"/>
          <w:szCs w:val="20"/>
          <w:lang w:val="es-ES"/>
        </w:rPr>
        <w:t>consentiment</w:t>
      </w:r>
      <w:proofErr w:type="spellEnd"/>
      <w:r w:rsidRPr="00F462E8">
        <w:rPr>
          <w:rFonts w:ascii="Arial" w:hAnsi="Arial" w:cs="Arial"/>
          <w:sz w:val="20"/>
          <w:szCs w:val="20"/>
          <w:lang w:val="es-ES"/>
        </w:rPr>
        <w:t xml:space="preserve"> per </w:t>
      </w:r>
      <w:proofErr w:type="spellStart"/>
      <w:r w:rsidRPr="00F462E8">
        <w:rPr>
          <w:rFonts w:ascii="Arial" w:hAnsi="Arial" w:cs="Arial"/>
          <w:sz w:val="20"/>
          <w:szCs w:val="20"/>
          <w:lang w:val="es-ES"/>
        </w:rPr>
        <w:t>als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seus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arxius</w:t>
      </w:r>
      <w:proofErr w:type="spellEnd"/>
      <w:r w:rsidRPr="00F462E8">
        <w:rPr>
          <w:rFonts w:ascii="Arial" w:hAnsi="Arial" w:cs="Arial"/>
          <w:sz w:val="20"/>
          <w:szCs w:val="20"/>
          <w:lang w:val="es-ES"/>
        </w:rPr>
        <w:t xml:space="preserve">. </w:t>
      </w:r>
    </w:p>
    <w:p w14:paraId="49E8EEDB" w14:textId="77777777" w:rsidR="00F462E8" w:rsidRPr="00F462E8" w:rsidRDefault="00F462E8" w:rsidP="00F462E8">
      <w:pPr>
        <w:rPr>
          <w:rFonts w:ascii="Arial" w:hAnsi="Arial" w:cs="Arial"/>
          <w:sz w:val="20"/>
          <w:szCs w:val="20"/>
          <w:lang w:val="es-ES"/>
        </w:rPr>
      </w:pPr>
    </w:p>
    <w:p w14:paraId="684DD594" w14:textId="08201D21" w:rsidR="005D5E8F" w:rsidRPr="00F462E8" w:rsidRDefault="00F462E8" w:rsidP="00F462E8">
      <w:pPr>
        <w:rPr>
          <w:rFonts w:ascii="Arial" w:hAnsi="Arial" w:cs="Arial"/>
          <w:sz w:val="20"/>
          <w:szCs w:val="20"/>
          <w:lang w:val="es-ES"/>
        </w:rPr>
      </w:pPr>
      <w:r w:rsidRPr="00F462E8">
        <w:rPr>
          <w:rFonts w:ascii="Arial" w:hAnsi="Arial" w:cs="Arial"/>
          <w:sz w:val="20"/>
          <w:szCs w:val="20"/>
          <w:lang w:val="es-ES"/>
        </w:rPr>
        <w:t xml:space="preserve">Si té 18 </w:t>
      </w:r>
      <w:proofErr w:type="spellStart"/>
      <w:r w:rsidRPr="00F462E8">
        <w:rPr>
          <w:rFonts w:ascii="Arial" w:hAnsi="Arial" w:cs="Arial"/>
          <w:sz w:val="20"/>
          <w:szCs w:val="20"/>
          <w:lang w:val="es-ES"/>
        </w:rPr>
        <w:t>anys</w:t>
      </w:r>
      <w:proofErr w:type="spellEnd"/>
      <w:r w:rsidRPr="00F462E8">
        <w:rPr>
          <w:rFonts w:ascii="Arial" w:hAnsi="Arial" w:cs="Arial"/>
          <w:sz w:val="20"/>
          <w:szCs w:val="20"/>
          <w:lang w:val="es-ES"/>
        </w:rPr>
        <w:t xml:space="preserve"> o </w:t>
      </w:r>
      <w:proofErr w:type="spellStart"/>
      <w:r w:rsidRPr="00F462E8">
        <w:rPr>
          <w:rFonts w:ascii="Arial" w:hAnsi="Arial" w:cs="Arial"/>
          <w:sz w:val="20"/>
          <w:szCs w:val="20"/>
          <w:lang w:val="es-ES"/>
        </w:rPr>
        <w:t>més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comprèn</w:t>
      </w:r>
      <w:proofErr w:type="spellEnd"/>
      <w:r w:rsidRPr="00F462E8">
        <w:rPr>
          <w:rFonts w:ascii="Arial" w:hAnsi="Arial" w:cs="Arial"/>
          <w:sz w:val="20"/>
          <w:szCs w:val="20"/>
          <w:lang w:val="es-ES"/>
        </w:rPr>
        <w:t xml:space="preserve"> les </w:t>
      </w:r>
      <w:proofErr w:type="spellStart"/>
      <w:r w:rsidRPr="00F462E8">
        <w:rPr>
          <w:rFonts w:ascii="Arial" w:hAnsi="Arial" w:cs="Arial"/>
          <w:sz w:val="20"/>
          <w:szCs w:val="20"/>
          <w:lang w:val="es-ES"/>
        </w:rPr>
        <w:t>afirmacions</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anteriors</w:t>
      </w:r>
      <w:proofErr w:type="spellEnd"/>
      <w:r w:rsidRPr="00F462E8">
        <w:rPr>
          <w:rFonts w:ascii="Arial" w:hAnsi="Arial" w:cs="Arial"/>
          <w:sz w:val="20"/>
          <w:szCs w:val="20"/>
          <w:lang w:val="es-ES"/>
        </w:rPr>
        <w:t xml:space="preserve"> i </w:t>
      </w:r>
      <w:proofErr w:type="spellStart"/>
      <w:r w:rsidRPr="00F462E8">
        <w:rPr>
          <w:rFonts w:ascii="Arial" w:hAnsi="Arial" w:cs="Arial"/>
          <w:sz w:val="20"/>
          <w:szCs w:val="20"/>
          <w:lang w:val="es-ES"/>
        </w:rPr>
        <w:t>accepta</w:t>
      </w:r>
      <w:proofErr w:type="spellEnd"/>
      <w:r w:rsidRPr="00F462E8">
        <w:rPr>
          <w:rFonts w:ascii="Arial" w:hAnsi="Arial" w:cs="Arial"/>
          <w:sz w:val="20"/>
          <w:szCs w:val="20"/>
          <w:lang w:val="es-ES"/>
        </w:rPr>
        <w:t xml:space="preserve"> participar en </w:t>
      </w:r>
      <w:proofErr w:type="spellStart"/>
      <w:r w:rsidRPr="00F462E8">
        <w:rPr>
          <w:rFonts w:ascii="Arial" w:hAnsi="Arial" w:cs="Arial"/>
          <w:sz w:val="20"/>
          <w:szCs w:val="20"/>
          <w:lang w:val="es-ES"/>
        </w:rPr>
        <w:t>l'estudi</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faci</w:t>
      </w:r>
      <w:proofErr w:type="spellEnd"/>
      <w:r w:rsidRPr="00F462E8">
        <w:rPr>
          <w:rFonts w:ascii="Arial" w:hAnsi="Arial" w:cs="Arial"/>
          <w:sz w:val="20"/>
          <w:szCs w:val="20"/>
          <w:lang w:val="es-ES"/>
        </w:rPr>
        <w:t xml:space="preserve"> clic en el botó "</w:t>
      </w:r>
      <w:proofErr w:type="spellStart"/>
      <w:r w:rsidRPr="00F462E8">
        <w:rPr>
          <w:rFonts w:ascii="Arial" w:hAnsi="Arial" w:cs="Arial"/>
          <w:sz w:val="20"/>
          <w:szCs w:val="20"/>
          <w:lang w:val="es-ES"/>
        </w:rPr>
        <w:t>Accepto</w:t>
      </w:r>
      <w:proofErr w:type="spellEnd"/>
      <w:r w:rsidRPr="00F462E8">
        <w:rPr>
          <w:rFonts w:ascii="Arial" w:hAnsi="Arial" w:cs="Arial"/>
          <w:sz w:val="20"/>
          <w:szCs w:val="20"/>
          <w:lang w:val="es-ES"/>
        </w:rPr>
        <w:t xml:space="preserve">" per a iniciar la recerca. En cas </w:t>
      </w:r>
      <w:proofErr w:type="spellStart"/>
      <w:r w:rsidRPr="00F462E8">
        <w:rPr>
          <w:rFonts w:ascii="Arial" w:hAnsi="Arial" w:cs="Arial"/>
          <w:sz w:val="20"/>
          <w:szCs w:val="20"/>
          <w:lang w:val="es-ES"/>
        </w:rPr>
        <w:t>contrari</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faci</w:t>
      </w:r>
      <w:proofErr w:type="spellEnd"/>
      <w:r w:rsidRPr="00F462E8">
        <w:rPr>
          <w:rFonts w:ascii="Arial" w:hAnsi="Arial" w:cs="Arial"/>
          <w:sz w:val="20"/>
          <w:szCs w:val="20"/>
          <w:lang w:val="es-ES"/>
        </w:rPr>
        <w:t xml:space="preserve"> clic en el botó "No </w:t>
      </w:r>
      <w:proofErr w:type="spellStart"/>
      <w:r w:rsidRPr="00F462E8">
        <w:rPr>
          <w:rFonts w:ascii="Arial" w:hAnsi="Arial" w:cs="Arial"/>
          <w:sz w:val="20"/>
          <w:szCs w:val="20"/>
          <w:lang w:val="es-ES"/>
        </w:rPr>
        <w:t>estic</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d'acord</w:t>
      </w:r>
      <w:proofErr w:type="spellEnd"/>
      <w:r w:rsidRPr="00F462E8">
        <w:rPr>
          <w:rFonts w:ascii="Arial" w:hAnsi="Arial" w:cs="Arial"/>
          <w:sz w:val="20"/>
          <w:szCs w:val="20"/>
          <w:lang w:val="es-ES"/>
        </w:rPr>
        <w:t xml:space="preserve">" per a </w:t>
      </w:r>
      <w:proofErr w:type="spellStart"/>
      <w:r w:rsidRPr="00F462E8">
        <w:rPr>
          <w:rFonts w:ascii="Arial" w:hAnsi="Arial" w:cs="Arial"/>
          <w:sz w:val="20"/>
          <w:szCs w:val="20"/>
          <w:lang w:val="es-ES"/>
        </w:rPr>
        <w:t>sortir</w:t>
      </w:r>
      <w:proofErr w:type="spellEnd"/>
      <w:r w:rsidRPr="00F462E8">
        <w:rPr>
          <w:rFonts w:ascii="Arial" w:hAnsi="Arial" w:cs="Arial"/>
          <w:sz w:val="20"/>
          <w:szCs w:val="20"/>
          <w:lang w:val="es-ES"/>
        </w:rPr>
        <w:t xml:space="preserve"> </w:t>
      </w:r>
      <w:proofErr w:type="spellStart"/>
      <w:r w:rsidRPr="00F462E8">
        <w:rPr>
          <w:rFonts w:ascii="Arial" w:hAnsi="Arial" w:cs="Arial"/>
          <w:sz w:val="20"/>
          <w:szCs w:val="20"/>
          <w:lang w:val="es-ES"/>
        </w:rPr>
        <w:t>d'aquesta</w:t>
      </w:r>
      <w:proofErr w:type="spellEnd"/>
      <w:r w:rsidRPr="00F462E8">
        <w:rPr>
          <w:rFonts w:ascii="Arial" w:hAnsi="Arial" w:cs="Arial"/>
          <w:sz w:val="20"/>
          <w:szCs w:val="20"/>
          <w:lang w:val="es-ES"/>
        </w:rPr>
        <w:t xml:space="preserve"> pantalla/programa.</w:t>
      </w:r>
    </w:p>
    <w:p w14:paraId="1FDF40E8" w14:textId="77777777" w:rsidR="005D5E8F" w:rsidRPr="005D5E8F" w:rsidRDefault="005D5E8F" w:rsidP="005D5E8F">
      <w:pPr>
        <w:rPr>
          <w:rFonts w:ascii="Arial" w:hAnsi="Arial" w:cs="Arial"/>
          <w:sz w:val="20"/>
          <w:szCs w:val="20"/>
          <w:lang w:val="es-ES"/>
        </w:rPr>
      </w:pPr>
    </w:p>
    <w:p w14:paraId="22D17A2A" w14:textId="77777777" w:rsidR="005D5E8F" w:rsidRPr="005D5E8F" w:rsidRDefault="005D5E8F" w:rsidP="005D5E8F">
      <w:pPr>
        <w:rPr>
          <w:rFonts w:ascii="Arial" w:hAnsi="Arial" w:cs="Arial"/>
          <w:sz w:val="20"/>
          <w:szCs w:val="20"/>
          <w:lang w:val="es-ES"/>
        </w:rPr>
      </w:pPr>
    </w:p>
    <w:p w14:paraId="59485AEC" w14:textId="77777777" w:rsidR="005D5E8F" w:rsidRPr="005D5E8F" w:rsidRDefault="005D5E8F" w:rsidP="005D5E8F">
      <w:pPr>
        <w:rPr>
          <w:rFonts w:ascii="Arial" w:hAnsi="Arial" w:cs="Arial"/>
          <w:sz w:val="20"/>
          <w:szCs w:val="20"/>
          <w:lang w:val="es-ES"/>
        </w:rPr>
      </w:pPr>
    </w:p>
    <w:p w14:paraId="1299C43A" w14:textId="77777777" w:rsidR="00485266" w:rsidRDefault="00485266" w:rsidP="00412797">
      <w:pPr>
        <w:rPr>
          <w:rFonts w:ascii="Arial" w:hAnsi="Arial" w:cs="Arial"/>
          <w:sz w:val="20"/>
          <w:szCs w:val="20"/>
          <w:lang w:val="es-ES"/>
        </w:rPr>
      </w:pPr>
    </w:p>
    <w:p w14:paraId="02A38D69" w14:textId="77777777" w:rsidR="00F462E8" w:rsidRDefault="00F462E8" w:rsidP="00412797">
      <w:pPr>
        <w:rPr>
          <w:rFonts w:ascii="Arial" w:hAnsi="Arial" w:cs="Arial"/>
          <w:sz w:val="20"/>
          <w:szCs w:val="20"/>
          <w:lang w:val="es-ES"/>
        </w:rPr>
      </w:pPr>
    </w:p>
    <w:p w14:paraId="33B77371" w14:textId="77777777" w:rsidR="00F462E8" w:rsidRDefault="00F462E8" w:rsidP="00412797">
      <w:pPr>
        <w:rPr>
          <w:rFonts w:ascii="Arial" w:hAnsi="Arial" w:cs="Arial"/>
          <w:sz w:val="20"/>
          <w:szCs w:val="20"/>
          <w:lang w:val="es-ES"/>
        </w:rPr>
      </w:pPr>
    </w:p>
    <w:p w14:paraId="389B2FC2" w14:textId="77777777" w:rsidR="00F462E8" w:rsidRPr="003B1DC6" w:rsidRDefault="00F462E8" w:rsidP="00412797">
      <w:pPr>
        <w:rPr>
          <w:rFonts w:ascii="Arial" w:hAnsi="Arial" w:cs="Arial"/>
          <w:sz w:val="20"/>
          <w:szCs w:val="20"/>
          <w:lang w:val="es-ES"/>
        </w:rPr>
      </w:pPr>
    </w:p>
    <w:p w14:paraId="04C83B5C" w14:textId="0F9F6A58" w:rsidR="000E49C8" w:rsidRPr="003B1DC6" w:rsidRDefault="0039179B" w:rsidP="00412797">
      <w:pPr>
        <w:jc w:val="center"/>
        <w:rPr>
          <w:rFonts w:ascii="Arial" w:hAnsi="Arial" w:cs="Arial"/>
          <w:sz w:val="20"/>
          <w:szCs w:val="20"/>
          <w:lang w:val="es-ES"/>
        </w:rPr>
      </w:pPr>
      <w:r>
        <w:rPr>
          <w:rFonts w:ascii="Arial" w:hAnsi="Arial" w:cs="Arial"/>
          <w:noProof/>
          <w:sz w:val="20"/>
          <w:szCs w:val="20"/>
          <w:lang w:val="es-ES"/>
        </w:rPr>
        <w:pict w14:anchorId="4C9E24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4.45pt;height:18.8pt;mso-width-percent:0;mso-height-percent:0;mso-width-percent:0;mso-height-percent:0">
            <v:imagedata r:id="rId7" o:title=""/>
          </v:shape>
        </w:pict>
      </w:r>
      <w:r w:rsidR="000E49C8" w:rsidRPr="003B1DC6">
        <w:rPr>
          <w:rFonts w:ascii="Arial" w:hAnsi="Arial" w:cs="Arial"/>
          <w:sz w:val="20"/>
          <w:szCs w:val="20"/>
          <w:lang w:val="es-ES"/>
        </w:rPr>
        <w:t xml:space="preserve">   </w:t>
      </w:r>
      <w:r>
        <w:rPr>
          <w:rFonts w:ascii="Arial" w:hAnsi="Arial" w:cs="Arial"/>
          <w:noProof/>
          <w:sz w:val="20"/>
          <w:szCs w:val="20"/>
          <w:lang w:val="es-ES"/>
        </w:rPr>
        <w:pict w14:anchorId="71B06E81">
          <v:shape id="_x0000_i1025" type="#_x0000_t75" alt="" style="width:61.35pt;height:18.8pt;mso-width-percent:0;mso-height-percent:0;mso-width-percent:0;mso-height-percent:0">
            <v:imagedata r:id="rId8" o:title=""/>
          </v:shape>
        </w:pict>
      </w:r>
    </w:p>
    <w:sectPr w:rsidR="000E49C8" w:rsidRPr="003B1DC6" w:rsidSect="005F7AA4">
      <w:headerReference w:type="default" r:id="rId9"/>
      <w:footerReference w:type="even" r:id="rId10"/>
      <w:footerReference w:type="default" r:id="rId11"/>
      <w:pgSz w:w="12240" w:h="15840"/>
      <w:pgMar w:top="1440"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2C618" w14:textId="77777777" w:rsidR="0039179B" w:rsidRDefault="0039179B">
      <w:r>
        <w:separator/>
      </w:r>
    </w:p>
  </w:endnote>
  <w:endnote w:type="continuationSeparator" w:id="0">
    <w:p w14:paraId="49FBFF8C" w14:textId="77777777" w:rsidR="0039179B" w:rsidRDefault="00391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0E49C8" w:rsidRDefault="000E49C8" w:rsidP="00972D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FC39945" w14:textId="77777777" w:rsidR="000E49C8" w:rsidRDefault="000E49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949EE" w14:textId="11BC443F" w:rsidR="005F7AA4" w:rsidRDefault="005F7AA4" w:rsidP="005F7AA4">
    <w:pPr>
      <w:pStyle w:val="Footer"/>
      <w:pBdr>
        <w:bottom w:val="single" w:sz="4" w:space="1" w:color="auto"/>
      </w:pBdr>
      <w:tabs>
        <w:tab w:val="clear" w:pos="4320"/>
        <w:tab w:val="clear" w:pos="8640"/>
        <w:tab w:val="left" w:pos="1920"/>
      </w:tabs>
      <w:contextualSpacing/>
      <w:rPr>
        <w:rFonts w:ascii="Arial" w:hAnsi="Arial" w:cs="Arial"/>
        <w:sz w:val="20"/>
        <w:szCs w:val="22"/>
      </w:rPr>
    </w:pPr>
  </w:p>
  <w:tbl>
    <w:tblPr>
      <w:tblStyle w:val="TableGrid"/>
      <w:tblW w:w="4974"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2831"/>
    </w:tblGrid>
    <w:tr w:rsidR="005F7AA4" w14:paraId="3C2F5E74" w14:textId="77777777" w:rsidTr="00CA6E99">
      <w:trPr>
        <w:trHeight w:val="761"/>
      </w:trPr>
      <w:tc>
        <w:tcPr>
          <w:tcW w:w="3480" w:type="pct"/>
          <w:tcBorders>
            <w:top w:val="nil"/>
            <w:left w:val="nil"/>
            <w:bottom w:val="nil"/>
            <w:right w:val="nil"/>
          </w:tcBorders>
          <w:hideMark/>
        </w:tcPr>
        <w:p w14:paraId="57784E84" w14:textId="4686F138" w:rsidR="00D61DA0" w:rsidRPr="00845256" w:rsidRDefault="09CFA916" w:rsidP="005F7AA4">
          <w:pPr>
            <w:pStyle w:val="Footer"/>
            <w:rPr>
              <w:rFonts w:ascii="Arial" w:hAnsi="Arial" w:cs="Arial"/>
              <w:sz w:val="16"/>
              <w:szCs w:val="16"/>
              <w:lang w:val="fr-FR"/>
            </w:rPr>
          </w:pPr>
          <w:proofErr w:type="spellStart"/>
          <w:proofErr w:type="gramStart"/>
          <w:r w:rsidRPr="00845256">
            <w:rPr>
              <w:rFonts w:ascii="Arial" w:hAnsi="Arial" w:cs="Arial"/>
              <w:sz w:val="16"/>
              <w:szCs w:val="16"/>
              <w:lang w:val="fr-FR"/>
            </w:rPr>
            <w:t>rCR</w:t>
          </w:r>
          <w:proofErr w:type="spellEnd"/>
          <w:proofErr w:type="gramEnd"/>
          <w:r w:rsidRPr="00845256">
            <w:rPr>
              <w:rFonts w:ascii="Arial" w:hAnsi="Arial" w:cs="Arial"/>
              <w:sz w:val="16"/>
              <w:szCs w:val="16"/>
              <w:lang w:val="fr-FR"/>
            </w:rPr>
            <w:t xml:space="preserve"> ONLINE Survey-Questionnaire </w:t>
          </w:r>
          <w:proofErr w:type="spellStart"/>
          <w:r w:rsidRPr="00845256">
            <w:rPr>
              <w:rFonts w:ascii="Arial" w:hAnsi="Arial" w:cs="Arial"/>
              <w:sz w:val="16"/>
              <w:szCs w:val="16"/>
              <w:lang w:val="fr-FR"/>
            </w:rPr>
            <w:t>Adult</w:t>
          </w:r>
          <w:proofErr w:type="spellEnd"/>
          <w:r w:rsidRPr="00845256">
            <w:rPr>
              <w:rFonts w:ascii="Arial" w:hAnsi="Arial" w:cs="Arial"/>
              <w:sz w:val="16"/>
              <w:szCs w:val="16"/>
              <w:lang w:val="fr-FR"/>
            </w:rPr>
            <w:t xml:space="preserve"> Consent Template 1.11.22</w:t>
          </w:r>
        </w:p>
        <w:p w14:paraId="37EB4BBC" w14:textId="3240A264" w:rsidR="005F7AA4" w:rsidRPr="00CA6E99" w:rsidRDefault="005F7AA4" w:rsidP="005F7AA4">
          <w:pPr>
            <w:pStyle w:val="Footer"/>
            <w:rPr>
              <w:rFonts w:ascii="Arial" w:hAnsi="Arial" w:cs="Arial"/>
              <w:sz w:val="16"/>
              <w:szCs w:val="16"/>
            </w:rPr>
          </w:pPr>
          <w:r w:rsidRPr="00845256">
            <w:rPr>
              <w:rFonts w:ascii="Arial" w:hAnsi="Arial" w:cs="Arial"/>
              <w:sz w:val="16"/>
              <w:szCs w:val="16"/>
            </w:rPr>
            <w:t xml:space="preserve">Protocol Title: </w:t>
          </w:r>
          <w:r w:rsidR="00CA6E99" w:rsidRPr="00CA6E99">
            <w:rPr>
              <w:rFonts w:ascii="Arial" w:hAnsi="Arial" w:cs="Arial"/>
              <w:sz w:val="16"/>
              <w:szCs w:val="16"/>
            </w:rPr>
            <w:t>Linguistic Attitudes and Uses of the population of Palma de</w:t>
          </w:r>
          <w:r w:rsidR="00CA6E99">
            <w:rPr>
              <w:rFonts w:ascii="Arial" w:hAnsi="Arial" w:cs="Arial"/>
              <w:sz w:val="16"/>
              <w:szCs w:val="16"/>
              <w:lang w:val="en-US"/>
            </w:rPr>
            <w:t xml:space="preserve"> </w:t>
          </w:r>
          <w:r w:rsidR="00CA6E99" w:rsidRPr="00CA6E99">
            <w:rPr>
              <w:rFonts w:ascii="Arial" w:hAnsi="Arial" w:cs="Arial"/>
              <w:sz w:val="16"/>
              <w:szCs w:val="16"/>
            </w:rPr>
            <w:t>Mallorca</w:t>
          </w:r>
        </w:p>
        <w:p w14:paraId="58C531E1" w14:textId="10C6C872" w:rsidR="005F7AA4" w:rsidRPr="00845256" w:rsidRDefault="005F7AA4" w:rsidP="005F7AA4">
          <w:pPr>
            <w:pStyle w:val="Footer"/>
            <w:rPr>
              <w:rFonts w:ascii="Arial" w:hAnsi="Arial" w:cs="Arial"/>
              <w:sz w:val="16"/>
              <w:szCs w:val="16"/>
              <w:lang w:val="en-US"/>
            </w:rPr>
          </w:pPr>
          <w:r w:rsidRPr="00845256">
            <w:rPr>
              <w:rFonts w:ascii="Arial" w:hAnsi="Arial" w:cs="Arial"/>
              <w:sz w:val="16"/>
              <w:szCs w:val="16"/>
            </w:rPr>
            <w:t xml:space="preserve">Protocol Version Date: </w:t>
          </w:r>
          <w:r w:rsidR="004B3F11">
            <w:rPr>
              <w:rFonts w:ascii="Arial" w:hAnsi="Arial" w:cs="Arial"/>
              <w:sz w:val="16"/>
              <w:szCs w:val="16"/>
              <w:lang w:val="es-ES"/>
            </w:rPr>
            <w:t>v3 10</w:t>
          </w:r>
          <w:r w:rsidR="00845256" w:rsidRPr="00845256">
            <w:rPr>
              <w:rFonts w:ascii="Arial" w:hAnsi="Arial" w:cs="Arial"/>
              <w:sz w:val="16"/>
              <w:szCs w:val="16"/>
              <w:lang w:val="en-US"/>
            </w:rPr>
            <w:t>/</w:t>
          </w:r>
          <w:r w:rsidR="00CA6E99">
            <w:rPr>
              <w:rFonts w:ascii="Arial" w:hAnsi="Arial" w:cs="Arial"/>
              <w:sz w:val="16"/>
              <w:szCs w:val="16"/>
              <w:lang w:val="en-US"/>
            </w:rPr>
            <w:t>11</w:t>
          </w:r>
          <w:r w:rsidR="00845256" w:rsidRPr="00845256">
            <w:rPr>
              <w:rFonts w:ascii="Arial" w:hAnsi="Arial" w:cs="Arial"/>
              <w:sz w:val="16"/>
              <w:szCs w:val="16"/>
              <w:lang w:val="en-US"/>
            </w:rPr>
            <w:t>/2023</w:t>
          </w:r>
        </w:p>
      </w:tc>
      <w:tc>
        <w:tcPr>
          <w:tcW w:w="1520" w:type="pct"/>
          <w:tcBorders>
            <w:top w:val="nil"/>
            <w:left w:val="nil"/>
            <w:bottom w:val="nil"/>
            <w:right w:val="nil"/>
          </w:tcBorders>
        </w:tcPr>
        <w:p w14:paraId="201762A0" w14:textId="77777777" w:rsidR="005F7AA4" w:rsidRDefault="005F7AA4" w:rsidP="005F7AA4">
          <w:pPr>
            <w:pStyle w:val="Header"/>
            <w:rPr>
              <w:rFonts w:ascii="Arial" w:hAnsi="Arial" w:cs="Arial"/>
              <w:sz w:val="16"/>
              <w:szCs w:val="16"/>
            </w:rPr>
          </w:pPr>
        </w:p>
      </w:tc>
    </w:tr>
    <w:tr w:rsidR="005F7AA4" w14:paraId="4E9A9F71" w14:textId="77777777" w:rsidTr="09CFA916">
      <w:trPr>
        <w:trHeight w:val="80"/>
      </w:trPr>
      <w:tc>
        <w:tcPr>
          <w:tcW w:w="5000" w:type="pct"/>
          <w:gridSpan w:val="2"/>
          <w:tcBorders>
            <w:top w:val="nil"/>
            <w:left w:val="nil"/>
            <w:bottom w:val="nil"/>
            <w:right w:val="nil"/>
          </w:tcBorders>
          <w:hideMark/>
        </w:tcPr>
        <w:sdt>
          <w:sdtPr>
            <w:rPr>
              <w:rFonts w:ascii="Arial" w:hAnsi="Arial" w:cs="Arial"/>
              <w:sz w:val="16"/>
              <w:szCs w:val="16"/>
            </w:rPr>
            <w:id w:val="-955709047"/>
            <w:docPartObj>
              <w:docPartGallery w:val="Page Numbers (Top of Page)"/>
              <w:docPartUnique/>
            </w:docPartObj>
          </w:sdtPr>
          <w:sdtContent>
            <w:p w14:paraId="0047692D" w14:textId="41C1D9C9" w:rsidR="005F7AA4" w:rsidRDefault="005F7AA4" w:rsidP="005F7AA4">
              <w:pPr>
                <w:pStyle w:val="Header"/>
                <w:jc w:val="center"/>
                <w:rPr>
                  <w:rFonts w:ascii="Arial" w:hAnsi="Arial" w:cs="Arial"/>
                  <w:sz w:val="16"/>
                  <w:szCs w:val="16"/>
                </w:rPr>
              </w:pPr>
              <w:r>
                <w:rPr>
                  <w:rFonts w:ascii="Arial" w:hAnsi="Arial" w:cs="Arial"/>
                  <w:sz w:val="16"/>
                  <w:szCs w:val="16"/>
                </w:rPr>
                <w:t xml:space="preserve">Page </w:t>
              </w:r>
              <w:r>
                <w:rPr>
                  <w:rFonts w:ascii="Arial" w:hAnsi="Arial" w:cs="Arial"/>
                  <w:b/>
                  <w:bCs/>
                  <w:sz w:val="16"/>
                  <w:szCs w:val="16"/>
                </w:rPr>
                <w:fldChar w:fldCharType="begin"/>
              </w:r>
              <w:r>
                <w:rPr>
                  <w:rFonts w:ascii="Arial" w:hAnsi="Arial" w:cs="Arial"/>
                  <w:b/>
                  <w:bCs/>
                  <w:sz w:val="16"/>
                  <w:szCs w:val="16"/>
                </w:rPr>
                <w:instrText xml:space="preserve"> PAGE </w:instrText>
              </w:r>
              <w:r>
                <w:rPr>
                  <w:rFonts w:ascii="Arial" w:hAnsi="Arial" w:cs="Arial"/>
                  <w:b/>
                  <w:bCs/>
                  <w:sz w:val="16"/>
                  <w:szCs w:val="16"/>
                </w:rPr>
                <w:fldChar w:fldCharType="separate"/>
              </w:r>
              <w:r w:rsidR="00682C48">
                <w:rPr>
                  <w:rFonts w:ascii="Arial" w:hAnsi="Arial" w:cs="Arial"/>
                  <w:b/>
                  <w:bCs/>
                  <w:noProof/>
                  <w:sz w:val="16"/>
                  <w:szCs w:val="16"/>
                </w:rPr>
                <w:t>1</w:t>
              </w:r>
              <w:r>
                <w:rPr>
                  <w:rFonts w:ascii="Arial" w:hAnsi="Arial" w:cs="Arial"/>
                  <w:b/>
                  <w:bCs/>
                  <w:sz w:val="16"/>
                  <w:szCs w:val="16"/>
                </w:rPr>
                <w:fldChar w:fldCharType="end"/>
              </w:r>
              <w:r>
                <w:rPr>
                  <w:rFonts w:ascii="Arial" w:hAnsi="Arial" w:cs="Arial"/>
                  <w:sz w:val="16"/>
                  <w:szCs w:val="16"/>
                </w:rPr>
                <w:t xml:space="preserve"> of </w:t>
              </w:r>
              <w:r>
                <w:rPr>
                  <w:rFonts w:ascii="Arial" w:hAnsi="Arial" w:cs="Arial"/>
                  <w:b/>
                  <w:bCs/>
                  <w:sz w:val="16"/>
                  <w:szCs w:val="16"/>
                </w:rPr>
                <w:fldChar w:fldCharType="begin"/>
              </w:r>
              <w:r>
                <w:rPr>
                  <w:rFonts w:ascii="Arial" w:hAnsi="Arial" w:cs="Arial"/>
                  <w:b/>
                  <w:bCs/>
                  <w:sz w:val="16"/>
                  <w:szCs w:val="16"/>
                </w:rPr>
                <w:instrText xml:space="preserve"> NUMPAGES  </w:instrText>
              </w:r>
              <w:r>
                <w:rPr>
                  <w:rFonts w:ascii="Arial" w:hAnsi="Arial" w:cs="Arial"/>
                  <w:b/>
                  <w:bCs/>
                  <w:sz w:val="16"/>
                  <w:szCs w:val="16"/>
                </w:rPr>
                <w:fldChar w:fldCharType="separate"/>
              </w:r>
              <w:r w:rsidR="00682C48">
                <w:rPr>
                  <w:rFonts w:ascii="Arial" w:hAnsi="Arial" w:cs="Arial"/>
                  <w:b/>
                  <w:bCs/>
                  <w:noProof/>
                  <w:sz w:val="16"/>
                  <w:szCs w:val="16"/>
                </w:rPr>
                <w:t>3</w:t>
              </w:r>
              <w:r>
                <w:rPr>
                  <w:rFonts w:ascii="Arial" w:hAnsi="Arial" w:cs="Arial"/>
                  <w:b/>
                  <w:bCs/>
                  <w:sz w:val="16"/>
                  <w:szCs w:val="16"/>
                </w:rPr>
                <w:fldChar w:fldCharType="end"/>
              </w:r>
            </w:p>
          </w:sdtContent>
        </w:sdt>
        <w:p w14:paraId="6CF7304D" w14:textId="77777777" w:rsidR="09CFA916" w:rsidRDefault="09CFA916"/>
      </w:tc>
    </w:tr>
  </w:tbl>
  <w:p w14:paraId="0FB78278" w14:textId="19AAE04D" w:rsidR="000E49C8" w:rsidRPr="005F7AA4" w:rsidRDefault="000E49C8" w:rsidP="00312764">
    <w:pPr>
      <w:pStyle w:val="Footer"/>
      <w:rPr>
        <w:rFonts w:ascii="Arial" w:hAnsi="Arial" w:cs="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29009" w14:textId="77777777" w:rsidR="0039179B" w:rsidRDefault="0039179B">
      <w:r>
        <w:separator/>
      </w:r>
    </w:p>
  </w:footnote>
  <w:footnote w:type="continuationSeparator" w:id="0">
    <w:p w14:paraId="4DD05C99" w14:textId="77777777" w:rsidR="0039179B" w:rsidRDefault="003917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FC163" w14:textId="1E2B81DA" w:rsidR="00B849CB" w:rsidRPr="00B849CB" w:rsidRDefault="00412797" w:rsidP="00BC16C8">
    <w:pPr>
      <w:tabs>
        <w:tab w:val="left" w:pos="2940"/>
      </w:tabs>
      <w:jc w:val="right"/>
      <w:rPr>
        <w:rFonts w:ascii="Arial" w:hAnsi="Arial" w:cs="Arial"/>
        <w:b/>
        <w:color w:val="00B0F0"/>
        <w:sz w:val="32"/>
        <w:szCs w:val="20"/>
      </w:rPr>
    </w:pPr>
    <w:r>
      <w:rPr>
        <w:rFonts w:ascii="Arial" w:hAnsi="Arial" w:cs="Arial"/>
        <w:b/>
        <w:noProof/>
        <w:color w:val="00B0F0"/>
        <w:sz w:val="32"/>
        <w:szCs w:val="20"/>
      </w:rPr>
      <w:drawing>
        <wp:anchor distT="0" distB="0" distL="114300" distR="114300" simplePos="0" relativeHeight="251658240" behindDoc="1" locked="0" layoutInCell="1" allowOverlap="1" wp14:anchorId="3979AF0F" wp14:editId="6E024B46">
          <wp:simplePos x="0" y="0"/>
          <wp:positionH relativeFrom="column">
            <wp:posOffset>4133796</wp:posOffset>
          </wp:positionH>
          <wp:positionV relativeFrom="paragraph">
            <wp:posOffset>-272415</wp:posOffset>
          </wp:positionV>
          <wp:extent cx="2081530" cy="522605"/>
          <wp:effectExtent l="0" t="0" r="1270" b="0"/>
          <wp:wrapTight wrapText="bothSides">
            <wp:wrapPolygon edited="0">
              <wp:start x="0" y="0"/>
              <wp:lineTo x="0" y="20996"/>
              <wp:lineTo x="21481" y="20996"/>
              <wp:lineTo x="21481" y="0"/>
              <wp:lineTo x="0" y="0"/>
            </wp:wrapPolygon>
          </wp:wrapTight>
          <wp:docPr id="35290311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03113" name="Picture 3" descr="Text&#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2081530" cy="522605"/>
                  </a:xfrm>
                  <a:prstGeom prst="rect">
                    <a:avLst/>
                  </a:prstGeom>
                </pic:spPr>
              </pic:pic>
            </a:graphicData>
          </a:graphic>
          <wp14:sizeRelH relativeFrom="page">
            <wp14:pctWidth>0</wp14:pctWidth>
          </wp14:sizeRelH>
          <wp14:sizeRelV relativeFrom="page">
            <wp14:pctHeight>0</wp14:pctHeight>
          </wp14:sizeRelV>
        </wp:anchor>
      </w:drawing>
    </w:r>
    <w:r w:rsidR="00BC16C8">
      <w:fldChar w:fldCharType="begin"/>
    </w:r>
    <w:r w:rsidR="00BC16C8">
      <w:instrText xml:space="preserve"> INCLUDEPICTURE "https://joblist.mla.org/images/1808/default/2cb40598-4d0e-4712-9626-588f3fdff01c.png" \* MERGEFORMATINET </w:instrText>
    </w:r>
    <w:r w:rsidR="00000000">
      <w:fldChar w:fldCharType="separate"/>
    </w:r>
    <w:r w:rsidR="00BC16C8">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4223"/>
    <w:multiLevelType w:val="hybridMultilevel"/>
    <w:tmpl w:val="7CE61D10"/>
    <w:lvl w:ilvl="0" w:tplc="189ED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86D20"/>
    <w:multiLevelType w:val="hybridMultilevel"/>
    <w:tmpl w:val="54C8FC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F10D4F"/>
    <w:multiLevelType w:val="hybridMultilevel"/>
    <w:tmpl w:val="847E4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F3426"/>
    <w:multiLevelType w:val="hybridMultilevel"/>
    <w:tmpl w:val="8B8865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AD53CF"/>
    <w:multiLevelType w:val="hybridMultilevel"/>
    <w:tmpl w:val="ED84A24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0A9E0AB1"/>
    <w:multiLevelType w:val="hybridMultilevel"/>
    <w:tmpl w:val="32D8ED94"/>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0BB43A0B"/>
    <w:multiLevelType w:val="hybridMultilevel"/>
    <w:tmpl w:val="6F3AA05A"/>
    <w:lvl w:ilvl="0" w:tplc="A1E699C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1E1BFA"/>
    <w:multiLevelType w:val="multilevel"/>
    <w:tmpl w:val="1236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F1A1A"/>
    <w:multiLevelType w:val="hybridMultilevel"/>
    <w:tmpl w:val="FD843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9D22D5"/>
    <w:multiLevelType w:val="hybridMultilevel"/>
    <w:tmpl w:val="12C433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0D1737"/>
    <w:multiLevelType w:val="hybridMultilevel"/>
    <w:tmpl w:val="B7F2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533F9E"/>
    <w:multiLevelType w:val="hybridMultilevel"/>
    <w:tmpl w:val="9E50D7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350C7C"/>
    <w:multiLevelType w:val="hybridMultilevel"/>
    <w:tmpl w:val="3214A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B80638"/>
    <w:multiLevelType w:val="hybridMultilevel"/>
    <w:tmpl w:val="08A03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3CE4D88"/>
    <w:multiLevelType w:val="hybridMultilevel"/>
    <w:tmpl w:val="45C0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CC33B2"/>
    <w:multiLevelType w:val="hybridMultilevel"/>
    <w:tmpl w:val="A89C04E6"/>
    <w:lvl w:ilvl="0" w:tplc="644639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8E08CF"/>
    <w:multiLevelType w:val="hybridMultilevel"/>
    <w:tmpl w:val="357A0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E730E5"/>
    <w:multiLevelType w:val="hybridMultilevel"/>
    <w:tmpl w:val="05609B8E"/>
    <w:lvl w:ilvl="0" w:tplc="0409000F">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443C64EA"/>
    <w:multiLevelType w:val="hybridMultilevel"/>
    <w:tmpl w:val="5C84D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4B38F7"/>
    <w:multiLevelType w:val="hybridMultilevel"/>
    <w:tmpl w:val="2B9A0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5593127"/>
    <w:multiLevelType w:val="hybridMultilevel"/>
    <w:tmpl w:val="DD8ABC38"/>
    <w:lvl w:ilvl="0" w:tplc="36247E88">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7D2B7E"/>
    <w:multiLevelType w:val="hybridMultilevel"/>
    <w:tmpl w:val="53508608"/>
    <w:lvl w:ilvl="0" w:tplc="589CD1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861EEC"/>
    <w:multiLevelType w:val="hybridMultilevel"/>
    <w:tmpl w:val="F98AC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2E7A18"/>
    <w:multiLevelType w:val="hybridMultilevel"/>
    <w:tmpl w:val="084468A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5479D9"/>
    <w:multiLevelType w:val="hybridMultilevel"/>
    <w:tmpl w:val="380EE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6507F9"/>
    <w:multiLevelType w:val="hybridMultilevel"/>
    <w:tmpl w:val="1EA4C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B661E82"/>
    <w:multiLevelType w:val="hybridMultilevel"/>
    <w:tmpl w:val="9D844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2716E1"/>
    <w:multiLevelType w:val="hybridMultilevel"/>
    <w:tmpl w:val="EA62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D73F7"/>
    <w:multiLevelType w:val="hybridMultilevel"/>
    <w:tmpl w:val="3764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7A7A58"/>
    <w:multiLevelType w:val="hybridMultilevel"/>
    <w:tmpl w:val="8A9E56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0DD36C5"/>
    <w:multiLevelType w:val="hybridMultilevel"/>
    <w:tmpl w:val="BEFA30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31F6463"/>
    <w:multiLevelType w:val="hybridMultilevel"/>
    <w:tmpl w:val="CDFCB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34760E3"/>
    <w:multiLevelType w:val="hybridMultilevel"/>
    <w:tmpl w:val="5DC2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163907"/>
    <w:multiLevelType w:val="hybridMultilevel"/>
    <w:tmpl w:val="F702AA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6CB5999"/>
    <w:multiLevelType w:val="hybridMultilevel"/>
    <w:tmpl w:val="1690137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15:restartNumberingAfterBreak="0">
    <w:nsid w:val="67A44BBD"/>
    <w:multiLevelType w:val="hybridMultilevel"/>
    <w:tmpl w:val="87DE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9B3804"/>
    <w:multiLevelType w:val="hybridMultilevel"/>
    <w:tmpl w:val="4086B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A77C56"/>
    <w:multiLevelType w:val="hybridMultilevel"/>
    <w:tmpl w:val="9C3AD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485C5E"/>
    <w:multiLevelType w:val="hybridMultilevel"/>
    <w:tmpl w:val="A98E17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4E83330"/>
    <w:multiLevelType w:val="hybridMultilevel"/>
    <w:tmpl w:val="E5E2CDB4"/>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40" w15:restartNumberingAfterBreak="0">
    <w:nsid w:val="765270EB"/>
    <w:multiLevelType w:val="hybridMultilevel"/>
    <w:tmpl w:val="55B21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C51864"/>
    <w:multiLevelType w:val="hybridMultilevel"/>
    <w:tmpl w:val="7586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A33D1B"/>
    <w:multiLevelType w:val="hybridMultilevel"/>
    <w:tmpl w:val="ABF2F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855900">
    <w:abstractNumId w:val="30"/>
  </w:num>
  <w:num w:numId="2" w16cid:durableId="1458185314">
    <w:abstractNumId w:val="38"/>
  </w:num>
  <w:num w:numId="3" w16cid:durableId="132524633">
    <w:abstractNumId w:val="25"/>
  </w:num>
  <w:num w:numId="4" w16cid:durableId="1227572976">
    <w:abstractNumId w:val="4"/>
  </w:num>
  <w:num w:numId="5" w16cid:durableId="89046456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6" w16cid:durableId="2061981137">
    <w:abstractNumId w:val="24"/>
  </w:num>
  <w:num w:numId="7" w16cid:durableId="639504461">
    <w:abstractNumId w:val="2"/>
  </w:num>
  <w:num w:numId="8" w16cid:durableId="1154832891">
    <w:abstractNumId w:val="26"/>
  </w:num>
  <w:num w:numId="9" w16cid:durableId="584799956">
    <w:abstractNumId w:val="23"/>
  </w:num>
  <w:num w:numId="10" w16cid:durableId="1829127656">
    <w:abstractNumId w:val="21"/>
  </w:num>
  <w:num w:numId="11" w16cid:durableId="1867913166">
    <w:abstractNumId w:val="6"/>
  </w:num>
  <w:num w:numId="12" w16cid:durableId="1625428710">
    <w:abstractNumId w:val="10"/>
  </w:num>
  <w:num w:numId="13" w16cid:durableId="1665477188">
    <w:abstractNumId w:val="31"/>
  </w:num>
  <w:num w:numId="14" w16cid:durableId="1366519094">
    <w:abstractNumId w:val="33"/>
  </w:num>
  <w:num w:numId="15" w16cid:durableId="329138245">
    <w:abstractNumId w:val="19"/>
  </w:num>
  <w:num w:numId="16" w16cid:durableId="1827814618">
    <w:abstractNumId w:val="29"/>
  </w:num>
  <w:num w:numId="17" w16cid:durableId="725763404">
    <w:abstractNumId w:val="8"/>
  </w:num>
  <w:num w:numId="18" w16cid:durableId="1187253034">
    <w:abstractNumId w:val="0"/>
  </w:num>
  <w:num w:numId="19" w16cid:durableId="601845120">
    <w:abstractNumId w:val="42"/>
  </w:num>
  <w:num w:numId="20" w16cid:durableId="1937904454">
    <w:abstractNumId w:val="41"/>
  </w:num>
  <w:num w:numId="21" w16cid:durableId="1044870309">
    <w:abstractNumId w:val="17"/>
  </w:num>
  <w:num w:numId="22" w16cid:durableId="1303267801">
    <w:abstractNumId w:val="11"/>
  </w:num>
  <w:num w:numId="23" w16cid:durableId="476413470">
    <w:abstractNumId w:val="9"/>
  </w:num>
  <w:num w:numId="24" w16cid:durableId="1084182203">
    <w:abstractNumId w:val="1"/>
  </w:num>
  <w:num w:numId="25" w16cid:durableId="1093210891">
    <w:abstractNumId w:val="13"/>
  </w:num>
  <w:num w:numId="26" w16cid:durableId="466969090">
    <w:abstractNumId w:val="39"/>
  </w:num>
  <w:num w:numId="27" w16cid:durableId="549726772">
    <w:abstractNumId w:val="40"/>
  </w:num>
  <w:num w:numId="28" w16cid:durableId="1023677712">
    <w:abstractNumId w:val="16"/>
  </w:num>
  <w:num w:numId="29" w16cid:durableId="484128970">
    <w:abstractNumId w:val="28"/>
  </w:num>
  <w:num w:numId="30" w16cid:durableId="1613392682">
    <w:abstractNumId w:val="36"/>
  </w:num>
  <w:num w:numId="31" w16cid:durableId="1816139823">
    <w:abstractNumId w:val="32"/>
  </w:num>
  <w:num w:numId="32" w16cid:durableId="137036790">
    <w:abstractNumId w:val="14"/>
  </w:num>
  <w:num w:numId="33" w16cid:durableId="2134596372">
    <w:abstractNumId w:val="22"/>
  </w:num>
  <w:num w:numId="34" w16cid:durableId="937300235">
    <w:abstractNumId w:val="18"/>
  </w:num>
  <w:num w:numId="35" w16cid:durableId="236984504">
    <w:abstractNumId w:val="37"/>
  </w:num>
  <w:num w:numId="36" w16cid:durableId="1811248021">
    <w:abstractNumId w:val="12"/>
  </w:num>
  <w:num w:numId="37" w16cid:durableId="175778222">
    <w:abstractNumId w:val="27"/>
  </w:num>
  <w:num w:numId="38" w16cid:durableId="1449859922">
    <w:abstractNumId w:val="34"/>
  </w:num>
  <w:num w:numId="39" w16cid:durableId="1935285414">
    <w:abstractNumId w:val="35"/>
  </w:num>
  <w:num w:numId="40" w16cid:durableId="261257363">
    <w:abstractNumId w:val="5"/>
  </w:num>
  <w:num w:numId="41" w16cid:durableId="1368408287">
    <w:abstractNumId w:val="3"/>
  </w:num>
  <w:num w:numId="42" w16cid:durableId="711196749">
    <w:abstractNumId w:val="20"/>
  </w:num>
  <w:num w:numId="43" w16cid:durableId="2546306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7BA"/>
    <w:rsid w:val="0001444B"/>
    <w:rsid w:val="00014ED4"/>
    <w:rsid w:val="00016108"/>
    <w:rsid w:val="0001769A"/>
    <w:rsid w:val="00020DB1"/>
    <w:rsid w:val="00026869"/>
    <w:rsid w:val="000310D4"/>
    <w:rsid w:val="00031477"/>
    <w:rsid w:val="000528FD"/>
    <w:rsid w:val="00063776"/>
    <w:rsid w:val="000801B3"/>
    <w:rsid w:val="000943D8"/>
    <w:rsid w:val="000A3129"/>
    <w:rsid w:val="000A5AA0"/>
    <w:rsid w:val="000B669D"/>
    <w:rsid w:val="000C060B"/>
    <w:rsid w:val="000C2978"/>
    <w:rsid w:val="000C4DBC"/>
    <w:rsid w:val="000C5DC8"/>
    <w:rsid w:val="000D1850"/>
    <w:rsid w:val="000D2A4D"/>
    <w:rsid w:val="000E15D0"/>
    <w:rsid w:val="000E49C8"/>
    <w:rsid w:val="000E5518"/>
    <w:rsid w:val="000F0D2F"/>
    <w:rsid w:val="000F2B7C"/>
    <w:rsid w:val="000F660D"/>
    <w:rsid w:val="000F7892"/>
    <w:rsid w:val="00104C32"/>
    <w:rsid w:val="00105EBC"/>
    <w:rsid w:val="00112173"/>
    <w:rsid w:val="00113CB9"/>
    <w:rsid w:val="001144D1"/>
    <w:rsid w:val="00120FE4"/>
    <w:rsid w:val="001307A9"/>
    <w:rsid w:val="001348B4"/>
    <w:rsid w:val="00134E15"/>
    <w:rsid w:val="0013556E"/>
    <w:rsid w:val="00140056"/>
    <w:rsid w:val="00142D39"/>
    <w:rsid w:val="00146B3E"/>
    <w:rsid w:val="00152472"/>
    <w:rsid w:val="00162D2E"/>
    <w:rsid w:val="00163AE3"/>
    <w:rsid w:val="0016788B"/>
    <w:rsid w:val="00172974"/>
    <w:rsid w:val="00174A70"/>
    <w:rsid w:val="001A3654"/>
    <w:rsid w:val="001A7A9C"/>
    <w:rsid w:val="001B087E"/>
    <w:rsid w:val="001B0ACE"/>
    <w:rsid w:val="001B13BE"/>
    <w:rsid w:val="001B1693"/>
    <w:rsid w:val="001B3859"/>
    <w:rsid w:val="001B67A0"/>
    <w:rsid w:val="001C6AD2"/>
    <w:rsid w:val="001D07D5"/>
    <w:rsid w:val="001D15D2"/>
    <w:rsid w:val="001E2132"/>
    <w:rsid w:val="001E59F6"/>
    <w:rsid w:val="00202F20"/>
    <w:rsid w:val="002046D5"/>
    <w:rsid w:val="0021059F"/>
    <w:rsid w:val="00211041"/>
    <w:rsid w:val="00215FE5"/>
    <w:rsid w:val="00237D02"/>
    <w:rsid w:val="00242A25"/>
    <w:rsid w:val="00242D0B"/>
    <w:rsid w:val="00253AEC"/>
    <w:rsid w:val="00255346"/>
    <w:rsid w:val="00267FA6"/>
    <w:rsid w:val="00270E2D"/>
    <w:rsid w:val="00272554"/>
    <w:rsid w:val="00275CC6"/>
    <w:rsid w:val="002763EF"/>
    <w:rsid w:val="002768D2"/>
    <w:rsid w:val="0027774E"/>
    <w:rsid w:val="0028214A"/>
    <w:rsid w:val="00282530"/>
    <w:rsid w:val="0028333F"/>
    <w:rsid w:val="00284A5D"/>
    <w:rsid w:val="00291F94"/>
    <w:rsid w:val="00292A7C"/>
    <w:rsid w:val="00292AF6"/>
    <w:rsid w:val="002936BC"/>
    <w:rsid w:val="002A19A6"/>
    <w:rsid w:val="002A3E06"/>
    <w:rsid w:val="002A5703"/>
    <w:rsid w:val="002B1A86"/>
    <w:rsid w:val="002B2285"/>
    <w:rsid w:val="002B30A5"/>
    <w:rsid w:val="002B4308"/>
    <w:rsid w:val="002B6834"/>
    <w:rsid w:val="002B683D"/>
    <w:rsid w:val="002C267C"/>
    <w:rsid w:val="002C51ED"/>
    <w:rsid w:val="002D163E"/>
    <w:rsid w:val="002D476E"/>
    <w:rsid w:val="002D5C73"/>
    <w:rsid w:val="002D64D6"/>
    <w:rsid w:val="002D6877"/>
    <w:rsid w:val="002E1A59"/>
    <w:rsid w:val="002E3D84"/>
    <w:rsid w:val="00303400"/>
    <w:rsid w:val="00312764"/>
    <w:rsid w:val="00315840"/>
    <w:rsid w:val="003325EA"/>
    <w:rsid w:val="003540E1"/>
    <w:rsid w:val="00365151"/>
    <w:rsid w:val="00366E9A"/>
    <w:rsid w:val="003715B6"/>
    <w:rsid w:val="003729E0"/>
    <w:rsid w:val="00372E19"/>
    <w:rsid w:val="00374395"/>
    <w:rsid w:val="003767EF"/>
    <w:rsid w:val="00377945"/>
    <w:rsid w:val="00383573"/>
    <w:rsid w:val="00384B17"/>
    <w:rsid w:val="00387031"/>
    <w:rsid w:val="00387FBD"/>
    <w:rsid w:val="0039179B"/>
    <w:rsid w:val="003A2E9E"/>
    <w:rsid w:val="003A431A"/>
    <w:rsid w:val="003A6194"/>
    <w:rsid w:val="003B0325"/>
    <w:rsid w:val="003B1DC6"/>
    <w:rsid w:val="003B4ABD"/>
    <w:rsid w:val="003B6541"/>
    <w:rsid w:val="003C479E"/>
    <w:rsid w:val="003C62A1"/>
    <w:rsid w:val="003D13C7"/>
    <w:rsid w:val="003D1AD9"/>
    <w:rsid w:val="003D4F5A"/>
    <w:rsid w:val="003D5076"/>
    <w:rsid w:val="003D6438"/>
    <w:rsid w:val="003E5C52"/>
    <w:rsid w:val="003E75D7"/>
    <w:rsid w:val="003F0119"/>
    <w:rsid w:val="004012D7"/>
    <w:rsid w:val="00402848"/>
    <w:rsid w:val="00404053"/>
    <w:rsid w:val="00410596"/>
    <w:rsid w:val="00412797"/>
    <w:rsid w:val="00420866"/>
    <w:rsid w:val="00422D7C"/>
    <w:rsid w:val="00426E04"/>
    <w:rsid w:val="00427DF0"/>
    <w:rsid w:val="00430ED9"/>
    <w:rsid w:val="00431892"/>
    <w:rsid w:val="004318EA"/>
    <w:rsid w:val="00432649"/>
    <w:rsid w:val="00433FDA"/>
    <w:rsid w:val="00444C38"/>
    <w:rsid w:val="00450025"/>
    <w:rsid w:val="004523FA"/>
    <w:rsid w:val="004552CD"/>
    <w:rsid w:val="004563AD"/>
    <w:rsid w:val="00460706"/>
    <w:rsid w:val="00461DCF"/>
    <w:rsid w:val="004633ED"/>
    <w:rsid w:val="004671FA"/>
    <w:rsid w:val="00470258"/>
    <w:rsid w:val="004709A5"/>
    <w:rsid w:val="00482568"/>
    <w:rsid w:val="00484666"/>
    <w:rsid w:val="00485266"/>
    <w:rsid w:val="004875C3"/>
    <w:rsid w:val="00487BDF"/>
    <w:rsid w:val="0049167C"/>
    <w:rsid w:val="00496986"/>
    <w:rsid w:val="00496B9E"/>
    <w:rsid w:val="00497ADE"/>
    <w:rsid w:val="004A0396"/>
    <w:rsid w:val="004A6526"/>
    <w:rsid w:val="004B124E"/>
    <w:rsid w:val="004B3F11"/>
    <w:rsid w:val="004B4153"/>
    <w:rsid w:val="004B5CDB"/>
    <w:rsid w:val="004C5B77"/>
    <w:rsid w:val="004C7286"/>
    <w:rsid w:val="004D11D6"/>
    <w:rsid w:val="004D631F"/>
    <w:rsid w:val="004E2B1D"/>
    <w:rsid w:val="004F5E93"/>
    <w:rsid w:val="00504C0A"/>
    <w:rsid w:val="00507D5C"/>
    <w:rsid w:val="00513002"/>
    <w:rsid w:val="00520627"/>
    <w:rsid w:val="00521578"/>
    <w:rsid w:val="0052512F"/>
    <w:rsid w:val="005252A9"/>
    <w:rsid w:val="00525992"/>
    <w:rsid w:val="0053425F"/>
    <w:rsid w:val="00537404"/>
    <w:rsid w:val="00540B50"/>
    <w:rsid w:val="0055133B"/>
    <w:rsid w:val="005617AA"/>
    <w:rsid w:val="0056428F"/>
    <w:rsid w:val="005645AC"/>
    <w:rsid w:val="005662B7"/>
    <w:rsid w:val="00570C62"/>
    <w:rsid w:val="0057593B"/>
    <w:rsid w:val="00576A25"/>
    <w:rsid w:val="00581DBA"/>
    <w:rsid w:val="00582755"/>
    <w:rsid w:val="005831D6"/>
    <w:rsid w:val="005935B5"/>
    <w:rsid w:val="005966BC"/>
    <w:rsid w:val="00597683"/>
    <w:rsid w:val="005A3EB2"/>
    <w:rsid w:val="005A6FD6"/>
    <w:rsid w:val="005A7FDB"/>
    <w:rsid w:val="005B3DFA"/>
    <w:rsid w:val="005D5E8F"/>
    <w:rsid w:val="005E0BB9"/>
    <w:rsid w:val="005F1A14"/>
    <w:rsid w:val="005F7AA4"/>
    <w:rsid w:val="0060196D"/>
    <w:rsid w:val="00603848"/>
    <w:rsid w:val="00605DE7"/>
    <w:rsid w:val="00611022"/>
    <w:rsid w:val="00611E68"/>
    <w:rsid w:val="0061417D"/>
    <w:rsid w:val="006217CC"/>
    <w:rsid w:val="006368B7"/>
    <w:rsid w:val="00642470"/>
    <w:rsid w:val="00645A68"/>
    <w:rsid w:val="006502C2"/>
    <w:rsid w:val="00650EB9"/>
    <w:rsid w:val="006525B9"/>
    <w:rsid w:val="00653F8D"/>
    <w:rsid w:val="00656AA4"/>
    <w:rsid w:val="00661421"/>
    <w:rsid w:val="006660CE"/>
    <w:rsid w:val="006763A4"/>
    <w:rsid w:val="00682C48"/>
    <w:rsid w:val="006A52ED"/>
    <w:rsid w:val="006A741C"/>
    <w:rsid w:val="006A7A16"/>
    <w:rsid w:val="006B22D2"/>
    <w:rsid w:val="006C19D7"/>
    <w:rsid w:val="006C6B45"/>
    <w:rsid w:val="006C72BE"/>
    <w:rsid w:val="006D08D0"/>
    <w:rsid w:val="006D0ED4"/>
    <w:rsid w:val="006D49C1"/>
    <w:rsid w:val="006D764F"/>
    <w:rsid w:val="006E24AC"/>
    <w:rsid w:val="006F0C8F"/>
    <w:rsid w:val="006F27DE"/>
    <w:rsid w:val="00701B76"/>
    <w:rsid w:val="00707D56"/>
    <w:rsid w:val="00713130"/>
    <w:rsid w:val="00716351"/>
    <w:rsid w:val="00716E6B"/>
    <w:rsid w:val="007217BA"/>
    <w:rsid w:val="0072394B"/>
    <w:rsid w:val="007247B6"/>
    <w:rsid w:val="00734647"/>
    <w:rsid w:val="00734986"/>
    <w:rsid w:val="007357A0"/>
    <w:rsid w:val="00735908"/>
    <w:rsid w:val="00740168"/>
    <w:rsid w:val="00753474"/>
    <w:rsid w:val="0076459D"/>
    <w:rsid w:val="0077152A"/>
    <w:rsid w:val="00771C69"/>
    <w:rsid w:val="00780566"/>
    <w:rsid w:val="00780C45"/>
    <w:rsid w:val="00780D69"/>
    <w:rsid w:val="00782EC0"/>
    <w:rsid w:val="0079128A"/>
    <w:rsid w:val="007A4001"/>
    <w:rsid w:val="007B4B4E"/>
    <w:rsid w:val="007B55F4"/>
    <w:rsid w:val="007C1777"/>
    <w:rsid w:val="007C439E"/>
    <w:rsid w:val="007C48A3"/>
    <w:rsid w:val="007E3D00"/>
    <w:rsid w:val="007E5100"/>
    <w:rsid w:val="007E70A8"/>
    <w:rsid w:val="007F204B"/>
    <w:rsid w:val="007F4501"/>
    <w:rsid w:val="007F60A0"/>
    <w:rsid w:val="0080341F"/>
    <w:rsid w:val="00806DC1"/>
    <w:rsid w:val="00807203"/>
    <w:rsid w:val="00811BCB"/>
    <w:rsid w:val="00812096"/>
    <w:rsid w:val="00815E17"/>
    <w:rsid w:val="00817EE9"/>
    <w:rsid w:val="00820CFA"/>
    <w:rsid w:val="00821C54"/>
    <w:rsid w:val="008301C1"/>
    <w:rsid w:val="00836F60"/>
    <w:rsid w:val="00845256"/>
    <w:rsid w:val="008507B9"/>
    <w:rsid w:val="00852CC4"/>
    <w:rsid w:val="00856403"/>
    <w:rsid w:val="00867BA1"/>
    <w:rsid w:val="00872FA9"/>
    <w:rsid w:val="0087398F"/>
    <w:rsid w:val="0088006D"/>
    <w:rsid w:val="00880ED3"/>
    <w:rsid w:val="008837B5"/>
    <w:rsid w:val="00890865"/>
    <w:rsid w:val="00892A65"/>
    <w:rsid w:val="00892B86"/>
    <w:rsid w:val="0089376F"/>
    <w:rsid w:val="00895818"/>
    <w:rsid w:val="00895BEA"/>
    <w:rsid w:val="008A13C1"/>
    <w:rsid w:val="008A257D"/>
    <w:rsid w:val="008A2B3E"/>
    <w:rsid w:val="008A4C56"/>
    <w:rsid w:val="008B0B29"/>
    <w:rsid w:val="008C0C0D"/>
    <w:rsid w:val="008C6FC6"/>
    <w:rsid w:val="008D0CBA"/>
    <w:rsid w:val="008D2E1F"/>
    <w:rsid w:val="008D4CA9"/>
    <w:rsid w:val="008D6114"/>
    <w:rsid w:val="008E0730"/>
    <w:rsid w:val="008E46D3"/>
    <w:rsid w:val="00905997"/>
    <w:rsid w:val="00906294"/>
    <w:rsid w:val="00907833"/>
    <w:rsid w:val="009127C5"/>
    <w:rsid w:val="0092265F"/>
    <w:rsid w:val="00930326"/>
    <w:rsid w:val="00942693"/>
    <w:rsid w:val="00944AC6"/>
    <w:rsid w:val="00944B1B"/>
    <w:rsid w:val="00947C74"/>
    <w:rsid w:val="00961E0B"/>
    <w:rsid w:val="00970C6B"/>
    <w:rsid w:val="00972374"/>
    <w:rsid w:val="00972DC6"/>
    <w:rsid w:val="009756AF"/>
    <w:rsid w:val="00977D3A"/>
    <w:rsid w:val="00982227"/>
    <w:rsid w:val="00985659"/>
    <w:rsid w:val="00985B91"/>
    <w:rsid w:val="009869DF"/>
    <w:rsid w:val="009B737B"/>
    <w:rsid w:val="009C06F9"/>
    <w:rsid w:val="009C4A02"/>
    <w:rsid w:val="009D1013"/>
    <w:rsid w:val="009D704F"/>
    <w:rsid w:val="009E22F1"/>
    <w:rsid w:val="009E5B3D"/>
    <w:rsid w:val="009F1353"/>
    <w:rsid w:val="009F15A7"/>
    <w:rsid w:val="00A0210B"/>
    <w:rsid w:val="00A06A46"/>
    <w:rsid w:val="00A07996"/>
    <w:rsid w:val="00A116CE"/>
    <w:rsid w:val="00A14417"/>
    <w:rsid w:val="00A14796"/>
    <w:rsid w:val="00A22969"/>
    <w:rsid w:val="00A22C25"/>
    <w:rsid w:val="00A318F4"/>
    <w:rsid w:val="00A36E27"/>
    <w:rsid w:val="00A3768F"/>
    <w:rsid w:val="00A41C5E"/>
    <w:rsid w:val="00A46A62"/>
    <w:rsid w:val="00A4705B"/>
    <w:rsid w:val="00A56F02"/>
    <w:rsid w:val="00A6167B"/>
    <w:rsid w:val="00A816E9"/>
    <w:rsid w:val="00A87708"/>
    <w:rsid w:val="00A935E9"/>
    <w:rsid w:val="00AA11F9"/>
    <w:rsid w:val="00AA5A03"/>
    <w:rsid w:val="00AA6DCA"/>
    <w:rsid w:val="00AB0A77"/>
    <w:rsid w:val="00AB73DE"/>
    <w:rsid w:val="00AC639A"/>
    <w:rsid w:val="00AD1D73"/>
    <w:rsid w:val="00AD2B5E"/>
    <w:rsid w:val="00AD602C"/>
    <w:rsid w:val="00AE0018"/>
    <w:rsid w:val="00AE2071"/>
    <w:rsid w:val="00AE54C3"/>
    <w:rsid w:val="00AE673D"/>
    <w:rsid w:val="00AE7C6E"/>
    <w:rsid w:val="00AF2BF3"/>
    <w:rsid w:val="00B01B5E"/>
    <w:rsid w:val="00B03849"/>
    <w:rsid w:val="00B05405"/>
    <w:rsid w:val="00B10A11"/>
    <w:rsid w:val="00B11EAD"/>
    <w:rsid w:val="00B128B6"/>
    <w:rsid w:val="00B14078"/>
    <w:rsid w:val="00B22642"/>
    <w:rsid w:val="00B27278"/>
    <w:rsid w:val="00B3115D"/>
    <w:rsid w:val="00B405EA"/>
    <w:rsid w:val="00B512C4"/>
    <w:rsid w:val="00B5279D"/>
    <w:rsid w:val="00B627A2"/>
    <w:rsid w:val="00B65D2D"/>
    <w:rsid w:val="00B81F9D"/>
    <w:rsid w:val="00B8325A"/>
    <w:rsid w:val="00B849CB"/>
    <w:rsid w:val="00B856AE"/>
    <w:rsid w:val="00B91684"/>
    <w:rsid w:val="00B925AE"/>
    <w:rsid w:val="00B926FB"/>
    <w:rsid w:val="00B93135"/>
    <w:rsid w:val="00B955A0"/>
    <w:rsid w:val="00B9615F"/>
    <w:rsid w:val="00B97D7D"/>
    <w:rsid w:val="00BA425B"/>
    <w:rsid w:val="00BA4871"/>
    <w:rsid w:val="00BA68B0"/>
    <w:rsid w:val="00BB0C02"/>
    <w:rsid w:val="00BB655A"/>
    <w:rsid w:val="00BC16C8"/>
    <w:rsid w:val="00BC1B70"/>
    <w:rsid w:val="00BC45A9"/>
    <w:rsid w:val="00BD2B4E"/>
    <w:rsid w:val="00BD7379"/>
    <w:rsid w:val="00BD7E69"/>
    <w:rsid w:val="00BD7F4B"/>
    <w:rsid w:val="00BF1099"/>
    <w:rsid w:val="00BF1396"/>
    <w:rsid w:val="00BF157D"/>
    <w:rsid w:val="00C00E98"/>
    <w:rsid w:val="00C00F14"/>
    <w:rsid w:val="00C02979"/>
    <w:rsid w:val="00C04097"/>
    <w:rsid w:val="00C113E1"/>
    <w:rsid w:val="00C22BB8"/>
    <w:rsid w:val="00C25159"/>
    <w:rsid w:val="00C27AD1"/>
    <w:rsid w:val="00C354C7"/>
    <w:rsid w:val="00C35B7C"/>
    <w:rsid w:val="00C449C2"/>
    <w:rsid w:val="00C516CA"/>
    <w:rsid w:val="00C53C0A"/>
    <w:rsid w:val="00C55350"/>
    <w:rsid w:val="00C668C5"/>
    <w:rsid w:val="00C73A18"/>
    <w:rsid w:val="00C77C3A"/>
    <w:rsid w:val="00C81D2E"/>
    <w:rsid w:val="00C8334F"/>
    <w:rsid w:val="00C86AFB"/>
    <w:rsid w:val="00C92164"/>
    <w:rsid w:val="00C95305"/>
    <w:rsid w:val="00C9542A"/>
    <w:rsid w:val="00CA4C1A"/>
    <w:rsid w:val="00CA6E99"/>
    <w:rsid w:val="00CB1E16"/>
    <w:rsid w:val="00CB4113"/>
    <w:rsid w:val="00CB47E3"/>
    <w:rsid w:val="00CC0F3F"/>
    <w:rsid w:val="00CC606C"/>
    <w:rsid w:val="00CC76A1"/>
    <w:rsid w:val="00CC7B9F"/>
    <w:rsid w:val="00CD1E8C"/>
    <w:rsid w:val="00CD4B6F"/>
    <w:rsid w:val="00CD5629"/>
    <w:rsid w:val="00CD7A4D"/>
    <w:rsid w:val="00CE163A"/>
    <w:rsid w:val="00CE509B"/>
    <w:rsid w:val="00CE574A"/>
    <w:rsid w:val="00CF1472"/>
    <w:rsid w:val="00CF30F6"/>
    <w:rsid w:val="00D035C3"/>
    <w:rsid w:val="00D074DD"/>
    <w:rsid w:val="00D1245A"/>
    <w:rsid w:val="00D20151"/>
    <w:rsid w:val="00D2051F"/>
    <w:rsid w:val="00D21E9A"/>
    <w:rsid w:val="00D2289F"/>
    <w:rsid w:val="00D325C2"/>
    <w:rsid w:val="00D332BC"/>
    <w:rsid w:val="00D375D8"/>
    <w:rsid w:val="00D37E4C"/>
    <w:rsid w:val="00D43F3F"/>
    <w:rsid w:val="00D43FAB"/>
    <w:rsid w:val="00D47B48"/>
    <w:rsid w:val="00D54843"/>
    <w:rsid w:val="00D61DA0"/>
    <w:rsid w:val="00D64702"/>
    <w:rsid w:val="00D743CE"/>
    <w:rsid w:val="00D77287"/>
    <w:rsid w:val="00D835F1"/>
    <w:rsid w:val="00D86AFD"/>
    <w:rsid w:val="00D86DD4"/>
    <w:rsid w:val="00DA1A96"/>
    <w:rsid w:val="00DA27FE"/>
    <w:rsid w:val="00DB781B"/>
    <w:rsid w:val="00DC549E"/>
    <w:rsid w:val="00DD3E5F"/>
    <w:rsid w:val="00DD5325"/>
    <w:rsid w:val="00DD5E7B"/>
    <w:rsid w:val="00DD73A0"/>
    <w:rsid w:val="00DE7E30"/>
    <w:rsid w:val="00DF154C"/>
    <w:rsid w:val="00DF1D80"/>
    <w:rsid w:val="00DF3A5F"/>
    <w:rsid w:val="00DF3B69"/>
    <w:rsid w:val="00DF3CC5"/>
    <w:rsid w:val="00DF57F4"/>
    <w:rsid w:val="00E04F48"/>
    <w:rsid w:val="00E07E0C"/>
    <w:rsid w:val="00E14EA6"/>
    <w:rsid w:val="00E20A4D"/>
    <w:rsid w:val="00E2333F"/>
    <w:rsid w:val="00E24096"/>
    <w:rsid w:val="00E5122E"/>
    <w:rsid w:val="00E537F9"/>
    <w:rsid w:val="00E5465B"/>
    <w:rsid w:val="00E60ED5"/>
    <w:rsid w:val="00E700C9"/>
    <w:rsid w:val="00E752F9"/>
    <w:rsid w:val="00E75FB7"/>
    <w:rsid w:val="00E80932"/>
    <w:rsid w:val="00E8783D"/>
    <w:rsid w:val="00E91CCC"/>
    <w:rsid w:val="00EA1431"/>
    <w:rsid w:val="00EA6F81"/>
    <w:rsid w:val="00EA7B94"/>
    <w:rsid w:val="00EB2A11"/>
    <w:rsid w:val="00EB31F6"/>
    <w:rsid w:val="00EB4B89"/>
    <w:rsid w:val="00EC0567"/>
    <w:rsid w:val="00EC5122"/>
    <w:rsid w:val="00ED0FDE"/>
    <w:rsid w:val="00EE10AF"/>
    <w:rsid w:val="00EE400F"/>
    <w:rsid w:val="00EE7572"/>
    <w:rsid w:val="00EF05D6"/>
    <w:rsid w:val="00EF077B"/>
    <w:rsid w:val="00EF1B5A"/>
    <w:rsid w:val="00EF40A2"/>
    <w:rsid w:val="00EF464F"/>
    <w:rsid w:val="00EF4A2E"/>
    <w:rsid w:val="00EF703C"/>
    <w:rsid w:val="00EF70EB"/>
    <w:rsid w:val="00F035E9"/>
    <w:rsid w:val="00F05F99"/>
    <w:rsid w:val="00F067D8"/>
    <w:rsid w:val="00F16961"/>
    <w:rsid w:val="00F17C97"/>
    <w:rsid w:val="00F25FE9"/>
    <w:rsid w:val="00F26751"/>
    <w:rsid w:val="00F271F9"/>
    <w:rsid w:val="00F35C19"/>
    <w:rsid w:val="00F3739B"/>
    <w:rsid w:val="00F407C9"/>
    <w:rsid w:val="00F40935"/>
    <w:rsid w:val="00F42877"/>
    <w:rsid w:val="00F44828"/>
    <w:rsid w:val="00F462E8"/>
    <w:rsid w:val="00F46B90"/>
    <w:rsid w:val="00F509EA"/>
    <w:rsid w:val="00F53AD3"/>
    <w:rsid w:val="00F6154A"/>
    <w:rsid w:val="00F67947"/>
    <w:rsid w:val="00F711F5"/>
    <w:rsid w:val="00F7304C"/>
    <w:rsid w:val="00F747D8"/>
    <w:rsid w:val="00F828D6"/>
    <w:rsid w:val="00F86D66"/>
    <w:rsid w:val="00F90454"/>
    <w:rsid w:val="00F9302E"/>
    <w:rsid w:val="00F9617C"/>
    <w:rsid w:val="00FA21E3"/>
    <w:rsid w:val="00FA592E"/>
    <w:rsid w:val="00FB007C"/>
    <w:rsid w:val="00FB7A96"/>
    <w:rsid w:val="00FB7E74"/>
    <w:rsid w:val="00FC28F3"/>
    <w:rsid w:val="00FC2B88"/>
    <w:rsid w:val="00FC749D"/>
    <w:rsid w:val="00FC76BE"/>
    <w:rsid w:val="00FC7A72"/>
    <w:rsid w:val="00FD0863"/>
    <w:rsid w:val="00FD3B01"/>
    <w:rsid w:val="00FE0399"/>
    <w:rsid w:val="00FF11A1"/>
    <w:rsid w:val="00FF2D0E"/>
    <w:rsid w:val="00FF4CE3"/>
    <w:rsid w:val="00FF5099"/>
    <w:rsid w:val="09CFA916"/>
    <w:rsid w:val="10EBD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0CE95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16108"/>
    <w:pPr>
      <w:tabs>
        <w:tab w:val="center" w:pos="4320"/>
        <w:tab w:val="right" w:pos="8640"/>
      </w:tabs>
    </w:pPr>
    <w:rPr>
      <w:lang w:val="x-none" w:eastAsia="x-none"/>
    </w:rPr>
  </w:style>
  <w:style w:type="character" w:styleId="PageNumber">
    <w:name w:val="page number"/>
    <w:basedOn w:val="DefaultParagraphFont"/>
    <w:rsid w:val="00016108"/>
  </w:style>
  <w:style w:type="paragraph" w:styleId="Header">
    <w:name w:val="header"/>
    <w:basedOn w:val="Normal"/>
    <w:link w:val="HeaderChar"/>
    <w:uiPriority w:val="99"/>
    <w:rsid w:val="00016108"/>
    <w:pPr>
      <w:tabs>
        <w:tab w:val="center" w:pos="4320"/>
        <w:tab w:val="right" w:pos="8640"/>
      </w:tabs>
    </w:pPr>
  </w:style>
  <w:style w:type="paragraph" w:styleId="BalloonText">
    <w:name w:val="Balloon Text"/>
    <w:basedOn w:val="Normal"/>
    <w:semiHidden/>
    <w:rsid w:val="00EF4A2E"/>
    <w:rPr>
      <w:rFonts w:ascii="Tahoma" w:hAnsi="Tahoma" w:cs="Tahoma"/>
      <w:sz w:val="16"/>
      <w:szCs w:val="16"/>
    </w:rPr>
  </w:style>
  <w:style w:type="character" w:styleId="Strong">
    <w:name w:val="Strong"/>
    <w:qFormat/>
    <w:rsid w:val="00152472"/>
    <w:rPr>
      <w:b/>
      <w:bCs/>
    </w:rPr>
  </w:style>
  <w:style w:type="character" w:styleId="Hyperlink">
    <w:name w:val="Hyperlink"/>
    <w:rsid w:val="002D64D6"/>
    <w:rPr>
      <w:color w:val="0000FF"/>
      <w:u w:val="single"/>
    </w:rPr>
  </w:style>
  <w:style w:type="character" w:customStyle="1" w:styleId="FooterChar">
    <w:name w:val="Footer Char"/>
    <w:link w:val="Footer"/>
    <w:uiPriority w:val="99"/>
    <w:rsid w:val="001C6AD2"/>
    <w:rPr>
      <w:sz w:val="24"/>
      <w:szCs w:val="24"/>
    </w:rPr>
  </w:style>
  <w:style w:type="character" w:styleId="CommentReference">
    <w:name w:val="annotation reference"/>
    <w:rsid w:val="00EA1431"/>
    <w:rPr>
      <w:sz w:val="16"/>
      <w:szCs w:val="16"/>
    </w:rPr>
  </w:style>
  <w:style w:type="paragraph" w:styleId="CommentText">
    <w:name w:val="annotation text"/>
    <w:basedOn w:val="Normal"/>
    <w:link w:val="CommentTextChar"/>
    <w:rsid w:val="00EA1431"/>
    <w:rPr>
      <w:sz w:val="20"/>
      <w:szCs w:val="20"/>
    </w:rPr>
  </w:style>
  <w:style w:type="character" w:customStyle="1" w:styleId="CommentTextChar">
    <w:name w:val="Comment Text Char"/>
    <w:basedOn w:val="DefaultParagraphFont"/>
    <w:link w:val="CommentText"/>
    <w:rsid w:val="00EA1431"/>
  </w:style>
  <w:style w:type="paragraph" w:styleId="CommentSubject">
    <w:name w:val="annotation subject"/>
    <w:basedOn w:val="CommentText"/>
    <w:next w:val="CommentText"/>
    <w:link w:val="CommentSubjectChar"/>
    <w:rsid w:val="00EA1431"/>
    <w:rPr>
      <w:b/>
      <w:bCs/>
    </w:rPr>
  </w:style>
  <w:style w:type="character" w:customStyle="1" w:styleId="CommentSubjectChar">
    <w:name w:val="Comment Subject Char"/>
    <w:link w:val="CommentSubject"/>
    <w:rsid w:val="00EA1431"/>
    <w:rPr>
      <w:b/>
      <w:bCs/>
    </w:rPr>
  </w:style>
  <w:style w:type="paragraph" w:customStyle="1" w:styleId="H3">
    <w:name w:val="H3"/>
    <w:basedOn w:val="Normal"/>
    <w:next w:val="Normal"/>
    <w:rsid w:val="001307A9"/>
    <w:pPr>
      <w:keepNext/>
      <w:widowControl w:val="0"/>
      <w:spacing w:before="100" w:after="100"/>
    </w:pPr>
    <w:rPr>
      <w:b/>
      <w:sz w:val="28"/>
      <w:szCs w:val="20"/>
    </w:rPr>
  </w:style>
  <w:style w:type="character" w:styleId="FollowedHyperlink">
    <w:name w:val="FollowedHyperlink"/>
    <w:rsid w:val="0001444B"/>
    <w:rPr>
      <w:color w:val="800080"/>
      <w:u w:val="single"/>
    </w:rPr>
  </w:style>
  <w:style w:type="paragraph" w:styleId="BodyText2">
    <w:name w:val="Body Text 2"/>
    <w:basedOn w:val="Normal"/>
    <w:link w:val="BodyText2Char"/>
    <w:rsid w:val="00F7304C"/>
    <w:rPr>
      <w:color w:val="0000FF"/>
      <w:lang w:val="x-none" w:eastAsia="x-none"/>
    </w:rPr>
  </w:style>
  <w:style w:type="character" w:customStyle="1" w:styleId="BodyText2Char">
    <w:name w:val="Body Text 2 Char"/>
    <w:link w:val="BodyText2"/>
    <w:rsid w:val="00F7304C"/>
    <w:rPr>
      <w:color w:val="0000FF"/>
      <w:sz w:val="24"/>
      <w:szCs w:val="24"/>
      <w:lang w:val="x-none" w:eastAsia="x-none"/>
    </w:rPr>
  </w:style>
  <w:style w:type="paragraph" w:styleId="ListParagraph">
    <w:name w:val="List Paragraph"/>
    <w:basedOn w:val="Normal"/>
    <w:uiPriority w:val="34"/>
    <w:qFormat/>
    <w:rsid w:val="00780D69"/>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A06A46"/>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312764"/>
    <w:rPr>
      <w:sz w:val="24"/>
      <w:szCs w:val="24"/>
    </w:rPr>
  </w:style>
  <w:style w:type="paragraph" w:customStyle="1" w:styleId="paragraph">
    <w:name w:val="paragraph"/>
    <w:basedOn w:val="Normal"/>
    <w:rsid w:val="00D61DA0"/>
    <w:pPr>
      <w:spacing w:before="100" w:beforeAutospacing="1" w:after="100" w:afterAutospacing="1"/>
    </w:pPr>
  </w:style>
  <w:style w:type="character" w:customStyle="1" w:styleId="eop">
    <w:name w:val="eop"/>
    <w:basedOn w:val="DefaultParagraphFont"/>
    <w:rsid w:val="00D61DA0"/>
  </w:style>
  <w:style w:type="character" w:customStyle="1" w:styleId="normaltextrun">
    <w:name w:val="normaltextrun"/>
    <w:basedOn w:val="DefaultParagraphFont"/>
    <w:rsid w:val="00D61DA0"/>
  </w:style>
  <w:style w:type="character" w:styleId="UnresolvedMention">
    <w:name w:val="Unresolved Mention"/>
    <w:basedOn w:val="DefaultParagraphFont"/>
    <w:uiPriority w:val="99"/>
    <w:semiHidden/>
    <w:unhideWhenUsed/>
    <w:rsid w:val="00D2289F"/>
    <w:rPr>
      <w:color w:val="605E5C"/>
      <w:shd w:val="clear" w:color="auto" w:fill="E1DFDD"/>
    </w:rPr>
  </w:style>
  <w:style w:type="paragraph" w:styleId="Revision">
    <w:name w:val="Revision"/>
    <w:hidden/>
    <w:uiPriority w:val="99"/>
    <w:semiHidden/>
    <w:rsid w:val="00872FA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2644">
      <w:bodyDiv w:val="1"/>
      <w:marLeft w:val="0"/>
      <w:marRight w:val="0"/>
      <w:marTop w:val="0"/>
      <w:marBottom w:val="0"/>
      <w:divBdr>
        <w:top w:val="none" w:sz="0" w:space="0" w:color="auto"/>
        <w:left w:val="none" w:sz="0" w:space="0" w:color="auto"/>
        <w:bottom w:val="none" w:sz="0" w:space="0" w:color="auto"/>
        <w:right w:val="none" w:sz="0" w:space="0" w:color="auto"/>
      </w:divBdr>
    </w:div>
    <w:div w:id="236477336">
      <w:bodyDiv w:val="1"/>
      <w:marLeft w:val="0"/>
      <w:marRight w:val="0"/>
      <w:marTop w:val="0"/>
      <w:marBottom w:val="0"/>
      <w:divBdr>
        <w:top w:val="none" w:sz="0" w:space="0" w:color="auto"/>
        <w:left w:val="none" w:sz="0" w:space="0" w:color="auto"/>
        <w:bottom w:val="none" w:sz="0" w:space="0" w:color="auto"/>
        <w:right w:val="none" w:sz="0" w:space="0" w:color="auto"/>
      </w:divBdr>
    </w:div>
    <w:div w:id="305548082">
      <w:bodyDiv w:val="1"/>
      <w:marLeft w:val="0"/>
      <w:marRight w:val="0"/>
      <w:marTop w:val="0"/>
      <w:marBottom w:val="0"/>
      <w:divBdr>
        <w:top w:val="none" w:sz="0" w:space="0" w:color="auto"/>
        <w:left w:val="none" w:sz="0" w:space="0" w:color="auto"/>
        <w:bottom w:val="none" w:sz="0" w:space="0" w:color="auto"/>
        <w:right w:val="none" w:sz="0" w:space="0" w:color="auto"/>
      </w:divBdr>
    </w:div>
    <w:div w:id="322973016">
      <w:bodyDiv w:val="1"/>
      <w:marLeft w:val="0"/>
      <w:marRight w:val="0"/>
      <w:marTop w:val="0"/>
      <w:marBottom w:val="0"/>
      <w:divBdr>
        <w:top w:val="none" w:sz="0" w:space="0" w:color="auto"/>
        <w:left w:val="none" w:sz="0" w:space="0" w:color="auto"/>
        <w:bottom w:val="none" w:sz="0" w:space="0" w:color="auto"/>
        <w:right w:val="none" w:sz="0" w:space="0" w:color="auto"/>
      </w:divBdr>
    </w:div>
    <w:div w:id="327365648">
      <w:bodyDiv w:val="1"/>
      <w:marLeft w:val="0"/>
      <w:marRight w:val="0"/>
      <w:marTop w:val="0"/>
      <w:marBottom w:val="0"/>
      <w:divBdr>
        <w:top w:val="none" w:sz="0" w:space="0" w:color="auto"/>
        <w:left w:val="none" w:sz="0" w:space="0" w:color="auto"/>
        <w:bottom w:val="none" w:sz="0" w:space="0" w:color="auto"/>
        <w:right w:val="none" w:sz="0" w:space="0" w:color="auto"/>
      </w:divBdr>
    </w:div>
    <w:div w:id="1239972754">
      <w:bodyDiv w:val="1"/>
      <w:marLeft w:val="0"/>
      <w:marRight w:val="0"/>
      <w:marTop w:val="0"/>
      <w:marBottom w:val="0"/>
      <w:divBdr>
        <w:top w:val="none" w:sz="0" w:space="0" w:color="auto"/>
        <w:left w:val="none" w:sz="0" w:space="0" w:color="auto"/>
        <w:bottom w:val="none" w:sz="0" w:space="0" w:color="auto"/>
        <w:right w:val="none" w:sz="0" w:space="0" w:color="auto"/>
      </w:divBdr>
    </w:div>
    <w:div w:id="1449425494">
      <w:bodyDiv w:val="1"/>
      <w:marLeft w:val="0"/>
      <w:marRight w:val="0"/>
      <w:marTop w:val="0"/>
      <w:marBottom w:val="0"/>
      <w:divBdr>
        <w:top w:val="none" w:sz="0" w:space="0" w:color="auto"/>
        <w:left w:val="none" w:sz="0" w:space="0" w:color="auto"/>
        <w:bottom w:val="none" w:sz="0" w:space="0" w:color="auto"/>
        <w:right w:val="none" w:sz="0" w:space="0" w:color="auto"/>
      </w:divBdr>
    </w:div>
    <w:div w:id="187381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2023-10-10T13:58:00Z</dcterms:created>
  <dcterms:modified xsi:type="dcterms:W3CDTF">2023-10-16T18:40:00Z</dcterms:modified>
  <cp:category/>
</cp:coreProperties>
</file>