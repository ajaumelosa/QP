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4845B3B5"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w:t>
            </w:r>
            <w:r w:rsidR="00C319C3">
              <w:rPr>
                <w:rFonts w:ascii="Arial" w:hAnsi="Arial" w:cs="Arial"/>
                <w:iCs/>
                <w:color w:val="000000" w:themeColor="text1"/>
                <w:szCs w:val="20"/>
              </w:rPr>
              <w:t>10</w:t>
            </w:r>
            <w:r>
              <w:rPr>
                <w:rFonts w:ascii="Arial" w:hAnsi="Arial" w:cs="Arial"/>
                <w:iCs/>
                <w:color w:val="000000" w:themeColor="text1"/>
                <w:szCs w:val="20"/>
              </w:rPr>
              <w:t>.</w:t>
            </w:r>
            <w:r w:rsidR="00C319C3">
              <w:rPr>
                <w:rFonts w:ascii="Arial" w:hAnsi="Arial" w:cs="Arial"/>
                <w:iCs/>
                <w:color w:val="000000" w:themeColor="text1"/>
                <w:szCs w:val="20"/>
              </w:rPr>
              <w:t>11</w:t>
            </w:r>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3"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3"/>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4" w:name="ResearchDesignandMethods"/>
      <w:r w:rsidRPr="00C70578">
        <w:rPr>
          <w:rFonts w:ascii="Arial" w:eastAsiaTheme="minorEastAsia" w:hAnsi="Arial" w:cs="Arial"/>
          <w:b/>
          <w:bCs/>
          <w:color w:val="000000" w:themeColor="text1"/>
          <w:sz w:val="20"/>
          <w:szCs w:val="20"/>
        </w:rPr>
        <w:t>Research Design and Methods</w:t>
      </w:r>
      <w:bookmarkEnd w:id="4"/>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3531C7AF" w14:textId="5A3702F7" w:rsidR="00154222" w:rsidRDefault="00D7225B" w:rsidP="00154222">
      <w:pPr>
        <w:spacing w:after="0" w:line="240" w:lineRule="auto"/>
        <w:ind w:left="72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r w:rsidR="001F3D42" w:rsidRPr="001F3D42">
        <w:rPr>
          <w:rFonts w:ascii="Arial" w:eastAsiaTheme="minorEastAsia" w:hAnsi="Arial" w:cs="Arial"/>
          <w:color w:val="000000" w:themeColor="text1"/>
          <w:sz w:val="20"/>
          <w:szCs w:val="20"/>
        </w:rPr>
        <w:t xml:space="preserve"> </w:t>
      </w:r>
      <w:r w:rsidR="0029455F" w:rsidRPr="00202370">
        <w:rPr>
          <w:rFonts w:ascii="Arial" w:eastAsiaTheme="minorEastAsia" w:hAnsi="Arial" w:cs="Arial"/>
          <w:color w:val="000000" w:themeColor="text1"/>
          <w:sz w:val="20"/>
          <w:szCs w:val="20"/>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r w:rsidR="00154222">
        <w:rPr>
          <w:rFonts w:ascii="Arial" w:eastAsiaTheme="minorEastAsia" w:hAnsi="Arial" w:cs="Arial"/>
          <w:color w:val="000000" w:themeColor="text1"/>
          <w:sz w:val="20"/>
          <w:szCs w:val="20"/>
        </w:rPr>
        <w:t>IP addresses will not be collected by Qualtrics because the feature that anonymizes participants’ responses will be activated. When this feature is activated, IP addresses, location and contact information are not collected. Therefore, t</w:t>
      </w:r>
      <w:r w:rsidR="00154222" w:rsidRPr="001F3D42">
        <w:rPr>
          <w:rFonts w:ascii="Arial" w:eastAsiaTheme="minorEastAsia" w:hAnsi="Arial" w:cs="Arial"/>
          <w:color w:val="000000" w:themeColor="text1"/>
          <w:sz w:val="20"/>
          <w:szCs w:val="20"/>
        </w:rPr>
        <w:t xml:space="preserve">he only identifiable information that will be collected will be the participants’ </w:t>
      </w:r>
      <w:r w:rsidR="00154222">
        <w:rPr>
          <w:rFonts w:ascii="Arial" w:eastAsiaTheme="minorEastAsia" w:hAnsi="Arial" w:cs="Arial"/>
          <w:color w:val="000000" w:themeColor="text1"/>
          <w:sz w:val="20"/>
          <w:szCs w:val="20"/>
        </w:rPr>
        <w:t xml:space="preserve">email addresses. They will </w:t>
      </w:r>
      <w:r w:rsidR="00154222" w:rsidRPr="001F3D42">
        <w:rPr>
          <w:rFonts w:ascii="Arial" w:eastAsiaTheme="minorEastAsia" w:hAnsi="Arial" w:cs="Arial"/>
          <w:color w:val="000000" w:themeColor="text1"/>
          <w:sz w:val="20"/>
          <w:szCs w:val="20"/>
        </w:rPr>
        <w:t>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5" w:name="PreliminaryData"/>
      <w:r w:rsidRPr="00C70578">
        <w:rPr>
          <w:rFonts w:ascii="Arial" w:eastAsiaTheme="minorBidi" w:hAnsi="Arial" w:cs="Arial"/>
          <w:b/>
          <w:bCs/>
          <w:color w:val="000000" w:themeColor="text1"/>
          <w:sz w:val="20"/>
          <w:szCs w:val="20"/>
        </w:rPr>
        <w:t>Preliminary Data</w:t>
      </w:r>
      <w:bookmarkEnd w:id="5"/>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6" w:name="SampleSizeJustification"/>
      <w:r w:rsidRPr="00C70578">
        <w:rPr>
          <w:rFonts w:ascii="Arial" w:eastAsiaTheme="minorEastAsia" w:hAnsi="Arial" w:cs="Arial"/>
          <w:b/>
          <w:bCs/>
          <w:color w:val="000000" w:themeColor="text1"/>
          <w:sz w:val="20"/>
          <w:szCs w:val="20"/>
        </w:rPr>
        <w:t>Sample Size Justification</w:t>
      </w:r>
      <w:bookmarkEnd w:id="6"/>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3D4B067A" w:rsidR="00C70578" w:rsidDel="00202370" w:rsidRDefault="00C70578" w:rsidP="00E23290">
      <w:pPr>
        <w:autoSpaceDE w:val="0"/>
        <w:autoSpaceDN w:val="0"/>
        <w:adjustRightInd w:val="0"/>
        <w:spacing w:after="0" w:line="240" w:lineRule="auto"/>
        <w:ind w:left="360"/>
        <w:jc w:val="both"/>
        <w:rPr>
          <w:del w:id="7" w:author="Jaume Losa, Alejandro Andreas" w:date="2023-10-16T14:44:00Z"/>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ins w:id="8" w:author="Jaume Losa, Alejandro Andreas" w:date="2023-10-16T14:44:00Z">
        <w:r w:rsidR="00202370">
          <w:rPr>
            <w:rFonts w:ascii="Arial" w:hAnsi="Arial" w:cs="Arial"/>
            <w:color w:val="000000" w:themeColor="text1"/>
            <w:sz w:val="20"/>
            <w:szCs w:val="20"/>
          </w:rPr>
          <w:t>300</w:t>
        </w:r>
      </w:ins>
      <w:del w:id="9" w:author="Jaume Losa, Alejandro Andreas" w:date="2023-10-16T14:44:00Z">
        <w:r w:rsidR="004A70F3" w:rsidRPr="004A70F3" w:rsidDel="00202370">
          <w:rPr>
            <w:rFonts w:ascii="Arial" w:hAnsi="Arial" w:cs="Arial"/>
            <w:color w:val="000000" w:themeColor="text1"/>
            <w:sz w:val="20"/>
            <w:szCs w:val="20"/>
          </w:rPr>
          <w:delText>100</w:delText>
        </w:r>
      </w:del>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w:t>
      </w:r>
      <w:ins w:id="10" w:author="Jaume Losa, Alejandro Andreas" w:date="2023-10-16T14:44:00Z">
        <w:r w:rsidR="00202370">
          <w:rPr>
            <w:rFonts w:ascii="Arial" w:hAnsi="Arial" w:cs="Arial"/>
            <w:color w:val="000000" w:themeColor="text1"/>
            <w:sz w:val="20"/>
            <w:szCs w:val="20"/>
          </w:rPr>
          <w:t xml:space="preserve">200-300 </w:t>
        </w:r>
      </w:ins>
      <w:del w:id="11" w:author="Jaume Losa, Alejandro Andreas" w:date="2023-10-16T14:44:00Z">
        <w:r w:rsidRPr="00C70578" w:rsidDel="00202370">
          <w:rPr>
            <w:rFonts w:ascii="Arial" w:hAnsi="Arial" w:cs="Arial"/>
            <w:color w:val="000000" w:themeColor="text1"/>
            <w:sz w:val="20"/>
            <w:szCs w:val="20"/>
          </w:rPr>
          <w:delText xml:space="preserve">350 </w:delText>
        </w:r>
      </w:del>
      <w:r w:rsidRPr="00C70578">
        <w:rPr>
          <w:rFonts w:ascii="Arial" w:hAnsi="Arial" w:cs="Arial"/>
          <w:color w:val="000000" w:themeColor="text1"/>
          <w:sz w:val="20"/>
          <w:szCs w:val="20"/>
        </w:rPr>
        <w:t>participants.</w:t>
      </w:r>
      <w:del w:id="12" w:author="Jaume Losa, Alejandro Andreas" w:date="2023-10-16T14:44:00Z">
        <w:r w:rsidR="004A70F3" w:rsidDel="00202370">
          <w:rPr>
            <w:rFonts w:ascii="Arial" w:hAnsi="Arial" w:cs="Arial"/>
            <w:color w:val="000000" w:themeColor="text1"/>
            <w:sz w:val="20"/>
            <w:szCs w:val="20"/>
          </w:rPr>
          <w:delText xml:space="preserve"> However, </w:delText>
        </w:r>
        <w:r w:rsidR="00712E61" w:rsidDel="00202370">
          <w:rPr>
            <w:rFonts w:ascii="Arial" w:hAnsi="Arial" w:cs="Arial"/>
            <w:color w:val="000000" w:themeColor="text1"/>
            <w:sz w:val="20"/>
            <w:szCs w:val="20"/>
          </w:rPr>
          <w:delText>considering</w:delText>
        </w:r>
        <w:r w:rsidR="004A70F3" w:rsidDel="00202370">
          <w:rPr>
            <w:rFonts w:ascii="Arial" w:hAnsi="Arial" w:cs="Arial"/>
            <w:color w:val="000000" w:themeColor="text1"/>
            <w:sz w:val="20"/>
            <w:szCs w:val="20"/>
          </w:rPr>
          <w:delText xml:space="preserve"> the size of this preliminary study, as well as the time available, we consider it more appropriate, realistic and feasible to have 100 participants.</w:delText>
        </w:r>
      </w:del>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13" w:name="StudyVariables"/>
      <w:r w:rsidRPr="004A70F3">
        <w:rPr>
          <w:rFonts w:ascii="Arial" w:eastAsiaTheme="minorEastAsia" w:hAnsi="Arial" w:cs="Arial"/>
          <w:b/>
          <w:bCs/>
          <w:color w:val="000000" w:themeColor="text1"/>
          <w:sz w:val="20"/>
          <w:szCs w:val="20"/>
        </w:rPr>
        <w:t>Study Variables</w:t>
      </w:r>
      <w:bookmarkEnd w:id="13"/>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4" w:name="SpecimenCollection"/>
      <w:r w:rsidRPr="00B80E55">
        <w:rPr>
          <w:rFonts w:ascii="Arial" w:eastAsiaTheme="minorEastAsia" w:hAnsi="Arial" w:cs="Arial"/>
          <w:b/>
          <w:bCs/>
          <w:sz w:val="20"/>
          <w:szCs w:val="20"/>
        </w:rPr>
        <w:t>Specimen Collection</w:t>
      </w:r>
      <w:bookmarkEnd w:id="14"/>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15" w:name="DataCollection"/>
      <w:r w:rsidRPr="00B80E55">
        <w:rPr>
          <w:rFonts w:ascii="Arial" w:eastAsiaTheme="minorEastAsia" w:hAnsi="Arial" w:cs="Arial"/>
          <w:b/>
          <w:bCs/>
          <w:sz w:val="20"/>
          <w:szCs w:val="20"/>
        </w:rPr>
        <w:t>Data Collection</w:t>
      </w:r>
      <w:bookmarkEnd w:id="15"/>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lastRenderedPageBreak/>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47A2AC44" w14:textId="28451806" w:rsidR="002A3FD0" w:rsidRPr="00202370" w:rsidRDefault="00EF6970" w:rsidP="002A3FD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C70578">
        <w:rPr>
          <w:rFonts w:ascii="Arial" w:eastAsiaTheme="minorEastAsia" w:hAnsi="Arial" w:cs="Arial"/>
          <w:b/>
          <w:sz w:val="20"/>
          <w:szCs w:val="20"/>
          <w:u w:val="single"/>
        </w:rPr>
        <w:t>Subject Identifiers</w:t>
      </w:r>
      <w:r w:rsidR="00D04107">
        <w:rPr>
          <w:rFonts w:ascii="Arial" w:hAnsi="Arial" w:cs="Arial"/>
          <w:sz w:val="20"/>
          <w:szCs w:val="20"/>
        </w:rPr>
        <w:t>:</w:t>
      </w:r>
      <w:r w:rsidR="001F3D42">
        <w:rPr>
          <w:rFonts w:ascii="Arial" w:hAnsi="Arial" w:cs="Arial"/>
          <w:sz w:val="20"/>
          <w:szCs w:val="20"/>
        </w:rPr>
        <w:t xml:space="preserve"> </w:t>
      </w:r>
      <w:r w:rsidR="001F3D42" w:rsidRPr="001F3D42">
        <w:rPr>
          <w:rFonts w:ascii="Arial" w:eastAsiaTheme="minorEastAsia" w:hAnsi="Arial" w:cs="Arial"/>
          <w:color w:val="000000" w:themeColor="text1"/>
          <w:sz w:val="20"/>
          <w:szCs w:val="20"/>
        </w:rPr>
        <w:t xml:space="preserve">The only identifiable information that will be collected will be the participants’ </w:t>
      </w:r>
      <w:r w:rsidR="002A3FD0">
        <w:rPr>
          <w:rFonts w:ascii="Arial" w:eastAsiaTheme="minorEastAsia" w:hAnsi="Arial" w:cs="Arial"/>
          <w:color w:val="000000" w:themeColor="text1"/>
          <w:sz w:val="20"/>
          <w:szCs w:val="20"/>
        </w:rPr>
        <w:t>email</w:t>
      </w:r>
      <w:r w:rsidR="001F3D42" w:rsidRPr="001F3D42">
        <w:rPr>
          <w:rFonts w:ascii="Arial" w:eastAsiaTheme="minorEastAsia" w:hAnsi="Arial" w:cs="Arial"/>
          <w:color w:val="000000" w:themeColor="text1"/>
          <w:sz w:val="20"/>
          <w:szCs w:val="20"/>
        </w:rPr>
        <w:t xml:space="preserve">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2A3FD0" w:rsidRPr="00202370">
        <w:rPr>
          <w:rFonts w:ascii="Arial" w:eastAsiaTheme="minorEastAsia" w:hAnsi="Arial" w:cs="Arial"/>
          <w:color w:val="000000" w:themeColor="text1"/>
          <w:sz w:val="20"/>
          <w:szCs w:val="20"/>
        </w:rPr>
        <w:t xml:space="preserve">IP addresses will not be collected by Qualtrics because the feature that anonymizes </w:t>
      </w:r>
      <w:r w:rsidR="002A3FD0">
        <w:rPr>
          <w:rFonts w:ascii="Arial" w:eastAsiaTheme="minorEastAsia" w:hAnsi="Arial" w:cs="Arial"/>
          <w:color w:val="000000" w:themeColor="text1"/>
          <w:sz w:val="20"/>
          <w:szCs w:val="20"/>
        </w:rPr>
        <w:t xml:space="preserve">the </w:t>
      </w:r>
      <w:r w:rsidR="002A3FD0" w:rsidRPr="00202370">
        <w:rPr>
          <w:rFonts w:ascii="Arial" w:eastAsiaTheme="minorEastAsia" w:hAnsi="Arial" w:cs="Arial"/>
          <w:color w:val="000000" w:themeColor="text1"/>
          <w:sz w:val="20"/>
          <w:szCs w:val="20"/>
        </w:rPr>
        <w:t>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6" w:name="InterviewsFocusGroupsSurveys"/>
      <w:r w:rsidRPr="00B80E55">
        <w:rPr>
          <w:rFonts w:ascii="Arial" w:eastAsiaTheme="minorEastAsia" w:hAnsi="Arial" w:cs="Arial"/>
          <w:b/>
          <w:bCs/>
          <w:sz w:val="20"/>
          <w:szCs w:val="20"/>
        </w:rPr>
        <w:t>Interviews, Focus Groups, Surveys</w:t>
      </w:r>
      <w:bookmarkEnd w:id="16"/>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7" w:name="ProjectManagement"/>
      <w:r w:rsidRPr="00B80E55">
        <w:rPr>
          <w:rFonts w:ascii="Arial" w:eastAsiaTheme="minorEastAsia" w:hAnsi="Arial" w:cs="Arial"/>
          <w:b/>
          <w:bCs/>
          <w:sz w:val="20"/>
          <w:szCs w:val="20"/>
        </w:rPr>
        <w:t>Project Management</w:t>
      </w:r>
      <w:bookmarkEnd w:id="17"/>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8" w:name="ResearchStaffandQualifications"/>
      <w:r w:rsidRPr="00B80E55">
        <w:rPr>
          <w:rFonts w:ascii="Arial" w:eastAsiaTheme="minorEastAsia" w:hAnsi="Arial" w:cs="Arial"/>
          <w:b/>
          <w:bCs/>
          <w:sz w:val="20"/>
          <w:szCs w:val="20"/>
        </w:rPr>
        <w:t>Research Staff and Qualifications</w:t>
      </w:r>
      <w:bookmarkEnd w:id="18"/>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9" w:name="ResearchStaffTraining"/>
      <w:r w:rsidRPr="00B80E55">
        <w:rPr>
          <w:rFonts w:ascii="Arial" w:eastAsiaTheme="minorEastAsia" w:hAnsi="Arial" w:cs="Arial"/>
          <w:b/>
          <w:bCs/>
          <w:sz w:val="20"/>
          <w:szCs w:val="20"/>
        </w:rPr>
        <w:lastRenderedPageBreak/>
        <w:t>Research Staff Training</w:t>
      </w:r>
    </w:p>
    <w:bookmarkEnd w:id="19"/>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20" w:name="ResourcesAvailable"/>
      <w:r w:rsidRPr="00B80E55">
        <w:rPr>
          <w:rFonts w:ascii="Arial" w:eastAsiaTheme="minorEastAsia" w:hAnsi="Arial" w:cs="Arial"/>
        </w:rPr>
        <w:t>Resources Available</w:t>
      </w:r>
      <w:bookmarkEnd w:id="20"/>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21" w:name="ResearchSites"/>
      <w:r w:rsidRPr="00B80E55">
        <w:rPr>
          <w:rFonts w:ascii="Arial" w:eastAsiaTheme="minorEastAsia" w:hAnsi="Arial" w:cs="Arial"/>
          <w:b/>
          <w:bCs/>
          <w:sz w:val="20"/>
          <w:szCs w:val="20"/>
        </w:rPr>
        <w:t>Research Sites</w:t>
      </w:r>
      <w:bookmarkEnd w:id="21"/>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22" w:name="MultiCenterResearch"/>
      <w:r w:rsidRPr="00B80E55">
        <w:rPr>
          <w:rFonts w:ascii="Arial" w:eastAsiaTheme="minorEastAsia" w:hAnsi="Arial" w:cs="Arial"/>
          <w:b/>
          <w:bCs/>
          <w:sz w:val="20"/>
          <w:szCs w:val="20"/>
        </w:rPr>
        <w:t>Multi Center Research</w:t>
      </w:r>
      <w:bookmarkEnd w:id="22"/>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23" w:name="DataandSafetyMonitoring"/>
      <w:bookmarkStart w:id="24" w:name="SubjectConsiderations"/>
      <w:bookmarkStart w:id="25"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23"/>
      <w:bookmarkEnd w:id="24"/>
    </w:p>
    <w:bookmarkEnd w:id="25"/>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26" w:name="SubjectSelectionandEnrollmentConside"/>
      <w:r w:rsidRPr="00B80E55">
        <w:rPr>
          <w:rFonts w:ascii="Arial" w:eastAsiaTheme="minorEastAsia" w:hAnsi="Arial" w:cs="Arial"/>
          <w:b/>
          <w:bCs/>
          <w:sz w:val="20"/>
          <w:szCs w:val="20"/>
        </w:rPr>
        <w:t xml:space="preserve">Subject Selection and Enrollment Considerations </w:t>
      </w:r>
      <w:bookmarkEnd w:id="26"/>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lastRenderedPageBreak/>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258EF491" w:rsidR="005D01A2" w:rsidRPr="002A3FD0"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r w:rsidR="002A3FD0" w:rsidRPr="00202370">
        <w:rPr>
          <w:rFonts w:ascii="Arial" w:eastAsiaTheme="minorEastAsia" w:hAnsi="Arial" w:cs="Arial"/>
          <w:color w:val="000000" w:themeColor="text1"/>
          <w:sz w:val="20"/>
          <w:szCs w:val="20"/>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2A3FD0">
        <w:rPr>
          <w:rFonts w:ascii="Arial" w:eastAsiaTheme="minorEastAsia" w:hAnsi="Arial" w:cs="Arial"/>
          <w:color w:val="000000" w:themeColor="text1"/>
          <w:sz w:val="20"/>
          <w:szCs w:val="20"/>
        </w:rPr>
        <w:t xml:space="preserve"> </w:t>
      </w:r>
      <w:r w:rsidRPr="005D01A2">
        <w:rPr>
          <w:rFonts w:ascii="Arial" w:eastAsiaTheme="minorEastAsia" w:hAnsi="Arial" w:cs="Arial"/>
          <w:color w:val="000000" w:themeColor="text1"/>
          <w:sz w:val="20"/>
          <w:szCs w:val="20"/>
        </w:rPr>
        <w:t xml:space="preserve">The survey data that we collect will be aggregated and will be stored for a minimum of </w:t>
      </w:r>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r w:rsidRPr="005D01A2">
        <w:rPr>
          <w:rFonts w:ascii="Arial" w:eastAsiaTheme="minorEastAsia" w:hAnsi="Arial" w:cs="Arial"/>
          <w:color w:val="000000" w:themeColor="text1"/>
          <w:sz w:val="20"/>
          <w:szCs w:val="20"/>
        </w:rPr>
        <w:t>years after the final project closeout with original primary data retained.</w:t>
      </w:r>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27" w:name="four2"/>
      <w:bookmarkEnd w:id="27"/>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28" w:name="NumberofSubjects"/>
      <w:r w:rsidRPr="00B80E55">
        <w:rPr>
          <w:rFonts w:ascii="Arial" w:eastAsiaTheme="minorEastAsia" w:hAnsi="Arial" w:cs="Arial"/>
        </w:rPr>
        <w:t>Number of Subjects</w:t>
      </w:r>
      <w:bookmarkEnd w:id="28"/>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314DF888" w:rsidR="00A13E9F" w:rsidRPr="000F2950" w:rsidRDefault="00202370" w:rsidP="00E23290">
      <w:pPr>
        <w:spacing w:after="0" w:line="240" w:lineRule="auto"/>
        <w:ind w:firstLine="360"/>
        <w:contextualSpacing/>
        <w:jc w:val="both"/>
        <w:rPr>
          <w:rFonts w:ascii="Arial" w:eastAsiaTheme="minorEastAsia" w:hAnsi="Arial" w:cs="Arial"/>
          <w:color w:val="000000" w:themeColor="text1"/>
          <w:sz w:val="20"/>
          <w:szCs w:val="20"/>
        </w:rPr>
      </w:pPr>
      <w:ins w:id="29" w:author="Jaume Losa, Alejandro Andreas" w:date="2023-10-16T14:44:00Z">
        <w:r>
          <w:rPr>
            <w:rFonts w:ascii="Arial" w:eastAsiaTheme="minorEastAsia" w:hAnsi="Arial" w:cs="Arial"/>
            <w:color w:val="000000" w:themeColor="text1"/>
            <w:sz w:val="20"/>
            <w:szCs w:val="20"/>
          </w:rPr>
          <w:t>300</w:t>
        </w:r>
      </w:ins>
      <w:del w:id="30" w:author="Jaume Losa, Alejandro Andreas" w:date="2023-10-16T14:44:00Z">
        <w:r w:rsidR="004A70F3" w:rsidDel="00202370">
          <w:rPr>
            <w:rFonts w:ascii="Arial" w:eastAsiaTheme="minorEastAsia" w:hAnsi="Arial" w:cs="Arial"/>
            <w:color w:val="000000" w:themeColor="text1"/>
            <w:sz w:val="20"/>
            <w:szCs w:val="20"/>
          </w:rPr>
          <w:delText>100</w:delText>
        </w:r>
      </w:del>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479695E6"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w:t>
      </w:r>
      <w:del w:id="31" w:author="Jaume Losa, Alejandro Andreas" w:date="2023-10-16T14:44:00Z">
        <w:r w:rsidRPr="00107B95" w:rsidDel="00202370">
          <w:rPr>
            <w:rFonts w:ascii="Arial" w:eastAsiaTheme="minorEastAsia" w:hAnsi="Arial" w:cs="Arial"/>
            <w:color w:val="000000" w:themeColor="text1"/>
            <w:sz w:val="20"/>
            <w:szCs w:val="20"/>
          </w:rPr>
          <w:delText xml:space="preserve">100 </w:delText>
        </w:r>
      </w:del>
      <w:ins w:id="32" w:author="Jaume Losa, Alejandro Andreas" w:date="2023-10-16T14:44:00Z">
        <w:r w:rsidR="00202370">
          <w:rPr>
            <w:rFonts w:ascii="Arial" w:eastAsiaTheme="minorEastAsia" w:hAnsi="Arial" w:cs="Arial"/>
            <w:color w:val="000000" w:themeColor="text1"/>
            <w:sz w:val="20"/>
            <w:szCs w:val="20"/>
          </w:rPr>
          <w:t>300</w:t>
        </w:r>
        <w:r w:rsidR="00202370" w:rsidRPr="00107B95">
          <w:rPr>
            <w:rFonts w:ascii="Arial" w:eastAsiaTheme="minorEastAsia" w:hAnsi="Arial" w:cs="Arial"/>
            <w:color w:val="000000" w:themeColor="text1"/>
            <w:sz w:val="20"/>
            <w:szCs w:val="20"/>
          </w:rPr>
          <w:t xml:space="preserve"> </w:t>
        </w:r>
      </w:ins>
      <w:r w:rsidRPr="00107B95">
        <w:rPr>
          <w:rFonts w:ascii="Arial" w:eastAsiaTheme="minorEastAsia" w:hAnsi="Arial" w:cs="Arial"/>
          <w:color w:val="000000" w:themeColor="text1"/>
          <w:sz w:val="20"/>
          <w:szCs w:val="20"/>
        </w:rPr>
        <w:t xml:space="preserve">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33" w:name="ConsentProcedures"/>
      <w:r w:rsidRPr="00B80E55">
        <w:rPr>
          <w:rFonts w:ascii="Arial" w:eastAsiaTheme="minorEastAsia" w:hAnsi="Arial" w:cs="Arial"/>
          <w:b/>
          <w:bCs/>
          <w:sz w:val="20"/>
          <w:szCs w:val="20"/>
        </w:rPr>
        <w:t>Consent Procedures</w:t>
      </w:r>
      <w:bookmarkEnd w:id="33"/>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lastRenderedPageBreak/>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8491346"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r w:rsidR="00D36B23">
        <w:rPr>
          <w:rFonts w:ascii="Arial" w:eastAsiaTheme="minorEastAsia" w:hAnsi="Arial" w:cs="Arial"/>
          <w:sz w:val="20"/>
          <w:szCs w:val="20"/>
        </w:rPr>
        <w:t>The researchers’ contact information will be provided on the informed consent page.</w:t>
      </w:r>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267551E7" w:rsidR="001F3D42" w:rsidRPr="00202370" w:rsidRDefault="005D01A2" w:rsidP="0020237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r w:rsidR="001A65C1" w:rsidRPr="00202370">
        <w:rPr>
          <w:rFonts w:ascii="Arial" w:eastAsiaTheme="minorEastAsia" w:hAnsi="Arial" w:cs="Arial"/>
          <w:color w:val="000000" w:themeColor="text1"/>
          <w:sz w:val="20"/>
          <w:szCs w:val="20"/>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1A65C1">
        <w:rPr>
          <w:rFonts w:ascii="Arial" w:hAnsi="Arial" w:cs="Arial"/>
          <w:sz w:val="20"/>
          <w:szCs w:val="20"/>
        </w:rPr>
        <w:t xml:space="preserve"> </w:t>
      </w:r>
      <w:r w:rsidR="001F3D42" w:rsidRPr="00202370">
        <w:rPr>
          <w:rFonts w:ascii="Arial" w:eastAsiaTheme="minorEastAsia" w:hAnsi="Arial" w:cs="Arial"/>
          <w:color w:val="000000" w:themeColor="text1"/>
          <w:sz w:val="20"/>
          <w:szCs w:val="20"/>
        </w:rPr>
        <w:t xml:space="preserve">The survey data that we collect will be aggregated and will be stored for a minimum of six years after the final project closeout with original primary data retained. </w:t>
      </w:r>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lastRenderedPageBreak/>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34" w:name="SpecialConsentPopulations"/>
      <w:r w:rsidRPr="00B80E55">
        <w:rPr>
          <w:rFonts w:ascii="Arial" w:eastAsiaTheme="minorEastAsia" w:hAnsi="Arial" w:cs="Arial"/>
          <w:b/>
          <w:bCs/>
          <w:sz w:val="20"/>
          <w:szCs w:val="20"/>
        </w:rPr>
        <w:t>Special Consent/Populations</w:t>
      </w:r>
      <w:bookmarkEnd w:id="34"/>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35" w:name="_Hlk63326958"/>
      <w:r w:rsidRPr="00352722">
        <w:rPr>
          <w:rFonts w:ascii="Arial" w:eastAsiaTheme="minorEastAsia" w:hAnsi="Arial" w:cs="Arial"/>
          <w:b/>
          <w:bCs/>
          <w:sz w:val="20"/>
          <w:szCs w:val="20"/>
        </w:rPr>
        <w:t>Special Consent Considerations</w:t>
      </w:r>
    </w:p>
    <w:bookmarkEnd w:id="35"/>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36" w:name="EconomicBurden"/>
      <w:r w:rsidRPr="00B80E55">
        <w:rPr>
          <w:rFonts w:ascii="Arial" w:eastAsiaTheme="minorEastAsia" w:hAnsi="Arial" w:cs="Arial"/>
          <w:b/>
          <w:bCs/>
          <w:sz w:val="20"/>
          <w:szCs w:val="20"/>
        </w:rPr>
        <w:t xml:space="preserve">Economic Burden </w:t>
      </w:r>
      <w:bookmarkEnd w:id="36"/>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7B363838"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lastRenderedPageBreak/>
        <w:t xml:space="preserve">Participants will be awarded 10 </w:t>
      </w:r>
      <w:r w:rsidR="00D36B23">
        <w:rPr>
          <w:rFonts w:ascii="Arial" w:eastAsiaTheme="minorEastAsia" w:hAnsi="Arial" w:cs="Arial"/>
          <w:color w:val="000000" w:themeColor="text1"/>
          <w:sz w:val="20"/>
          <w:szCs w:val="20"/>
        </w:rPr>
        <w:t xml:space="preserve">EUR </w:t>
      </w:r>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7"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37"/>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09FF7C79" w:rsidR="001F3D42" w:rsidRPr="00BC3C71" w:rsidRDefault="00973AEC" w:rsidP="00BC3C71">
      <w:pPr>
        <w:spacing w:after="0" w:line="240" w:lineRule="auto"/>
        <w:ind w:left="72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r w:rsidR="001F3D42" w:rsidRPr="00202370">
        <w:rPr>
          <w:rFonts w:ascii="Arial" w:eastAsiaTheme="minorEastAsia" w:hAnsi="Arial" w:cs="Arial"/>
          <w:color w:val="000000" w:themeColor="text1"/>
          <w:sz w:val="20"/>
          <w:szCs w:val="20"/>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w:t>
      </w:r>
      <w:r w:rsidR="00BC3C71" w:rsidRPr="00202370">
        <w:rPr>
          <w:rFonts w:ascii="Arial" w:eastAsiaTheme="minorEastAsia" w:hAnsi="Arial" w:cs="Arial"/>
          <w:color w:val="000000" w:themeColor="text1"/>
          <w:sz w:val="20"/>
          <w:szCs w:val="20"/>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BC3C71">
        <w:rPr>
          <w:rFonts w:ascii="Arial" w:hAnsi="Arial" w:cs="Arial"/>
          <w:sz w:val="20"/>
          <w:szCs w:val="20"/>
        </w:rPr>
        <w:t xml:space="preserve"> </w:t>
      </w:r>
      <w:r w:rsidR="001F3D42" w:rsidRPr="00202370">
        <w:rPr>
          <w:rFonts w:ascii="Arial" w:eastAsiaTheme="minorEastAsia" w:hAnsi="Arial" w:cs="Arial"/>
          <w:color w:val="000000" w:themeColor="text1"/>
          <w:sz w:val="20"/>
          <w:szCs w:val="20"/>
        </w:rPr>
        <w:t xml:space="preserve">The survey data that we collect will be aggregated and will be stored for a minimum of six years after the final project closeout with original primary data retained. </w:t>
      </w:r>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lastRenderedPageBreak/>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38" w:name="SpecialConsiderations"/>
      <w:r w:rsidRPr="00B80E55">
        <w:rPr>
          <w:rFonts w:ascii="Arial" w:eastAsiaTheme="minorEastAsia" w:hAnsi="Arial" w:cs="Arial"/>
          <w:b/>
          <w:bCs/>
          <w:sz w:val="20"/>
          <w:szCs w:val="20"/>
        </w:rPr>
        <w:t>Special Considerations</w:t>
      </w:r>
      <w:bookmarkEnd w:id="38"/>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39" w:name="HealthInsurancePortabilityandAccount"/>
      <w:r w:rsidRPr="00B80E55">
        <w:rPr>
          <w:rFonts w:ascii="Arial" w:eastAsiaTheme="minorEastAsia" w:hAnsi="Arial" w:cs="Arial"/>
          <w:b/>
          <w:bCs/>
          <w:sz w:val="20"/>
          <w:szCs w:val="20"/>
        </w:rPr>
        <w:t xml:space="preserve">Health Insurance Portability and Accountability </w:t>
      </w:r>
      <w:bookmarkEnd w:id="39"/>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40" w:name="FamilyEducationalRightsandPrivacyAc"/>
      <w:r w:rsidRPr="00B80E55">
        <w:rPr>
          <w:rFonts w:ascii="Arial" w:eastAsiaTheme="minorEastAsia" w:hAnsi="Arial" w:cs="Arial"/>
          <w:b/>
          <w:bCs/>
          <w:sz w:val="20"/>
          <w:szCs w:val="20"/>
        </w:rPr>
        <w:t xml:space="preserve">Family Educational Rights and Privacy Act </w:t>
      </w:r>
      <w:bookmarkEnd w:id="40"/>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41" w:name="CodeoffederalTitle45"/>
      <w:r w:rsidR="00856D49" w:rsidRPr="00B80E55">
        <w:rPr>
          <w:rFonts w:ascii="Arial" w:hAnsi="Arial" w:cs="Arial"/>
          <w:b/>
          <w:bCs/>
          <w:sz w:val="20"/>
          <w:szCs w:val="20"/>
        </w:rPr>
        <w:t>Code of Federal Regulations Title 45 Part 46 (Vulnerable Populations)</w:t>
      </w:r>
      <w:bookmarkEnd w:id="41"/>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170A999" w14:textId="2A72A693" w:rsidR="00107B95" w:rsidRDefault="006E05FF" w:rsidP="00202370">
      <w:pPr>
        <w:spacing w:after="0" w:line="240" w:lineRule="auto"/>
        <w:contextualSpacing/>
        <w:jc w:val="both"/>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42" w:name="GDPR"/>
      <w:r w:rsidR="00856D49" w:rsidRPr="00107B95">
        <w:rPr>
          <w:rFonts w:ascii="Arial" w:eastAsia="Arial" w:hAnsi="Arial" w:cs="Arial"/>
          <w:b/>
          <w:bCs/>
          <w:sz w:val="20"/>
          <w:szCs w:val="20"/>
        </w:rPr>
        <w:t>General Data Protection Regulation (GDPR)</w:t>
      </w:r>
      <w:bookmarkEnd w:id="42"/>
    </w:p>
    <w:p w14:paraId="571C6FE4" w14:textId="3270F017" w:rsidR="00107B95" w:rsidRDefault="0029455F" w:rsidP="00202370">
      <w:pPr>
        <w:pStyle w:val="NormalWeb"/>
        <w:jc w:val="both"/>
        <w:rPr>
          <w:rFonts w:ascii="Arial" w:eastAsiaTheme="minorEastAsia" w:hAnsi="Arial" w:cs="Arial"/>
          <w:color w:val="0070C0"/>
          <w:sz w:val="20"/>
          <w:szCs w:val="20"/>
        </w:rPr>
      </w:pPr>
      <w:r>
        <w:rPr>
          <w:rFonts w:ascii="Arial" w:eastAsia="Arial" w:hAnsi="Arial" w:cs="Arial"/>
          <w:color w:val="000000" w:themeColor="text1"/>
          <w:sz w:val="20"/>
          <w:szCs w:val="20"/>
        </w:rPr>
        <w:t>T</w:t>
      </w:r>
      <w:r w:rsidRPr="00202370">
        <w:rPr>
          <w:rFonts w:ascii="Arial" w:eastAsia="Arial" w:hAnsi="Arial" w:cs="Arial"/>
          <w:color w:val="000000" w:themeColor="text1"/>
          <w:sz w:val="20"/>
          <w:szCs w:val="20"/>
        </w:rPr>
        <w:t>he General Data Protection Regulation (GDPR)</w:t>
      </w:r>
      <w:r>
        <w:rPr>
          <w:rFonts w:ascii="Arial" w:eastAsia="Arial" w:hAnsi="Arial" w:cs="Arial"/>
          <w:color w:val="000000" w:themeColor="text1"/>
          <w:sz w:val="20"/>
          <w:szCs w:val="20"/>
        </w:rPr>
        <w:t xml:space="preserve"> states that if any personal data of people in the European Union is collected, it is required to comply with the GDPR. Personal data, according to this regulation, includes email</w:t>
      </w:r>
      <w:r w:rsidR="00BC3C71">
        <w:rPr>
          <w:rFonts w:ascii="Arial" w:eastAsia="Arial" w:hAnsi="Arial" w:cs="Arial"/>
          <w:color w:val="000000" w:themeColor="text1"/>
          <w:sz w:val="20"/>
          <w:szCs w:val="20"/>
        </w:rPr>
        <w:t xml:space="preserve"> addresses</w:t>
      </w:r>
      <w:r>
        <w:rPr>
          <w:rFonts w:ascii="Arial" w:eastAsia="Arial" w:hAnsi="Arial" w:cs="Arial"/>
          <w:color w:val="000000" w:themeColor="text1"/>
          <w:sz w:val="20"/>
          <w:szCs w:val="20"/>
        </w:rPr>
        <w:t>. Participants in this study will provide their email addresses in order to send them the payment for their collaboration once the questionnaire is completed.</w:t>
      </w:r>
      <w:r w:rsidR="00BC3C71">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Therefore, in order to comply with this regulation, the researchers will implement a series of measures to ensure subject privacy and confidentiality of subject data. First, in compliance with Articles 4(11) and 7 of the GDPR, the researchers are going to obtain consent from the participants. Second, in compliance with Articles 12, 13 of the GDPR, the researchers are going to be transparent about how they are going to process the participants’ data and communicate with intelligible and easily accessible form, using clear and plain language. In addition, and in compliance with Article 13(1.a and b), the researchers are going to provide their contact details to the participants. Third, in order to protect the participants’ data, and in compliance with the recommendations given by the Article 32 of the GDPR, on how to protect the subject’s data, the researchers are going to encrypt their devices (laptops) using the FileVault feature to encrypt Mac data.</w:t>
      </w: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43" w:name="NJAccessMedicalAct"/>
      <w:r>
        <w:rPr>
          <w:rFonts w:ascii="Arial" w:hAnsi="Arial" w:cs="Arial"/>
          <w:b/>
          <w:bCs/>
          <w:color w:val="000000"/>
          <w:sz w:val="20"/>
          <w:szCs w:val="20"/>
          <w:bdr w:val="none" w:sz="0" w:space="0" w:color="auto" w:frame="1"/>
        </w:rPr>
        <w:t>NJ Access to Medical Research Act (Surrogate Consent)</w:t>
      </w:r>
    </w:p>
    <w:bookmarkEnd w:id="43"/>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44" w:name="DataManagementPlan"/>
      <w:r w:rsidRPr="00B80E55">
        <w:rPr>
          <w:rFonts w:ascii="Arial" w:eastAsiaTheme="minorEastAsia" w:hAnsi="Arial" w:cs="Arial"/>
          <w:b/>
          <w:bCs/>
          <w:sz w:val="20"/>
          <w:szCs w:val="20"/>
        </w:rPr>
        <w:t>Data Management Plan</w:t>
      </w:r>
      <w:bookmarkEnd w:id="44"/>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45" w:name="DataAnalysis"/>
      <w:r w:rsidRPr="00B80E55">
        <w:rPr>
          <w:rFonts w:ascii="Arial" w:eastAsiaTheme="minorEastAsia" w:hAnsi="Arial" w:cs="Arial"/>
          <w:b/>
          <w:bCs/>
          <w:sz w:val="20"/>
          <w:szCs w:val="20"/>
        </w:rPr>
        <w:t>Data Analysis</w:t>
      </w:r>
      <w:bookmarkEnd w:id="45"/>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r w:rsidR="0029455F">
        <w:rPr>
          <w:rFonts w:ascii="Arial" w:eastAsiaTheme="minorEastAsia" w:hAnsi="Arial" w:cs="Arial"/>
          <w:color w:val="000000" w:themeColor="text1"/>
          <w:sz w:val="20"/>
          <w:szCs w:val="20"/>
        </w:rPr>
        <w:t>using the program R</w:t>
      </w:r>
      <w:r w:rsidR="001F3D42">
        <w:rPr>
          <w:rFonts w:ascii="Arial" w:eastAsiaTheme="minorEastAsia" w:hAnsi="Arial" w:cs="Arial"/>
          <w:color w:val="000000" w:themeColor="text1"/>
          <w:sz w:val="20"/>
          <w:szCs w:val="20"/>
        </w:rPr>
        <w:t xml:space="preserve"> (R Core Team 2022)</w:t>
      </w:r>
      <w:r w:rsidR="0029455F">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We</w:t>
      </w:r>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about language and their demographic characteristics. </w:t>
      </w:r>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46" w:name="DataSecurity"/>
      <w:r w:rsidRPr="00B80E55">
        <w:rPr>
          <w:rFonts w:ascii="Arial" w:eastAsiaTheme="minorEastAsia" w:hAnsi="Arial" w:cs="Arial"/>
          <w:b/>
          <w:bCs/>
          <w:sz w:val="20"/>
          <w:szCs w:val="20"/>
        </w:rPr>
        <w:t>Data Security</w:t>
      </w:r>
      <w:bookmarkEnd w:id="46"/>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3D9B77B1" w:rsidR="00973AEC" w:rsidRPr="001F3D42" w:rsidRDefault="00973AEC" w:rsidP="0029455F">
      <w:pPr>
        <w:spacing w:after="0" w:line="240" w:lineRule="auto"/>
        <w:ind w:left="36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r w:rsidR="0029455F" w:rsidRPr="00202370">
        <w:rPr>
          <w:rFonts w:ascii="Arial" w:eastAsiaTheme="minorEastAsia" w:hAnsi="Arial" w:cs="Arial"/>
          <w:color w:val="000000" w:themeColor="text1"/>
          <w:sz w:val="20"/>
          <w:szCs w:val="20"/>
        </w:rPr>
        <w:t xml:space="preserve">Mr. Alejandro Andreas Jaume Losa’s </w:t>
      </w:r>
      <w:r w:rsidRPr="001F3D42">
        <w:rPr>
          <w:rFonts w:ascii="Arial" w:eastAsiaTheme="minorEastAsia" w:hAnsi="Arial" w:cs="Arial"/>
          <w:color w:val="000000" w:themeColor="text1"/>
          <w:sz w:val="20"/>
          <w:szCs w:val="20"/>
        </w:rPr>
        <w:t xml:space="preserve">Qualtrics account that </w:t>
      </w:r>
      <w:r w:rsidR="0029455F" w:rsidRPr="00202370">
        <w:rPr>
          <w:rFonts w:ascii="Arial" w:eastAsiaTheme="minorEastAsia" w:hAnsi="Arial" w:cs="Arial"/>
          <w:color w:val="000000" w:themeColor="text1"/>
          <w:sz w:val="20"/>
          <w:szCs w:val="20"/>
        </w:rPr>
        <w:t xml:space="preserve">is password protected. Using the Qualtrics sharing feature, this will be shared with Dr. Kendra Dickinson’s Qualtrics account so that she can provide oversight. </w:t>
      </w:r>
      <w:r w:rsidRPr="001F3D42">
        <w:rPr>
          <w:rFonts w:ascii="Arial" w:eastAsiaTheme="minorEastAsia" w:hAnsi="Arial" w:cs="Arial"/>
          <w:color w:val="000000" w:themeColor="text1"/>
          <w:sz w:val="20"/>
          <w:szCs w:val="20"/>
        </w:rPr>
        <w:t>At the time of analysis, data will be downloaded and stored on the computer</w:t>
      </w:r>
      <w:r w:rsidR="0029455F" w:rsidRPr="00202370">
        <w:rPr>
          <w:rFonts w:ascii="Arial" w:eastAsiaTheme="minorEastAsia" w:hAnsi="Arial" w:cs="Arial"/>
          <w:color w:val="000000" w:themeColor="text1"/>
          <w:sz w:val="20"/>
          <w:szCs w:val="20"/>
        </w:rPr>
        <w:t>s of</w:t>
      </w:r>
      <w:r w:rsidRPr="001F3D42">
        <w:rPr>
          <w:rFonts w:ascii="Arial" w:eastAsiaTheme="minorEastAsia" w:hAnsi="Arial" w:cs="Arial"/>
          <w:color w:val="000000" w:themeColor="text1"/>
          <w:sz w:val="20"/>
          <w:szCs w:val="20"/>
        </w:rPr>
        <w:t xml:space="preserve"> </w:t>
      </w:r>
      <w:r w:rsidR="0029455F" w:rsidRPr="00202370">
        <w:rPr>
          <w:rFonts w:ascii="Arial" w:eastAsiaTheme="minorEastAsia" w:hAnsi="Arial" w:cs="Arial"/>
          <w:color w:val="000000" w:themeColor="text1"/>
          <w:sz w:val="20"/>
          <w:szCs w:val="20"/>
        </w:rPr>
        <w:t xml:space="preserve">both </w:t>
      </w:r>
      <w:r w:rsidRPr="001F3D42">
        <w:rPr>
          <w:rFonts w:ascii="Arial" w:eastAsiaTheme="minorEastAsia" w:hAnsi="Arial" w:cs="Arial"/>
          <w:color w:val="000000" w:themeColor="text1"/>
          <w:sz w:val="20"/>
          <w:szCs w:val="20"/>
        </w:rPr>
        <w:t>researcher</w:t>
      </w:r>
      <w:r w:rsidR="0029455F" w:rsidRPr="00202370">
        <w:rPr>
          <w:rFonts w:ascii="Arial" w:eastAsiaTheme="minorEastAsia" w:hAnsi="Arial" w:cs="Arial"/>
          <w:color w:val="000000" w:themeColor="text1"/>
          <w:sz w:val="20"/>
          <w:szCs w:val="20"/>
        </w:rPr>
        <w:t>s</w:t>
      </w:r>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47" w:name="six3"/>
      <w:bookmarkEnd w:id="47"/>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48" w:name="ReportingResults"/>
      <w:r w:rsidRPr="00B80E55">
        <w:rPr>
          <w:rFonts w:ascii="Arial" w:eastAsiaTheme="minorEastAsia" w:hAnsi="Arial" w:cs="Arial"/>
          <w:b/>
          <w:bCs/>
          <w:sz w:val="20"/>
          <w:szCs w:val="20"/>
        </w:rPr>
        <w:t>Reporting Results</w:t>
      </w:r>
    </w:p>
    <w:bookmarkEnd w:id="48"/>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1FB097B4" w:rsidR="000F2950" w:rsidRPr="000F2950" w:rsidRDefault="00AE4456" w:rsidP="00E23290">
      <w:pPr>
        <w:spacing w:after="0" w:line="240" w:lineRule="auto"/>
        <w:ind w:left="720"/>
        <w:contextualSpacing/>
        <w:jc w:val="both"/>
        <w:rPr>
          <w:rFonts w:ascii="Arial" w:eastAsiaTheme="minorEastAsia" w:hAnsi="Arial" w:cs="Arial"/>
          <w:sz w:val="20"/>
          <w:szCs w:val="20"/>
        </w:rPr>
      </w:pPr>
      <w:r>
        <w:rPr>
          <w:rFonts w:ascii="Arial" w:eastAsiaTheme="minorEastAsia" w:hAnsi="Arial" w:cs="Arial"/>
          <w:sz w:val="20"/>
          <w:szCs w:val="20"/>
        </w:rPr>
        <w:t>We w</w:t>
      </w:r>
      <w:r w:rsidR="000F2950" w:rsidRPr="000F2950">
        <w:rPr>
          <w:rFonts w:ascii="Arial" w:eastAsiaTheme="minorEastAsia" w:hAnsi="Arial" w:cs="Arial"/>
          <w:sz w:val="20"/>
          <w:szCs w:val="20"/>
        </w:rPr>
        <w:t>ill not 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A7CD090" w:rsidR="000F2950" w:rsidRPr="000F2950" w:rsidRDefault="00AE4456" w:rsidP="00E23290">
      <w:pPr>
        <w:pStyle w:val="ListParagraph"/>
        <w:spacing w:after="0" w:line="240" w:lineRule="auto"/>
        <w:jc w:val="both"/>
        <w:rPr>
          <w:rFonts w:ascii="Arial" w:eastAsiaTheme="minorEastAsia" w:hAnsi="Arial" w:cs="Arial"/>
          <w:b/>
          <w:bCs/>
          <w:sz w:val="20"/>
          <w:szCs w:val="20"/>
        </w:rPr>
      </w:pPr>
      <w:r>
        <w:rPr>
          <w:rFonts w:ascii="Arial" w:eastAsiaTheme="minorEastAsia" w:hAnsi="Arial" w:cs="Arial"/>
          <w:sz w:val="20"/>
          <w:szCs w:val="20"/>
        </w:rPr>
        <w:t xml:space="preserve">We </w:t>
      </w:r>
      <w:r w:rsidR="000F2950" w:rsidRPr="000F2950">
        <w:rPr>
          <w:rFonts w:ascii="Arial" w:eastAsiaTheme="minorEastAsia" w:hAnsi="Arial" w:cs="Arial"/>
          <w:sz w:val="20"/>
          <w:szCs w:val="20"/>
        </w:rPr>
        <w:t>will not 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49" w:name="SecondaryUseoftheData"/>
      <w:r w:rsidRPr="00B80E55">
        <w:rPr>
          <w:rFonts w:ascii="Arial" w:eastAsiaTheme="minorEastAsia" w:hAnsi="Arial" w:cs="Arial"/>
          <w:b/>
          <w:bCs/>
          <w:sz w:val="20"/>
          <w:szCs w:val="20"/>
        </w:rPr>
        <w:t xml:space="preserve">Secondary Use of the Data   </w:t>
      </w:r>
      <w:bookmarkEnd w:id="49"/>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50" w:name="ResearchRepositories"/>
      <w:r w:rsidRPr="00B80E55">
        <w:rPr>
          <w:rFonts w:ascii="Arial" w:eastAsiaTheme="minorEastAsia" w:hAnsi="Arial" w:cs="Arial"/>
          <w:b/>
          <w:bCs/>
          <w:sz w:val="20"/>
          <w:szCs w:val="20"/>
        </w:rPr>
        <w:t xml:space="preserve">Research Repositories </w:t>
      </w:r>
      <w:bookmarkEnd w:id="50"/>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51" w:name="ApprovalsAuthorizations"/>
      <w:r w:rsidRPr="00107B95">
        <w:rPr>
          <w:rFonts w:ascii="Arial" w:eastAsiaTheme="minorEastAsia" w:hAnsi="Arial" w:cs="Arial"/>
          <w:b/>
          <w:bCs/>
          <w:sz w:val="20"/>
          <w:szCs w:val="20"/>
        </w:rPr>
        <w:t>Approvals/Authorizations</w:t>
      </w:r>
      <w:bookmarkEnd w:id="51"/>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52" w:name="Bibliography"/>
      <w:r w:rsidRPr="00B80E55">
        <w:rPr>
          <w:rFonts w:ascii="Arial" w:eastAsiaTheme="minorEastAsia" w:hAnsi="Arial" w:cs="Arial"/>
          <w:b/>
          <w:bCs/>
          <w:sz w:val="20"/>
          <w:szCs w:val="20"/>
        </w:rPr>
        <w:t>Bibliography</w:t>
      </w:r>
      <w:bookmarkEnd w:id="52"/>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BA2C" w14:textId="77777777" w:rsidR="008F0D7A" w:rsidRDefault="008F0D7A" w:rsidP="00126E30">
      <w:pPr>
        <w:spacing w:after="0" w:line="240" w:lineRule="auto"/>
      </w:pPr>
      <w:r>
        <w:separator/>
      </w:r>
    </w:p>
  </w:endnote>
  <w:endnote w:type="continuationSeparator" w:id="0">
    <w:p w14:paraId="2760BD4C" w14:textId="77777777" w:rsidR="008F0D7A" w:rsidRDefault="008F0D7A" w:rsidP="00126E30">
      <w:pPr>
        <w:spacing w:after="0" w:line="240" w:lineRule="auto"/>
      </w:pPr>
      <w:r>
        <w:continuationSeparator/>
      </w:r>
    </w:p>
  </w:endnote>
  <w:endnote w:type="continuationNotice" w:id="1">
    <w:p w14:paraId="6027F89E" w14:textId="77777777" w:rsidR="008F0D7A" w:rsidRDefault="008F0D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0742B70E"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w:t>
              </w:r>
              <w:r w:rsidR="00C319C3">
                <w:rPr>
                  <w:rFonts w:ascii="Arial" w:hAnsi="Arial" w:cs="Arial"/>
                  <w:sz w:val="16"/>
                  <w:szCs w:val="18"/>
                </w:rPr>
                <w:t>10</w:t>
              </w:r>
              <w:r w:rsidR="00E23290">
                <w:rPr>
                  <w:rFonts w:ascii="Arial" w:hAnsi="Arial" w:cs="Arial"/>
                  <w:sz w:val="16"/>
                  <w:szCs w:val="18"/>
                </w:rPr>
                <w:t>.</w:t>
              </w:r>
              <w:r w:rsidR="00C319C3">
                <w:rPr>
                  <w:rFonts w:ascii="Arial" w:hAnsi="Arial" w:cs="Arial"/>
                  <w:sz w:val="16"/>
                  <w:szCs w:val="18"/>
                </w:rPr>
                <w:t>11</w:t>
              </w:r>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DF5D" w14:textId="77777777" w:rsidR="008F0D7A" w:rsidRDefault="008F0D7A" w:rsidP="00126E30">
      <w:pPr>
        <w:spacing w:after="0" w:line="240" w:lineRule="auto"/>
      </w:pPr>
      <w:bookmarkStart w:id="0" w:name="_Hlk93260596"/>
      <w:bookmarkEnd w:id="0"/>
      <w:r>
        <w:separator/>
      </w:r>
    </w:p>
  </w:footnote>
  <w:footnote w:type="continuationSeparator" w:id="0">
    <w:p w14:paraId="2A632909" w14:textId="77777777" w:rsidR="008F0D7A" w:rsidRDefault="008F0D7A" w:rsidP="00126E30">
      <w:pPr>
        <w:spacing w:after="0" w:line="240" w:lineRule="auto"/>
      </w:pPr>
      <w:r>
        <w:continuationSeparator/>
      </w:r>
    </w:p>
  </w:footnote>
  <w:footnote w:type="continuationNotice" w:id="1">
    <w:p w14:paraId="1C98B69E" w14:textId="77777777" w:rsidR="008F0D7A" w:rsidRDefault="008F0D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30A31"/>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4222"/>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A65C1"/>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2370"/>
    <w:rsid w:val="00204478"/>
    <w:rsid w:val="00205266"/>
    <w:rsid w:val="002064DA"/>
    <w:rsid w:val="002217C2"/>
    <w:rsid w:val="00224E98"/>
    <w:rsid w:val="0022774B"/>
    <w:rsid w:val="0023062D"/>
    <w:rsid w:val="00232113"/>
    <w:rsid w:val="002334E5"/>
    <w:rsid w:val="00243008"/>
    <w:rsid w:val="00245E4F"/>
    <w:rsid w:val="00251F00"/>
    <w:rsid w:val="00260191"/>
    <w:rsid w:val="0026248A"/>
    <w:rsid w:val="00263CC7"/>
    <w:rsid w:val="002743BB"/>
    <w:rsid w:val="002804F1"/>
    <w:rsid w:val="002805B2"/>
    <w:rsid w:val="00283FB6"/>
    <w:rsid w:val="00284785"/>
    <w:rsid w:val="00292534"/>
    <w:rsid w:val="0029455F"/>
    <w:rsid w:val="002949D7"/>
    <w:rsid w:val="00296AFD"/>
    <w:rsid w:val="002978EB"/>
    <w:rsid w:val="002A053D"/>
    <w:rsid w:val="002A1349"/>
    <w:rsid w:val="002A1CA8"/>
    <w:rsid w:val="002A3FD0"/>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564A"/>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250E"/>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0D7A"/>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82B"/>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3C71"/>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19C3"/>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1394"/>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4463</Words>
  <Characters>25441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4</cp:revision>
  <cp:lastPrinted>2018-12-12T19:45:00Z</cp:lastPrinted>
  <dcterms:created xsi:type="dcterms:W3CDTF">2023-10-11T15:23:00Z</dcterms:created>
  <dcterms:modified xsi:type="dcterms:W3CDTF">2023-10-16T18:45:00Z</dcterms:modified>
</cp:coreProperties>
</file>