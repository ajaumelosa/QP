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DEFEB" w14:textId="43F90E09" w:rsidR="00785CCF" w:rsidRPr="00205CC6" w:rsidRDefault="00785CCF" w:rsidP="00E8604C">
      <w:pPr>
        <w:tabs>
          <w:tab w:val="left" w:pos="2940"/>
        </w:tabs>
        <w:contextualSpacing/>
        <w:jc w:val="center"/>
        <w:rPr>
          <w:rFonts w:ascii="Arial" w:hAnsi="Arial" w:cs="Arial"/>
          <w:b/>
          <w:sz w:val="32"/>
          <w:szCs w:val="20"/>
        </w:rPr>
      </w:pPr>
      <w:r w:rsidRPr="00205CC6">
        <w:rPr>
          <w:rFonts w:ascii="Arial" w:hAnsi="Arial" w:cs="Arial"/>
          <w:b/>
          <w:sz w:val="32"/>
          <w:szCs w:val="20"/>
        </w:rPr>
        <w:t>CONSENT TO TAKE PART IN RESEARCH</w:t>
      </w:r>
    </w:p>
    <w:p w14:paraId="672A6659" w14:textId="77777777" w:rsidR="00785CCF" w:rsidRPr="00F348D2" w:rsidRDefault="00785CCF" w:rsidP="00F348D2">
      <w:pPr>
        <w:tabs>
          <w:tab w:val="left" w:pos="2940"/>
        </w:tabs>
        <w:contextualSpacing/>
        <w:rPr>
          <w:rFonts w:ascii="Arial" w:hAnsi="Arial" w:cs="Arial"/>
          <w:b/>
          <w:sz w:val="20"/>
          <w:szCs w:val="20"/>
        </w:rPr>
      </w:pPr>
    </w:p>
    <w:p w14:paraId="0A37501D" w14:textId="77777777" w:rsidR="00785CCF" w:rsidRPr="00F348D2" w:rsidRDefault="00785CCF" w:rsidP="00F348D2">
      <w:pPr>
        <w:tabs>
          <w:tab w:val="left" w:pos="2940"/>
        </w:tabs>
        <w:contextualSpacing/>
        <w:rPr>
          <w:rFonts w:ascii="Arial" w:hAnsi="Arial" w:cs="Arial"/>
          <w:b/>
          <w:color w:val="0070C0"/>
          <w:sz w:val="20"/>
          <w:szCs w:val="20"/>
        </w:rPr>
      </w:pPr>
    </w:p>
    <w:p w14:paraId="00911A20" w14:textId="76D7A1E4" w:rsidR="00785CCF" w:rsidRPr="00F348D2" w:rsidRDefault="00785CCF" w:rsidP="00F348D2">
      <w:pPr>
        <w:tabs>
          <w:tab w:val="left" w:pos="2940"/>
        </w:tabs>
        <w:contextualSpacing/>
        <w:rPr>
          <w:rFonts w:ascii="Arial" w:hAnsi="Arial" w:cs="Arial"/>
          <w:color w:val="2E74B5"/>
          <w:sz w:val="20"/>
          <w:szCs w:val="20"/>
        </w:rPr>
      </w:pPr>
      <w:r w:rsidRPr="00F348D2">
        <w:rPr>
          <w:rFonts w:ascii="Arial" w:hAnsi="Arial" w:cs="Arial"/>
          <w:b/>
          <w:sz w:val="20"/>
          <w:szCs w:val="20"/>
        </w:rPr>
        <w:t>TITLE OF STUDY</w:t>
      </w:r>
      <w:r w:rsidR="00F348D2" w:rsidRPr="00F348D2">
        <w:rPr>
          <w:rFonts w:ascii="Arial" w:hAnsi="Arial" w:cs="Arial"/>
          <w:b/>
          <w:sz w:val="20"/>
          <w:szCs w:val="20"/>
        </w:rPr>
        <w:t>:</w:t>
      </w:r>
      <w:r w:rsidR="00F348D2" w:rsidRPr="00F348D2">
        <w:rPr>
          <w:rFonts w:ascii="Arial" w:hAnsi="Arial" w:cs="Arial"/>
          <w:sz w:val="20"/>
          <w:szCs w:val="20"/>
        </w:rPr>
        <w:t xml:space="preserve"> </w:t>
      </w:r>
      <w:r w:rsidR="00D21973">
        <w:rPr>
          <w:rFonts w:ascii="Arial" w:hAnsi="Arial" w:cs="Arial"/>
          <w:sz w:val="20"/>
          <w:szCs w:val="20"/>
        </w:rPr>
        <w:t>Linguistic Attitudes and Uses of the Population of Palma de Mallorca Towards the Co-official Languages of the Balearic Islands: Catalan and Spanish</w:t>
      </w:r>
    </w:p>
    <w:p w14:paraId="0B520786" w14:textId="2C64B17B" w:rsidR="00785CCF" w:rsidRPr="00D21973" w:rsidRDefault="00785CCF" w:rsidP="00F348D2">
      <w:pPr>
        <w:tabs>
          <w:tab w:val="left" w:pos="2940"/>
        </w:tabs>
        <w:contextualSpacing/>
        <w:rPr>
          <w:rFonts w:ascii="Arial" w:hAnsi="Arial" w:cs="Arial"/>
          <w:b/>
          <w:color w:val="0070C0"/>
          <w:sz w:val="20"/>
          <w:szCs w:val="20"/>
          <w:lang w:val="es-ES"/>
        </w:rPr>
      </w:pPr>
      <w:r w:rsidRPr="00D21973">
        <w:rPr>
          <w:rFonts w:ascii="Arial" w:hAnsi="Arial" w:cs="Arial"/>
          <w:b/>
          <w:sz w:val="20"/>
          <w:szCs w:val="20"/>
          <w:lang w:val="es-ES"/>
        </w:rPr>
        <w:t xml:space="preserve">Principal Investigator: </w:t>
      </w:r>
      <w:r w:rsidR="00D21973" w:rsidRPr="00D21973">
        <w:rPr>
          <w:rFonts w:ascii="Arial" w:hAnsi="Arial" w:cs="Arial"/>
          <w:color w:val="000000" w:themeColor="text1"/>
          <w:sz w:val="20"/>
          <w:szCs w:val="20"/>
          <w:lang w:val="es-ES"/>
        </w:rPr>
        <w:t>Alejandro Andreas Jaume Losa</w:t>
      </w:r>
      <w:r w:rsidR="00D21973">
        <w:rPr>
          <w:rFonts w:ascii="Arial" w:hAnsi="Arial" w:cs="Arial"/>
          <w:color w:val="000000" w:themeColor="text1"/>
          <w:sz w:val="20"/>
          <w:szCs w:val="20"/>
          <w:lang w:val="es-ES"/>
        </w:rPr>
        <w:t>, M.A.T</w:t>
      </w:r>
    </w:p>
    <w:p w14:paraId="02EB378F" w14:textId="79FED1F6" w:rsidR="00014929" w:rsidRPr="00D21973" w:rsidRDefault="00014929" w:rsidP="00F348D2">
      <w:pPr>
        <w:tabs>
          <w:tab w:val="left" w:pos="3825"/>
        </w:tabs>
        <w:contextualSpacing/>
        <w:rPr>
          <w:rFonts w:ascii="Arial" w:hAnsi="Arial" w:cs="Arial"/>
          <w:sz w:val="20"/>
          <w:szCs w:val="20"/>
          <w:lang w:val="es-ES"/>
        </w:rPr>
      </w:pPr>
    </w:p>
    <w:p w14:paraId="74BEB197" w14:textId="16C12491" w:rsidR="00785CCF" w:rsidRPr="00F348D2" w:rsidRDefault="00785CCF" w:rsidP="00F348D2">
      <w:pPr>
        <w:contextualSpacing/>
        <w:rPr>
          <w:rFonts w:ascii="Arial" w:hAnsi="Arial" w:cs="Arial"/>
          <w:sz w:val="20"/>
          <w:szCs w:val="20"/>
        </w:rPr>
      </w:pPr>
      <w:r w:rsidRPr="00F348D2">
        <w:rPr>
          <w:rFonts w:ascii="Arial" w:eastAsia="Calibri" w:hAnsi="Arial" w:cs="Arial"/>
          <w:sz w:val="20"/>
          <w:szCs w:val="20"/>
        </w:rPr>
        <w:t xml:space="preserve">This consent form is part of an informed consent process for a research </w:t>
      </w:r>
      <w:r w:rsidR="00D21973" w:rsidRPr="00F348D2">
        <w:rPr>
          <w:rFonts w:ascii="Arial" w:eastAsia="Calibri" w:hAnsi="Arial" w:cs="Arial"/>
          <w:sz w:val="20"/>
          <w:szCs w:val="20"/>
        </w:rPr>
        <w:t>study,</w:t>
      </w:r>
      <w:r w:rsidRPr="00F348D2">
        <w:rPr>
          <w:rFonts w:ascii="Arial" w:eastAsia="Calibri" w:hAnsi="Arial" w:cs="Arial"/>
          <w:sz w:val="20"/>
          <w:szCs w:val="20"/>
        </w:rPr>
        <w:t xml:space="preserve"> and it will provide information that will help you decide whether you want to take part in this study.  It is your choice to take part or not. </w:t>
      </w:r>
      <w:r w:rsidRPr="00F348D2">
        <w:rPr>
          <w:rFonts w:ascii="Arial" w:hAnsi="Arial" w:cs="Arial"/>
          <w:sz w:val="20"/>
          <w:szCs w:val="20"/>
        </w:rPr>
        <w:t>Your alternative to taking part in the research is not to take part in it.</w:t>
      </w:r>
    </w:p>
    <w:p w14:paraId="6A05A809" w14:textId="77777777" w:rsidR="00785CCF" w:rsidRPr="00F348D2" w:rsidRDefault="00785CCF" w:rsidP="00F348D2">
      <w:pPr>
        <w:contextualSpacing/>
        <w:rPr>
          <w:rFonts w:ascii="Arial" w:hAnsi="Arial" w:cs="Arial"/>
          <w:sz w:val="20"/>
          <w:szCs w:val="20"/>
        </w:rPr>
      </w:pPr>
    </w:p>
    <w:p w14:paraId="407B98A9" w14:textId="00F7994C" w:rsidR="501EB849" w:rsidRDefault="206735C3" w:rsidP="206735C3">
      <w:pPr>
        <w:rPr>
          <w:rFonts w:ascii="Arial" w:hAnsi="Arial" w:cs="Arial"/>
          <w:b/>
          <w:bCs/>
          <w:sz w:val="20"/>
          <w:szCs w:val="20"/>
        </w:rPr>
      </w:pPr>
      <w:r w:rsidRPr="206735C3">
        <w:rPr>
          <w:rFonts w:ascii="Arial" w:hAnsi="Arial" w:cs="Arial"/>
          <w:b/>
          <w:bCs/>
          <w:sz w:val="20"/>
          <w:szCs w:val="20"/>
        </w:rPr>
        <w:t>Who</w:t>
      </w:r>
      <w:r w:rsidR="00D21973">
        <w:rPr>
          <w:rFonts w:ascii="Arial" w:hAnsi="Arial" w:cs="Arial"/>
          <w:b/>
          <w:bCs/>
          <w:sz w:val="20"/>
          <w:szCs w:val="20"/>
        </w:rPr>
        <w:t xml:space="preserve"> i</w:t>
      </w:r>
      <w:r w:rsidRPr="206735C3">
        <w:rPr>
          <w:rFonts w:ascii="Arial" w:hAnsi="Arial" w:cs="Arial"/>
          <w:b/>
          <w:bCs/>
          <w:sz w:val="20"/>
          <w:szCs w:val="20"/>
        </w:rPr>
        <w:t>s conducting the study and what is it about?</w:t>
      </w:r>
    </w:p>
    <w:p w14:paraId="2E94AD72" w14:textId="2728B009" w:rsidR="501EB849" w:rsidRPr="00D21973" w:rsidRDefault="206735C3" w:rsidP="206735C3">
      <w:pPr>
        <w:rPr>
          <w:rFonts w:ascii="Arial" w:hAnsi="Arial" w:cs="Arial"/>
          <w:color w:val="000000" w:themeColor="text1"/>
          <w:sz w:val="20"/>
          <w:szCs w:val="20"/>
        </w:rPr>
      </w:pPr>
      <w:r w:rsidRPr="206735C3">
        <w:rPr>
          <w:rFonts w:ascii="Arial" w:hAnsi="Arial" w:cs="Arial"/>
          <w:sz w:val="20"/>
          <w:szCs w:val="20"/>
        </w:rPr>
        <w:t xml:space="preserve">You are invited to take part in a research study that is being conducted </w:t>
      </w:r>
      <w:r w:rsidRPr="00D21973">
        <w:rPr>
          <w:rFonts w:ascii="Arial" w:hAnsi="Arial" w:cs="Arial"/>
          <w:color w:val="000000" w:themeColor="text1"/>
          <w:sz w:val="20"/>
          <w:szCs w:val="20"/>
        </w:rPr>
        <w:t>by</w:t>
      </w:r>
      <w:r w:rsidR="00D21973" w:rsidRPr="00D21973">
        <w:rPr>
          <w:rFonts w:ascii="Arial" w:hAnsi="Arial" w:cs="Arial"/>
          <w:color w:val="000000" w:themeColor="text1"/>
          <w:sz w:val="20"/>
          <w:szCs w:val="20"/>
        </w:rPr>
        <w:t xml:space="preserve"> Alejandro Andreas Jaume Losa</w:t>
      </w:r>
      <w:r w:rsidRPr="00D21973">
        <w:rPr>
          <w:rFonts w:ascii="Arial" w:hAnsi="Arial" w:cs="Arial"/>
          <w:color w:val="000000" w:themeColor="text1"/>
          <w:sz w:val="20"/>
          <w:szCs w:val="20"/>
        </w:rPr>
        <w:t xml:space="preserve">, who is a </w:t>
      </w:r>
      <w:r w:rsidR="00D21973" w:rsidRPr="00D21973">
        <w:rPr>
          <w:rFonts w:ascii="Arial" w:hAnsi="Arial" w:cs="Arial"/>
          <w:color w:val="000000" w:themeColor="text1"/>
          <w:sz w:val="20"/>
          <w:szCs w:val="20"/>
        </w:rPr>
        <w:t>second-year student</w:t>
      </w:r>
      <w:r w:rsidRPr="00D21973">
        <w:rPr>
          <w:rFonts w:ascii="Arial" w:hAnsi="Arial" w:cs="Arial"/>
          <w:color w:val="000000" w:themeColor="text1"/>
          <w:sz w:val="20"/>
          <w:szCs w:val="20"/>
        </w:rPr>
        <w:t xml:space="preserve"> in </w:t>
      </w:r>
      <w:r w:rsidR="00D21973" w:rsidRPr="00D21973">
        <w:rPr>
          <w:rFonts w:ascii="Arial" w:hAnsi="Arial" w:cs="Arial"/>
          <w:color w:val="000000" w:themeColor="text1"/>
          <w:sz w:val="20"/>
          <w:szCs w:val="20"/>
        </w:rPr>
        <w:t>the Bilingualism and Second Lang</w:t>
      </w:r>
      <w:r w:rsidR="00D21973">
        <w:rPr>
          <w:rFonts w:ascii="Arial" w:hAnsi="Arial" w:cs="Arial"/>
          <w:sz w:val="20"/>
          <w:szCs w:val="20"/>
        </w:rPr>
        <w:t xml:space="preserve">uage Acquisition PhD program  in the Department of Spanish and Portuguese </w:t>
      </w:r>
      <w:r w:rsidRPr="206735C3">
        <w:rPr>
          <w:rFonts w:ascii="Arial" w:hAnsi="Arial" w:cs="Arial"/>
          <w:sz w:val="20"/>
          <w:szCs w:val="20"/>
        </w:rPr>
        <w:t>at Rutgers University</w:t>
      </w:r>
      <w:r w:rsidR="00C51BD3">
        <w:rPr>
          <w:rFonts w:ascii="Arial" w:hAnsi="Arial" w:cs="Arial"/>
          <w:sz w:val="20"/>
          <w:szCs w:val="20"/>
        </w:rPr>
        <w:t xml:space="preserve"> (USA)</w:t>
      </w:r>
      <w:r w:rsidRPr="206735C3">
        <w:rPr>
          <w:rFonts w:ascii="Arial" w:hAnsi="Arial" w:cs="Arial"/>
          <w:sz w:val="20"/>
          <w:szCs w:val="20"/>
        </w:rPr>
        <w:t>. The purpose of the research is to</w:t>
      </w:r>
      <w:r w:rsidR="00D21973">
        <w:rPr>
          <w:rFonts w:ascii="Arial" w:hAnsi="Arial" w:cs="Arial"/>
          <w:sz w:val="20"/>
          <w:szCs w:val="20"/>
        </w:rPr>
        <w:t xml:space="preserve"> better understand the linguistic attitudes that Palma residents have towards the two official languages of the </w:t>
      </w:r>
      <w:r w:rsidR="00D21973" w:rsidRPr="00D21973">
        <w:rPr>
          <w:rFonts w:ascii="Arial" w:hAnsi="Arial" w:cs="Arial"/>
          <w:color w:val="000000" w:themeColor="text1"/>
          <w:sz w:val="20"/>
          <w:szCs w:val="20"/>
        </w:rPr>
        <w:t>Balearic Islands: Catalan and Spanish.</w:t>
      </w:r>
    </w:p>
    <w:p w14:paraId="5A39BBE3" w14:textId="77777777" w:rsidR="00785CCF" w:rsidRPr="00D21973" w:rsidRDefault="00785CCF" w:rsidP="00F348D2">
      <w:pPr>
        <w:tabs>
          <w:tab w:val="left" w:pos="2940"/>
        </w:tabs>
        <w:contextualSpacing/>
        <w:rPr>
          <w:rFonts w:ascii="Arial" w:hAnsi="Arial" w:cs="Arial"/>
          <w:color w:val="000000" w:themeColor="text1"/>
          <w:sz w:val="20"/>
          <w:szCs w:val="20"/>
        </w:rPr>
      </w:pPr>
    </w:p>
    <w:p w14:paraId="1DA959A6" w14:textId="2D46A4CB" w:rsidR="00785CCF" w:rsidRPr="00D21973" w:rsidRDefault="00D21973" w:rsidP="00F348D2">
      <w:pPr>
        <w:tabs>
          <w:tab w:val="left" w:pos="2940"/>
        </w:tabs>
        <w:contextualSpacing/>
        <w:rPr>
          <w:rFonts w:ascii="Arial" w:hAnsi="Arial" w:cs="Arial"/>
          <w:color w:val="000000" w:themeColor="text1"/>
          <w:sz w:val="20"/>
          <w:szCs w:val="20"/>
        </w:rPr>
      </w:pPr>
      <w:r w:rsidRPr="00D21973">
        <w:rPr>
          <w:rFonts w:ascii="Arial" w:hAnsi="Arial" w:cs="Arial"/>
          <w:color w:val="000000" w:themeColor="text1"/>
          <w:sz w:val="20"/>
          <w:szCs w:val="20"/>
        </w:rPr>
        <w:t>Mr. Alejandro Andreas Jaume Losa</w:t>
      </w:r>
      <w:r w:rsidR="00785CCF" w:rsidRPr="00D21973">
        <w:rPr>
          <w:rFonts w:ascii="Arial" w:hAnsi="Arial" w:cs="Arial"/>
          <w:color w:val="000000" w:themeColor="text1"/>
          <w:sz w:val="20"/>
          <w:szCs w:val="20"/>
        </w:rPr>
        <w:t xml:space="preserve"> may be reached at </w:t>
      </w:r>
      <w:r w:rsidRPr="00D21973">
        <w:rPr>
          <w:rFonts w:ascii="Arial" w:hAnsi="Arial" w:cs="Arial"/>
          <w:color w:val="000000" w:themeColor="text1"/>
          <w:sz w:val="20"/>
          <w:szCs w:val="20"/>
        </w:rPr>
        <w:fldChar w:fldCharType="begin"/>
      </w:r>
      <w:ins w:id="0" w:author="Jaume Losa, Alejandro Andreas" w:date="2023-08-14T14:22:00Z">
        <w:r w:rsidRPr="00D21973">
          <w:rPr>
            <w:rFonts w:ascii="Arial" w:hAnsi="Arial" w:cs="Arial"/>
            <w:color w:val="000000" w:themeColor="text1"/>
            <w:sz w:val="20"/>
            <w:szCs w:val="20"/>
          </w:rPr>
          <w:instrText>HYPERLINK "mailto:</w:instrText>
        </w:r>
      </w:ins>
      <w:r w:rsidRPr="00D21973">
        <w:rPr>
          <w:rFonts w:ascii="Arial" w:hAnsi="Arial" w:cs="Arial"/>
          <w:color w:val="000000" w:themeColor="text1"/>
          <w:sz w:val="20"/>
          <w:szCs w:val="20"/>
        </w:rPr>
        <w:instrText>ajaumelosa@spanport.rutgers.edu</w:instrText>
      </w:r>
      <w:ins w:id="1" w:author="Jaume Losa, Alejandro Andreas" w:date="2023-08-14T14:22:00Z">
        <w:r w:rsidRPr="00D21973">
          <w:rPr>
            <w:rFonts w:ascii="Arial" w:hAnsi="Arial" w:cs="Arial"/>
            <w:color w:val="000000" w:themeColor="text1"/>
            <w:sz w:val="20"/>
            <w:szCs w:val="20"/>
          </w:rPr>
          <w:instrText>"</w:instrText>
        </w:r>
      </w:ins>
      <w:r w:rsidRPr="00D21973">
        <w:rPr>
          <w:rFonts w:ascii="Arial" w:hAnsi="Arial" w:cs="Arial"/>
          <w:color w:val="000000" w:themeColor="text1"/>
          <w:sz w:val="20"/>
          <w:szCs w:val="20"/>
        </w:rPr>
      </w:r>
      <w:r w:rsidRPr="00D21973">
        <w:rPr>
          <w:rFonts w:ascii="Arial" w:hAnsi="Arial" w:cs="Arial"/>
          <w:color w:val="000000" w:themeColor="text1"/>
          <w:sz w:val="20"/>
          <w:szCs w:val="20"/>
        </w:rPr>
        <w:fldChar w:fldCharType="separate"/>
      </w:r>
      <w:r w:rsidRPr="00D21973">
        <w:rPr>
          <w:rStyle w:val="Hyperlink"/>
          <w:rFonts w:ascii="Arial" w:hAnsi="Arial" w:cs="Arial"/>
          <w:color w:val="000000" w:themeColor="text1"/>
          <w:sz w:val="20"/>
          <w:szCs w:val="20"/>
        </w:rPr>
        <w:t>ajaumelosa@spanport.rutgers.edu</w:t>
      </w:r>
      <w:r w:rsidRPr="00D21973">
        <w:rPr>
          <w:rFonts w:ascii="Arial" w:hAnsi="Arial" w:cs="Arial"/>
          <w:color w:val="000000" w:themeColor="text1"/>
          <w:sz w:val="20"/>
          <w:szCs w:val="20"/>
        </w:rPr>
        <w:fldChar w:fldCharType="end"/>
      </w:r>
      <w:r w:rsidRPr="00D21973">
        <w:rPr>
          <w:rFonts w:ascii="Arial" w:hAnsi="Arial" w:cs="Arial"/>
          <w:color w:val="000000" w:themeColor="text1"/>
          <w:sz w:val="20"/>
          <w:szCs w:val="20"/>
        </w:rPr>
        <w:t xml:space="preserve"> or </w:t>
      </w:r>
      <w:r>
        <w:rPr>
          <w:rFonts w:ascii="Arial" w:hAnsi="Arial" w:cs="Arial"/>
          <w:color w:val="000000" w:themeColor="text1"/>
          <w:sz w:val="20"/>
          <w:szCs w:val="20"/>
        </w:rPr>
        <w:t>848-932-9323.</w:t>
      </w:r>
    </w:p>
    <w:p w14:paraId="64422739" w14:textId="77777777" w:rsidR="00D21973" w:rsidRPr="00F348D2" w:rsidRDefault="00D21973" w:rsidP="00F348D2">
      <w:pPr>
        <w:tabs>
          <w:tab w:val="left" w:pos="2940"/>
        </w:tabs>
        <w:contextualSpacing/>
        <w:rPr>
          <w:rFonts w:ascii="Arial" w:hAnsi="Arial" w:cs="Arial"/>
          <w:color w:val="0070C0"/>
          <w:sz w:val="20"/>
          <w:szCs w:val="20"/>
        </w:rPr>
      </w:pPr>
    </w:p>
    <w:p w14:paraId="052868F2" w14:textId="104E6018" w:rsidR="00785CCF" w:rsidRPr="00F348D2" w:rsidRDefault="501EB849" w:rsidP="501EB849">
      <w:pPr>
        <w:tabs>
          <w:tab w:val="left" w:pos="2940"/>
        </w:tabs>
        <w:contextualSpacing/>
        <w:rPr>
          <w:rFonts w:ascii="Arial" w:hAnsi="Arial" w:cs="Arial"/>
          <w:sz w:val="20"/>
          <w:szCs w:val="20"/>
        </w:rPr>
      </w:pPr>
      <w:r w:rsidRPr="501EB849">
        <w:rPr>
          <w:rFonts w:ascii="Arial" w:hAnsi="Arial" w:cs="Arial"/>
          <w:b/>
          <w:bCs/>
          <w:sz w:val="20"/>
          <w:szCs w:val="20"/>
        </w:rPr>
        <w:t>What will I be asked to do if I take part in the study?</w:t>
      </w:r>
      <w:r w:rsidRPr="501EB849">
        <w:rPr>
          <w:rFonts w:ascii="Arial" w:hAnsi="Arial" w:cs="Arial"/>
          <w:sz w:val="20"/>
          <w:szCs w:val="20"/>
        </w:rPr>
        <w:t xml:space="preserve"> </w:t>
      </w:r>
    </w:p>
    <w:p w14:paraId="3309F901" w14:textId="4E7FA40D" w:rsidR="206735C3" w:rsidRDefault="206735C3" w:rsidP="206735C3">
      <w:pPr>
        <w:rPr>
          <w:rFonts w:ascii="Arial" w:hAnsi="Arial" w:cs="Arial"/>
          <w:sz w:val="20"/>
          <w:szCs w:val="20"/>
        </w:rPr>
      </w:pPr>
      <w:r w:rsidRPr="206735C3">
        <w:rPr>
          <w:rFonts w:ascii="Arial" w:hAnsi="Arial" w:cs="Arial"/>
          <w:sz w:val="20"/>
          <w:szCs w:val="20"/>
        </w:rPr>
        <w:t>You will be asked to</w:t>
      </w:r>
      <w:r w:rsidR="00D21973">
        <w:rPr>
          <w:rFonts w:ascii="Arial" w:hAnsi="Arial" w:cs="Arial"/>
          <w:sz w:val="20"/>
          <w:szCs w:val="20"/>
        </w:rPr>
        <w:t xml:space="preserve"> take </w:t>
      </w:r>
      <w:r w:rsidR="00C51BD3">
        <w:rPr>
          <w:rFonts w:ascii="Arial" w:hAnsi="Arial" w:cs="Arial"/>
          <w:sz w:val="20"/>
          <w:szCs w:val="20"/>
        </w:rPr>
        <w:t>an</w:t>
      </w:r>
      <w:r w:rsidR="00D21973">
        <w:rPr>
          <w:rFonts w:ascii="Arial" w:hAnsi="Arial" w:cs="Arial"/>
          <w:sz w:val="20"/>
          <w:szCs w:val="20"/>
        </w:rPr>
        <w:t xml:space="preserve"> online questionnaire consisting of three blocks on the following topics: demographics, language use, and language attitudes.</w:t>
      </w:r>
      <w:r w:rsidRPr="206735C3">
        <w:rPr>
          <w:rFonts w:ascii="Arial" w:hAnsi="Arial" w:cs="Arial"/>
          <w:sz w:val="20"/>
          <w:szCs w:val="20"/>
        </w:rPr>
        <w:t xml:space="preserve"> Your participation in the study will be abou</w:t>
      </w:r>
      <w:r w:rsidR="00D21973">
        <w:rPr>
          <w:rFonts w:ascii="Arial" w:hAnsi="Arial" w:cs="Arial"/>
          <w:sz w:val="20"/>
          <w:szCs w:val="20"/>
        </w:rPr>
        <w:t>t 1</w:t>
      </w:r>
      <w:r w:rsidR="00C51BD3">
        <w:rPr>
          <w:rFonts w:ascii="Arial" w:hAnsi="Arial" w:cs="Arial"/>
          <w:sz w:val="20"/>
          <w:szCs w:val="20"/>
        </w:rPr>
        <w:t>5</w:t>
      </w:r>
      <w:r w:rsidR="00D21973">
        <w:rPr>
          <w:rFonts w:ascii="Arial" w:hAnsi="Arial" w:cs="Arial"/>
          <w:sz w:val="20"/>
          <w:szCs w:val="20"/>
        </w:rPr>
        <w:t xml:space="preserve"> minutes.</w:t>
      </w:r>
      <w:r w:rsidR="00D21973">
        <w:rPr>
          <w:rFonts w:ascii="Arial" w:hAnsi="Arial" w:cs="Arial"/>
          <w:color w:val="0070C0"/>
          <w:sz w:val="20"/>
          <w:szCs w:val="20"/>
        </w:rPr>
        <w:t xml:space="preserve"> </w:t>
      </w:r>
      <w:r w:rsidRPr="206735C3">
        <w:rPr>
          <w:rFonts w:ascii="Arial" w:hAnsi="Arial" w:cs="Arial"/>
          <w:sz w:val="20"/>
          <w:szCs w:val="20"/>
        </w:rPr>
        <w:t>We anticipat</w:t>
      </w:r>
      <w:r w:rsidR="00D21973">
        <w:rPr>
          <w:rFonts w:ascii="Arial" w:hAnsi="Arial" w:cs="Arial"/>
          <w:sz w:val="20"/>
          <w:szCs w:val="20"/>
        </w:rPr>
        <w:t xml:space="preserve">e </w:t>
      </w:r>
      <w:r w:rsidR="009912F7">
        <w:rPr>
          <w:rFonts w:ascii="Arial" w:hAnsi="Arial" w:cs="Arial"/>
          <w:sz w:val="20"/>
          <w:szCs w:val="20"/>
        </w:rPr>
        <w:t>300</w:t>
      </w:r>
      <w:r w:rsidRPr="206735C3">
        <w:rPr>
          <w:rFonts w:ascii="Arial" w:hAnsi="Arial" w:cs="Arial"/>
          <w:sz w:val="20"/>
          <w:szCs w:val="20"/>
        </w:rPr>
        <w:t xml:space="preserve"> subjects will take part in the study.</w:t>
      </w:r>
    </w:p>
    <w:p w14:paraId="42253253" w14:textId="77777777" w:rsidR="00D21973" w:rsidRPr="00F348D2" w:rsidRDefault="00D21973" w:rsidP="00F348D2">
      <w:pPr>
        <w:tabs>
          <w:tab w:val="left" w:pos="2940"/>
        </w:tabs>
        <w:contextualSpacing/>
        <w:rPr>
          <w:rFonts w:ascii="Arial" w:hAnsi="Arial" w:cs="Arial"/>
          <w:color w:val="0070C0"/>
          <w:sz w:val="20"/>
          <w:szCs w:val="20"/>
        </w:rPr>
      </w:pPr>
    </w:p>
    <w:p w14:paraId="0D0B940D" w14:textId="4B20372E" w:rsidR="00785CCF" w:rsidRPr="00D21973" w:rsidRDefault="501EB849" w:rsidP="00F348D2">
      <w:pPr>
        <w:tabs>
          <w:tab w:val="left" w:pos="2940"/>
        </w:tabs>
        <w:contextualSpacing/>
        <w:rPr>
          <w:rFonts w:ascii="Arial" w:hAnsi="Arial" w:cs="Arial"/>
          <w:b/>
          <w:bCs/>
          <w:sz w:val="20"/>
          <w:szCs w:val="20"/>
        </w:rPr>
      </w:pPr>
      <w:r w:rsidRPr="501EB849">
        <w:rPr>
          <w:rFonts w:ascii="Arial" w:hAnsi="Arial" w:cs="Arial"/>
          <w:b/>
          <w:bCs/>
          <w:sz w:val="20"/>
          <w:szCs w:val="20"/>
        </w:rPr>
        <w:t>What are the risks of harm or discomforts I might experience if I take part in the study?</w:t>
      </w:r>
    </w:p>
    <w:p w14:paraId="25E0182B" w14:textId="3492529A" w:rsidR="00D21973" w:rsidRDefault="00C51BD3" w:rsidP="00F348D2">
      <w:pPr>
        <w:tabs>
          <w:tab w:val="left" w:pos="2940"/>
        </w:tabs>
        <w:contextualSpacing/>
        <w:rPr>
          <w:rFonts w:ascii="Arial" w:hAnsi="Arial" w:cs="Arial"/>
          <w:sz w:val="20"/>
          <w:szCs w:val="20"/>
        </w:rPr>
      </w:pPr>
      <w:r w:rsidRPr="00C51BD3">
        <w:rPr>
          <w:rFonts w:ascii="Arial" w:hAnsi="Arial" w:cs="Arial"/>
          <w:sz w:val="20"/>
          <w:szCs w:val="20"/>
        </w:rPr>
        <w:t>Breach of confidentiality is a risk of harm, but a data security plan is in place to minimize such a risk. Also, some questions may make you feel uncomfortable. If that happens, you can skip those questions or withdraw from the study altogether. If you decide to quit at any time before you have finished the survey your answers will NOT be recorded</w:t>
      </w:r>
    </w:p>
    <w:p w14:paraId="04E5112A" w14:textId="77777777" w:rsidR="00D21973" w:rsidRPr="00F348D2" w:rsidRDefault="00D21973" w:rsidP="00F348D2">
      <w:pPr>
        <w:tabs>
          <w:tab w:val="left" w:pos="2940"/>
        </w:tabs>
        <w:contextualSpacing/>
        <w:rPr>
          <w:rFonts w:ascii="Arial" w:hAnsi="Arial" w:cs="Arial"/>
          <w:color w:val="0070C0"/>
          <w:sz w:val="20"/>
          <w:szCs w:val="20"/>
        </w:rPr>
      </w:pPr>
    </w:p>
    <w:p w14:paraId="062CC164" w14:textId="6077BE30" w:rsidR="00D21973" w:rsidRPr="00D21973" w:rsidRDefault="501EB849" w:rsidP="00F348D2">
      <w:pPr>
        <w:tabs>
          <w:tab w:val="left" w:pos="2940"/>
        </w:tabs>
        <w:contextualSpacing/>
        <w:rPr>
          <w:rFonts w:ascii="Arial" w:hAnsi="Arial" w:cs="Arial"/>
          <w:sz w:val="20"/>
          <w:szCs w:val="20"/>
        </w:rPr>
      </w:pPr>
      <w:r w:rsidRPr="501EB849">
        <w:rPr>
          <w:rFonts w:ascii="Arial" w:hAnsi="Arial" w:cs="Arial"/>
          <w:b/>
          <w:bCs/>
          <w:sz w:val="20"/>
          <w:szCs w:val="20"/>
        </w:rPr>
        <w:t>Are there any benefits to me if I choose to take part in this study?</w:t>
      </w:r>
    </w:p>
    <w:p w14:paraId="337B2A14" w14:textId="600C3512" w:rsidR="00D21973" w:rsidRPr="00D21973" w:rsidRDefault="00D21973" w:rsidP="00F348D2">
      <w:pPr>
        <w:tabs>
          <w:tab w:val="left" w:pos="2940"/>
        </w:tabs>
        <w:contextualSpacing/>
        <w:rPr>
          <w:rFonts w:ascii="Arial" w:hAnsi="Arial" w:cs="Arial"/>
          <w:bCs/>
          <w:sz w:val="20"/>
          <w:szCs w:val="20"/>
        </w:rPr>
      </w:pPr>
      <w:r w:rsidRPr="00D21973">
        <w:rPr>
          <w:rFonts w:ascii="Arial" w:hAnsi="Arial" w:cs="Arial"/>
          <w:bCs/>
          <w:sz w:val="20"/>
          <w:szCs w:val="20"/>
        </w:rPr>
        <w:t xml:space="preserve">There are no direct benefits to you for taking part in this research. You will be contributing to knowledge about </w:t>
      </w:r>
      <w:r>
        <w:rPr>
          <w:rFonts w:ascii="Arial" w:hAnsi="Arial" w:cs="Arial"/>
          <w:bCs/>
          <w:sz w:val="20"/>
          <w:szCs w:val="20"/>
        </w:rPr>
        <w:t xml:space="preserve">how the residents of Palma de Mallorca perceive and use the two co-official languages of the Balearic Islands. </w:t>
      </w:r>
    </w:p>
    <w:p w14:paraId="75B0FB2A" w14:textId="77777777" w:rsidR="00D21973" w:rsidRPr="00F348D2" w:rsidRDefault="00D21973" w:rsidP="00F348D2">
      <w:pPr>
        <w:tabs>
          <w:tab w:val="left" w:pos="2940"/>
        </w:tabs>
        <w:contextualSpacing/>
        <w:rPr>
          <w:rFonts w:ascii="Arial" w:hAnsi="Arial" w:cs="Arial"/>
          <w:b/>
          <w:sz w:val="20"/>
          <w:szCs w:val="20"/>
        </w:rPr>
      </w:pPr>
    </w:p>
    <w:p w14:paraId="60061E4C" w14:textId="67B8803E" w:rsidR="00785CCF" w:rsidRPr="00D21973" w:rsidRDefault="501EB849" w:rsidP="00D21973">
      <w:pPr>
        <w:tabs>
          <w:tab w:val="left" w:pos="2940"/>
        </w:tabs>
        <w:contextualSpacing/>
        <w:rPr>
          <w:rFonts w:ascii="Arial" w:hAnsi="Arial" w:cs="Arial"/>
          <w:b/>
          <w:bCs/>
          <w:sz w:val="20"/>
          <w:szCs w:val="20"/>
        </w:rPr>
      </w:pPr>
      <w:r w:rsidRPr="501EB849">
        <w:rPr>
          <w:rFonts w:ascii="Arial" w:hAnsi="Arial" w:cs="Arial"/>
          <w:b/>
          <w:bCs/>
          <w:sz w:val="20"/>
          <w:szCs w:val="20"/>
        </w:rPr>
        <w:t>Will I be paid to take part in this study?</w:t>
      </w:r>
    </w:p>
    <w:p w14:paraId="3B7E3784" w14:textId="00501059" w:rsidR="00D21973" w:rsidRPr="00C51BD3" w:rsidRDefault="00D21973" w:rsidP="00F348D2">
      <w:pPr>
        <w:tabs>
          <w:tab w:val="left" w:pos="2160"/>
          <w:tab w:val="left" w:pos="2940"/>
        </w:tabs>
        <w:rPr>
          <w:rFonts w:ascii="Arial" w:hAnsi="Arial" w:cs="Arial"/>
          <w:color w:val="000000" w:themeColor="text1"/>
          <w:sz w:val="20"/>
          <w:szCs w:val="20"/>
        </w:rPr>
      </w:pPr>
      <w:r w:rsidRPr="00412797">
        <w:rPr>
          <w:rFonts w:ascii="Arial" w:hAnsi="Arial" w:cs="Arial"/>
          <w:color w:val="000000" w:themeColor="text1"/>
          <w:sz w:val="20"/>
          <w:szCs w:val="20"/>
        </w:rPr>
        <w:t>You will be compensated 1</w:t>
      </w:r>
      <w:r>
        <w:rPr>
          <w:rFonts w:ascii="Arial" w:hAnsi="Arial" w:cs="Arial"/>
          <w:color w:val="000000" w:themeColor="text1"/>
          <w:sz w:val="20"/>
          <w:szCs w:val="20"/>
        </w:rPr>
        <w:t>0</w:t>
      </w:r>
      <w:r w:rsidRPr="00412797">
        <w:rPr>
          <w:rFonts w:ascii="Arial" w:hAnsi="Arial" w:cs="Arial"/>
          <w:color w:val="000000" w:themeColor="text1"/>
          <w:sz w:val="20"/>
          <w:szCs w:val="20"/>
        </w:rPr>
        <w:t xml:space="preserve"> </w:t>
      </w:r>
      <w:r w:rsidR="00C51BD3">
        <w:rPr>
          <w:rFonts w:ascii="Arial" w:hAnsi="Arial" w:cs="Arial"/>
          <w:color w:val="000000" w:themeColor="text1"/>
          <w:sz w:val="20"/>
          <w:szCs w:val="20"/>
        </w:rPr>
        <w:t>EUR</w:t>
      </w:r>
      <w:r w:rsidRPr="00412797">
        <w:rPr>
          <w:rFonts w:ascii="Arial" w:hAnsi="Arial" w:cs="Arial"/>
          <w:color w:val="000000" w:themeColor="text1"/>
          <w:sz w:val="20"/>
          <w:szCs w:val="20"/>
        </w:rPr>
        <w:t xml:space="preserve"> for completing this questionnaire. After completion, you will be asked to select your preferred method of payment (PayPal or </w:t>
      </w:r>
      <w:r>
        <w:rPr>
          <w:rFonts w:ascii="Arial" w:hAnsi="Arial" w:cs="Arial"/>
          <w:color w:val="000000" w:themeColor="text1"/>
          <w:sz w:val="20"/>
          <w:szCs w:val="20"/>
        </w:rPr>
        <w:t>Amazon</w:t>
      </w:r>
      <w:r w:rsidRPr="00412797">
        <w:rPr>
          <w:rFonts w:ascii="Arial" w:hAnsi="Arial" w:cs="Arial"/>
          <w:color w:val="000000" w:themeColor="text1"/>
          <w:sz w:val="20"/>
          <w:szCs w:val="20"/>
        </w:rPr>
        <w:t xml:space="preserve"> gift card) and provide your email address. You will receive an email from the researchers with information about how you will receive your selected payment within 72 hours of completion. </w:t>
      </w:r>
    </w:p>
    <w:p w14:paraId="2A52B8A8" w14:textId="77777777" w:rsidR="00D21973" w:rsidRPr="00F348D2" w:rsidRDefault="00D21973" w:rsidP="00F348D2">
      <w:pPr>
        <w:tabs>
          <w:tab w:val="left" w:pos="2160"/>
          <w:tab w:val="left" w:pos="2940"/>
        </w:tabs>
        <w:contextualSpacing/>
        <w:rPr>
          <w:rFonts w:ascii="Arial" w:hAnsi="Arial" w:cs="Arial"/>
          <w:b/>
          <w:sz w:val="20"/>
          <w:szCs w:val="20"/>
        </w:rPr>
      </w:pPr>
    </w:p>
    <w:p w14:paraId="57EB69CB" w14:textId="35E5AAA5" w:rsidR="00785CCF" w:rsidRPr="00F348D2" w:rsidRDefault="501EB849" w:rsidP="501EB849">
      <w:pPr>
        <w:tabs>
          <w:tab w:val="left" w:pos="2160"/>
          <w:tab w:val="left" w:pos="2940"/>
        </w:tabs>
        <w:contextualSpacing/>
        <w:rPr>
          <w:rFonts w:ascii="Arial" w:hAnsi="Arial" w:cs="Arial"/>
          <w:b/>
          <w:bCs/>
          <w:sz w:val="20"/>
          <w:szCs w:val="20"/>
        </w:rPr>
      </w:pPr>
      <w:r w:rsidRPr="00CD6D72">
        <w:rPr>
          <w:rFonts w:ascii="Arial" w:hAnsi="Arial" w:cs="Arial"/>
          <w:b/>
          <w:bCs/>
          <w:sz w:val="20"/>
          <w:szCs w:val="20"/>
        </w:rPr>
        <w:t>How will information about me be kept private or confidential?</w:t>
      </w:r>
    </w:p>
    <w:p w14:paraId="4CCE290F" w14:textId="77777777" w:rsidR="00CD6D72" w:rsidRDefault="00CD6D72" w:rsidP="501EB849">
      <w:pPr>
        <w:tabs>
          <w:tab w:val="left" w:pos="2160"/>
          <w:tab w:val="left" w:pos="2940"/>
        </w:tabs>
        <w:contextualSpacing/>
        <w:rPr>
          <w:rFonts w:ascii="Arial" w:hAnsi="Arial" w:cs="Arial"/>
          <w:sz w:val="20"/>
          <w:szCs w:val="20"/>
        </w:rPr>
      </w:pPr>
    </w:p>
    <w:p w14:paraId="45423C01" w14:textId="31F89447" w:rsidR="00CD6D72" w:rsidRDefault="00CD6D72" w:rsidP="00CD6D72">
      <w:pPr>
        <w:tabs>
          <w:tab w:val="left" w:pos="2160"/>
          <w:tab w:val="left" w:pos="2940"/>
        </w:tabs>
        <w:contextualSpacing/>
        <w:rPr>
          <w:rFonts w:ascii="Arial" w:hAnsi="Arial" w:cs="Arial"/>
          <w:sz w:val="20"/>
          <w:szCs w:val="20"/>
        </w:rPr>
      </w:pPr>
      <w:r w:rsidRPr="00CD6D72">
        <w:rPr>
          <w:rFonts w:ascii="Arial" w:hAnsi="Arial" w:cs="Arial"/>
          <w:sz w:val="20"/>
          <w:szCs w:val="20"/>
        </w:rPr>
        <w:t>As a participant in this study, you will engage in online data collection. You won't be under any direct observation. You'll have the opportunity to complete the questionnaire on your own electronic devices, at a time and pace that suits you. Before proceeding, you'll need to review the consent materials and, if you choose to participate, simply click the "I agree" button.</w:t>
      </w:r>
      <w:r>
        <w:rPr>
          <w:rFonts w:ascii="Arial" w:hAnsi="Arial" w:cs="Arial"/>
          <w:sz w:val="20"/>
          <w:szCs w:val="20"/>
        </w:rPr>
        <w:t xml:space="preserve"> </w:t>
      </w:r>
      <w:r w:rsidRPr="00CD6D72">
        <w:rPr>
          <w:rFonts w:ascii="Arial" w:hAnsi="Arial" w:cs="Arial"/>
          <w:sz w:val="20"/>
          <w:szCs w:val="20"/>
        </w:rPr>
        <w:t>It's important to know that you have the option to withdraw from the survey at any point without facing any penalties. Additionally, after completing the survey, you can decide whether you want your data to be deleted. The only personal information collected will be your email address</w:t>
      </w:r>
      <w:r w:rsidR="00197CAF">
        <w:rPr>
          <w:rFonts w:ascii="Arial" w:hAnsi="Arial" w:cs="Arial"/>
          <w:sz w:val="20"/>
          <w:szCs w:val="20"/>
        </w:rPr>
        <w:t xml:space="preserve"> </w:t>
      </w:r>
      <w:r w:rsidRPr="00CD6D72">
        <w:rPr>
          <w:rFonts w:ascii="Arial" w:hAnsi="Arial" w:cs="Arial"/>
          <w:sz w:val="20"/>
          <w:szCs w:val="20"/>
        </w:rPr>
        <w:t xml:space="preserve">for the sole purpose of sending you payment for your participation in </w:t>
      </w:r>
      <w:r w:rsidRPr="00CD6D72">
        <w:rPr>
          <w:rFonts w:ascii="Arial" w:hAnsi="Arial" w:cs="Arial"/>
          <w:sz w:val="20"/>
          <w:szCs w:val="20"/>
        </w:rPr>
        <w:lastRenderedPageBreak/>
        <w:t>the study. You will have a two-week window after completing the survey to request that your data not be used. After this period, your email address will be removed from our records.</w:t>
      </w:r>
      <w:r>
        <w:rPr>
          <w:rFonts w:ascii="Arial" w:hAnsi="Arial" w:cs="Arial"/>
          <w:sz w:val="20"/>
          <w:szCs w:val="20"/>
        </w:rPr>
        <w:t xml:space="preserve"> </w:t>
      </w:r>
      <w:r w:rsidRPr="00CD6D72">
        <w:rPr>
          <w:rFonts w:ascii="Arial" w:hAnsi="Arial" w:cs="Arial"/>
          <w:sz w:val="20"/>
          <w:szCs w:val="20"/>
        </w:rPr>
        <w:t>The survey data we collect will be aggregated and will only be accessible to researchers within this Institutional Review Board (IRB). This data will be stored for a minimum of six years following the final project closure, with the original primary data retained.</w:t>
      </w:r>
      <w:r>
        <w:rPr>
          <w:rFonts w:ascii="Arial" w:hAnsi="Arial" w:cs="Arial"/>
          <w:sz w:val="20"/>
          <w:szCs w:val="20"/>
        </w:rPr>
        <w:t xml:space="preserve"> </w:t>
      </w:r>
      <w:r w:rsidRPr="00CD6D72">
        <w:rPr>
          <w:rFonts w:ascii="Arial" w:hAnsi="Arial" w:cs="Arial"/>
          <w:sz w:val="20"/>
          <w:szCs w:val="20"/>
        </w:rPr>
        <w:t>Please note that the data collection will occur on Mr. Alejandro Andreas Jaume Losa's password-protected Qualtrics account. This data will be shared with Dr. Kendra Dickinson's Qualtrics account for oversight. During the analysis phase, the data will be downloaded and stored on the computers of both researchers, and it will remain password protected.</w:t>
      </w:r>
    </w:p>
    <w:p w14:paraId="3CDC9F79" w14:textId="77777777" w:rsidR="00CD6D72" w:rsidRDefault="00CD6D72" w:rsidP="501EB849">
      <w:pPr>
        <w:tabs>
          <w:tab w:val="left" w:pos="2160"/>
          <w:tab w:val="left" w:pos="2940"/>
        </w:tabs>
        <w:contextualSpacing/>
        <w:rPr>
          <w:rFonts w:ascii="Arial" w:hAnsi="Arial" w:cs="Arial"/>
          <w:sz w:val="20"/>
          <w:szCs w:val="20"/>
        </w:rPr>
      </w:pPr>
    </w:p>
    <w:p w14:paraId="2D8A8694" w14:textId="1B6CED69" w:rsidR="00785CCF" w:rsidRPr="00F348D2" w:rsidRDefault="501EB849" w:rsidP="501EB849">
      <w:pPr>
        <w:tabs>
          <w:tab w:val="left" w:pos="2160"/>
          <w:tab w:val="left" w:pos="2940"/>
        </w:tabs>
        <w:contextualSpacing/>
        <w:rPr>
          <w:rFonts w:ascii="Arial" w:hAnsi="Arial" w:cs="Arial"/>
          <w:b/>
          <w:bCs/>
          <w:sz w:val="20"/>
          <w:szCs w:val="20"/>
        </w:rPr>
      </w:pPr>
      <w:r w:rsidRPr="501EB849">
        <w:rPr>
          <w:rFonts w:ascii="Arial" w:hAnsi="Arial" w:cs="Arial"/>
          <w:b/>
          <w:bCs/>
          <w:sz w:val="20"/>
          <w:szCs w:val="20"/>
        </w:rPr>
        <w:t>What will happen to information I provide in the research after the study is over?</w:t>
      </w:r>
    </w:p>
    <w:p w14:paraId="58BEDB8D" w14:textId="544EED2D" w:rsidR="00785CCF" w:rsidRPr="00F348D2" w:rsidRDefault="501EB849" w:rsidP="501EB849">
      <w:pPr>
        <w:tabs>
          <w:tab w:val="left" w:pos="2160"/>
          <w:tab w:val="left" w:pos="2940"/>
        </w:tabs>
        <w:contextualSpacing/>
        <w:rPr>
          <w:rFonts w:ascii="Arial" w:hAnsi="Arial" w:cs="Arial"/>
          <w:sz w:val="20"/>
          <w:szCs w:val="20"/>
        </w:rPr>
      </w:pPr>
      <w:r w:rsidRPr="501EB849">
        <w:rPr>
          <w:rFonts w:ascii="Arial" w:hAnsi="Arial" w:cs="Arial"/>
          <w:sz w:val="20"/>
          <w:szCs w:val="20"/>
        </w:rPr>
        <w:t xml:space="preserve">After the study is over the information </w:t>
      </w:r>
      <w:r w:rsidR="00D21973">
        <w:rPr>
          <w:rFonts w:ascii="Arial" w:hAnsi="Arial" w:cs="Arial"/>
          <w:sz w:val="20"/>
          <w:szCs w:val="20"/>
        </w:rPr>
        <w:t xml:space="preserve">will be kept for some time, but at no time will any identifying information about you be revealed in </w:t>
      </w:r>
      <w:r w:rsidR="00D21973" w:rsidRPr="00412797">
        <w:rPr>
          <w:rFonts w:ascii="Arial" w:hAnsi="Arial" w:cs="Arial"/>
          <w:color w:val="000000" w:themeColor="text1"/>
          <w:sz w:val="20"/>
          <w:szCs w:val="20"/>
        </w:rPr>
        <w:t>any reports or publications which may result from this research</w:t>
      </w:r>
      <w:r w:rsidR="00D21973">
        <w:rPr>
          <w:rFonts w:ascii="Arial" w:hAnsi="Arial" w:cs="Arial"/>
          <w:color w:val="000000" w:themeColor="text1"/>
          <w:sz w:val="20"/>
          <w:szCs w:val="20"/>
        </w:rPr>
        <w:t>.</w:t>
      </w:r>
      <w:r w:rsidR="00D21973">
        <w:rPr>
          <w:rFonts w:ascii="Arial" w:hAnsi="Arial" w:cs="Arial"/>
          <w:sz w:val="20"/>
          <w:szCs w:val="20"/>
        </w:rPr>
        <w:t xml:space="preserve"> The information collected about you for this research will not </w:t>
      </w:r>
      <w:r w:rsidRPr="501EB849">
        <w:rPr>
          <w:rFonts w:ascii="Arial" w:hAnsi="Arial" w:cs="Arial"/>
          <w:sz w:val="20"/>
          <w:szCs w:val="20"/>
        </w:rPr>
        <w:t xml:space="preserve">be used by or distributed to investigators for </w:t>
      </w:r>
      <w:proofErr w:type="gramStart"/>
      <w:r w:rsidRPr="501EB849">
        <w:rPr>
          <w:rFonts w:ascii="Arial" w:hAnsi="Arial" w:cs="Arial"/>
          <w:sz w:val="20"/>
          <w:szCs w:val="20"/>
        </w:rPr>
        <w:t>other</w:t>
      </w:r>
      <w:proofErr w:type="gramEnd"/>
      <w:r w:rsidRPr="501EB849">
        <w:rPr>
          <w:rFonts w:ascii="Arial" w:hAnsi="Arial" w:cs="Arial"/>
          <w:sz w:val="20"/>
          <w:szCs w:val="20"/>
        </w:rPr>
        <w:t xml:space="preserve"> research</w:t>
      </w:r>
      <w:r w:rsidR="00D21973">
        <w:rPr>
          <w:rFonts w:ascii="Arial" w:hAnsi="Arial" w:cs="Arial"/>
          <w:sz w:val="20"/>
          <w:szCs w:val="20"/>
        </w:rPr>
        <w:t>.</w:t>
      </w:r>
    </w:p>
    <w:p w14:paraId="4B94D5A5" w14:textId="77777777" w:rsidR="00785CCF" w:rsidRPr="00F348D2" w:rsidRDefault="00785CCF" w:rsidP="00F348D2">
      <w:pPr>
        <w:tabs>
          <w:tab w:val="left" w:pos="2160"/>
          <w:tab w:val="left" w:pos="2940"/>
        </w:tabs>
        <w:contextualSpacing/>
        <w:rPr>
          <w:rFonts w:ascii="Arial" w:hAnsi="Arial" w:cs="Arial"/>
          <w:sz w:val="20"/>
          <w:szCs w:val="20"/>
        </w:rPr>
      </w:pPr>
    </w:p>
    <w:p w14:paraId="48D381CE" w14:textId="5FB64696" w:rsidR="00785CCF" w:rsidRPr="00F348D2" w:rsidRDefault="00785CCF" w:rsidP="00F348D2">
      <w:pPr>
        <w:tabs>
          <w:tab w:val="left" w:pos="2160"/>
          <w:tab w:val="left" w:pos="2940"/>
        </w:tabs>
        <w:contextualSpacing/>
        <w:rPr>
          <w:rFonts w:ascii="Arial" w:hAnsi="Arial" w:cs="Arial"/>
          <w:sz w:val="20"/>
          <w:szCs w:val="20"/>
        </w:rPr>
      </w:pPr>
      <w:r w:rsidRPr="00F348D2">
        <w:rPr>
          <w:rFonts w:ascii="Arial" w:hAnsi="Arial" w:cs="Arial"/>
          <w:sz w:val="20"/>
          <w:szCs w:val="20"/>
        </w:rPr>
        <w:t>The research team and the Institutional Review Board at Rutgers University are the only parties</w:t>
      </w:r>
      <w:r w:rsidR="00D21973">
        <w:rPr>
          <w:rFonts w:ascii="Arial" w:hAnsi="Arial" w:cs="Arial"/>
          <w:sz w:val="20"/>
          <w:szCs w:val="20"/>
        </w:rPr>
        <w:t xml:space="preserve"> </w:t>
      </w:r>
      <w:r w:rsidRPr="00F348D2">
        <w:rPr>
          <w:rFonts w:ascii="Arial" w:hAnsi="Arial" w:cs="Arial"/>
          <w:sz w:val="20"/>
          <w:szCs w:val="20"/>
        </w:rPr>
        <w:t xml:space="preserve">that may see the data, except as may be required by law. If the findings of this research are professionally presented or published, only group results will be stated.    </w:t>
      </w:r>
    </w:p>
    <w:p w14:paraId="3DEEC669" w14:textId="77777777" w:rsidR="00785CCF" w:rsidRPr="00F348D2" w:rsidRDefault="00785CCF" w:rsidP="00F348D2">
      <w:pPr>
        <w:tabs>
          <w:tab w:val="left" w:pos="2160"/>
          <w:tab w:val="left" w:pos="2940"/>
        </w:tabs>
        <w:contextualSpacing/>
        <w:rPr>
          <w:rFonts w:ascii="Arial" w:hAnsi="Arial" w:cs="Arial"/>
          <w:sz w:val="20"/>
          <w:szCs w:val="20"/>
        </w:rPr>
      </w:pPr>
    </w:p>
    <w:p w14:paraId="6FEC45B9" w14:textId="2CCEBBDD" w:rsidR="00785CCF" w:rsidRPr="00F348D2" w:rsidRDefault="501EB849" w:rsidP="501EB849">
      <w:pPr>
        <w:tabs>
          <w:tab w:val="left" w:pos="2160"/>
          <w:tab w:val="left" w:pos="2940"/>
        </w:tabs>
        <w:contextualSpacing/>
        <w:rPr>
          <w:rFonts w:ascii="Arial" w:hAnsi="Arial" w:cs="Arial"/>
          <w:b/>
          <w:bCs/>
          <w:sz w:val="20"/>
          <w:szCs w:val="20"/>
        </w:rPr>
      </w:pPr>
      <w:r w:rsidRPr="501EB849">
        <w:rPr>
          <w:rFonts w:ascii="Arial" w:hAnsi="Arial" w:cs="Arial"/>
          <w:b/>
          <w:bCs/>
          <w:sz w:val="20"/>
          <w:szCs w:val="20"/>
        </w:rPr>
        <w:t>What will happen if I do not wish to take part in the study or I later decide not to stay in the study?</w:t>
      </w:r>
    </w:p>
    <w:p w14:paraId="230D4783" w14:textId="06BAC7C1" w:rsidR="00785CCF" w:rsidRPr="00F348D2" w:rsidRDefault="51045694" w:rsidP="51045694">
      <w:pPr>
        <w:tabs>
          <w:tab w:val="left" w:pos="2160"/>
          <w:tab w:val="left" w:pos="2940"/>
        </w:tabs>
        <w:contextualSpacing/>
        <w:rPr>
          <w:rFonts w:ascii="Arial" w:hAnsi="Arial" w:cs="Arial"/>
          <w:color w:val="0070C0"/>
          <w:sz w:val="20"/>
          <w:szCs w:val="20"/>
        </w:rPr>
      </w:pPr>
      <w:r w:rsidRPr="51045694">
        <w:rPr>
          <w:rFonts w:ascii="Arial" w:hAnsi="Arial" w:cs="Arial"/>
          <w:sz w:val="20"/>
          <w:szCs w:val="20"/>
        </w:rPr>
        <w:t>It is your choice whether you take part in the research. You may choose to take part, not to take part or you may change your mind and withdraw from the study at any time</w:t>
      </w:r>
      <w:r w:rsidR="00D21973">
        <w:rPr>
          <w:rFonts w:ascii="Arial" w:hAnsi="Arial" w:cs="Arial"/>
          <w:sz w:val="20"/>
          <w:szCs w:val="20"/>
        </w:rPr>
        <w:t xml:space="preserve">. In </w:t>
      </w:r>
      <w:r w:rsidRPr="51045694">
        <w:rPr>
          <w:rFonts w:ascii="Arial" w:hAnsi="Arial" w:cs="Arial"/>
          <w:sz w:val="20"/>
          <w:szCs w:val="20"/>
        </w:rPr>
        <w:t>addition, you can choose to skip questions that you are not comfortable answering.</w:t>
      </w:r>
      <w:r w:rsidRPr="51045694">
        <w:rPr>
          <w:rFonts w:ascii="Arial" w:hAnsi="Arial" w:cs="Arial"/>
          <w:i/>
          <w:iCs/>
          <w:sz w:val="20"/>
          <w:szCs w:val="20"/>
        </w:rPr>
        <w:t xml:space="preserve"> </w:t>
      </w:r>
      <w:r w:rsidRPr="51045694">
        <w:rPr>
          <w:rFonts w:ascii="Arial" w:hAnsi="Arial" w:cs="Arial"/>
          <w:sz w:val="20"/>
          <w:szCs w:val="20"/>
        </w:rPr>
        <w:t>If you do not want to enter the study or decide to stop taking part, your relationship with the study staff will not change, and you may do so without penalty and without loss of benefits to which you are otherwise entitled. Please note, however, that once you have submitted your responses, you may no longer withdraw them as we will not know which ones yours are.</w:t>
      </w:r>
      <w:r w:rsidRPr="51045694">
        <w:rPr>
          <w:rFonts w:ascii="Arial" w:hAnsi="Arial" w:cs="Arial"/>
          <w:color w:val="0070C0"/>
          <w:sz w:val="20"/>
          <w:szCs w:val="20"/>
        </w:rPr>
        <w:t xml:space="preserve"> </w:t>
      </w:r>
    </w:p>
    <w:p w14:paraId="1B47A4C0" w14:textId="73C46DCA" w:rsidR="51045694" w:rsidRDefault="51045694" w:rsidP="51045694">
      <w:pPr>
        <w:rPr>
          <w:rFonts w:ascii="Arial" w:hAnsi="Arial" w:cs="Arial"/>
          <w:color w:val="0070C0"/>
          <w:sz w:val="20"/>
          <w:szCs w:val="20"/>
        </w:rPr>
      </w:pPr>
    </w:p>
    <w:p w14:paraId="3E980575" w14:textId="5B3B64F8" w:rsidR="51045694" w:rsidRDefault="51045694" w:rsidP="51045694">
      <w:pPr>
        <w:rPr>
          <w:rFonts w:ascii="Arial" w:eastAsia="Arial" w:hAnsi="Arial" w:cs="Arial"/>
          <w:sz w:val="20"/>
          <w:szCs w:val="20"/>
        </w:rPr>
      </w:pPr>
      <w:r w:rsidRPr="51045694">
        <w:rPr>
          <w:rFonts w:ascii="Arial" w:eastAsia="Arial" w:hAnsi="Arial" w:cs="Arial"/>
          <w:color w:val="000000" w:themeColor="text1"/>
          <w:sz w:val="20"/>
          <w:szCs w:val="20"/>
        </w:rPr>
        <w:t>If you have questions about taking part in this study, you can contact the Principal Investigator:</w:t>
      </w:r>
      <w:r w:rsidR="00D21973">
        <w:rPr>
          <w:rFonts w:ascii="Arial" w:eastAsia="Arial" w:hAnsi="Arial" w:cs="Arial"/>
          <w:color w:val="000000" w:themeColor="text1"/>
          <w:sz w:val="20"/>
          <w:szCs w:val="20"/>
        </w:rPr>
        <w:t xml:space="preserve"> Alejandro Andreas Jaume Losa, Department of Spanish and Portuguese (Rutgers University): </w:t>
      </w:r>
      <w:hyperlink r:id="rId7" w:history="1">
        <w:r w:rsidR="00D21973" w:rsidRPr="00FC3DB5">
          <w:rPr>
            <w:rStyle w:val="Hyperlink"/>
            <w:rFonts w:ascii="Arial" w:eastAsia="Arial" w:hAnsi="Arial" w:cs="Arial"/>
            <w:sz w:val="20"/>
            <w:szCs w:val="20"/>
          </w:rPr>
          <w:t>ajaumelosa@spanport.rutgers.edu</w:t>
        </w:r>
      </w:hyperlink>
      <w:r w:rsidR="00D21973">
        <w:rPr>
          <w:rFonts w:ascii="Arial" w:eastAsia="Arial" w:hAnsi="Arial" w:cs="Arial"/>
          <w:color w:val="000000" w:themeColor="text1"/>
          <w:sz w:val="20"/>
          <w:szCs w:val="20"/>
        </w:rPr>
        <w:t xml:space="preserve"> and/or 848-932-9323.</w:t>
      </w:r>
      <w:r w:rsidRPr="51045694">
        <w:rPr>
          <w:rFonts w:ascii="Arial" w:eastAsia="Arial" w:hAnsi="Arial" w:cs="Arial"/>
          <w:color w:val="000000" w:themeColor="text1"/>
          <w:sz w:val="20"/>
          <w:szCs w:val="20"/>
        </w:rPr>
        <w:t xml:space="preserve"> You can also contact my faculty adviso</w:t>
      </w:r>
      <w:r w:rsidR="00D21973">
        <w:rPr>
          <w:rFonts w:ascii="Arial" w:eastAsia="Arial" w:hAnsi="Arial" w:cs="Arial"/>
          <w:color w:val="000000" w:themeColor="text1"/>
          <w:sz w:val="20"/>
          <w:szCs w:val="20"/>
        </w:rPr>
        <w:t xml:space="preserve">r Dr. Kendra Dickinson at </w:t>
      </w:r>
      <w:hyperlink r:id="rId8" w:history="1">
        <w:r w:rsidR="00D21973" w:rsidRPr="00FC3DB5">
          <w:rPr>
            <w:rStyle w:val="Hyperlink"/>
            <w:rFonts w:ascii="Arial" w:eastAsia="Arial" w:hAnsi="Arial" w:cs="Arial"/>
            <w:sz w:val="20"/>
            <w:szCs w:val="20"/>
          </w:rPr>
          <w:t>kendra.dickinson@rutgers.edu</w:t>
        </w:r>
      </w:hyperlink>
      <w:r w:rsidR="00D21973">
        <w:rPr>
          <w:rFonts w:ascii="Arial" w:eastAsia="Arial" w:hAnsi="Arial" w:cs="Arial"/>
          <w:color w:val="000000" w:themeColor="text1"/>
          <w:sz w:val="20"/>
          <w:szCs w:val="20"/>
        </w:rPr>
        <w:t>.</w:t>
      </w:r>
    </w:p>
    <w:p w14:paraId="3656B9AB" w14:textId="7CB016B0" w:rsidR="00785CCF" w:rsidRPr="00F348D2" w:rsidRDefault="00785CCF" w:rsidP="00F348D2">
      <w:pPr>
        <w:tabs>
          <w:tab w:val="left" w:pos="2160"/>
          <w:tab w:val="left" w:pos="2940"/>
        </w:tabs>
        <w:contextualSpacing/>
        <w:rPr>
          <w:rFonts w:ascii="Arial" w:hAnsi="Arial" w:cs="Arial"/>
          <w:color w:val="0070C0"/>
          <w:sz w:val="20"/>
          <w:szCs w:val="20"/>
        </w:rPr>
      </w:pPr>
    </w:p>
    <w:p w14:paraId="45FB0818" w14:textId="1D1D0DA3" w:rsidR="003C70E7" w:rsidRDefault="00382585" w:rsidP="00F348D2">
      <w:pPr>
        <w:tabs>
          <w:tab w:val="left" w:pos="2160"/>
          <w:tab w:val="left" w:pos="2940"/>
        </w:tabs>
        <w:contextualSpacing/>
        <w:rPr>
          <w:rStyle w:val="normaltextrun"/>
          <w:rFonts w:ascii="Arial" w:hAnsi="Arial" w:cs="Arial"/>
          <w:color w:val="000000"/>
          <w:sz w:val="20"/>
          <w:szCs w:val="20"/>
          <w:shd w:val="clear" w:color="auto" w:fill="FFFFFF"/>
        </w:rPr>
      </w:pPr>
      <w:r>
        <w:rPr>
          <w:rStyle w:val="normaltextrun"/>
          <w:rFonts w:ascii="Arial" w:hAnsi="Arial" w:cs="Arial"/>
          <w:color w:val="000000"/>
          <w:sz w:val="20"/>
          <w:szCs w:val="20"/>
          <w:shd w:val="clear" w:color="auto" w:fill="FFFFFF"/>
        </w:rPr>
        <w:t>If you have questions, concerns, problems, information or input about the research or would like to know your rights as a research subject, you can contact the Rutgers IRB or the Rutgers Human Subjects Protection Program via phone at (973) 972-3608 or (732) 235-2866 or (732) 235-9806 OR via email </w:t>
      </w:r>
      <w:hyperlink r:id="rId9" w:tgtFrame="_blank" w:history="1">
        <w:r>
          <w:rPr>
            <w:rStyle w:val="normaltextrun"/>
            <w:rFonts w:ascii="Arial" w:hAnsi="Arial" w:cs="Arial"/>
            <w:color w:val="0000FF"/>
            <w:sz w:val="20"/>
            <w:szCs w:val="20"/>
            <w:u w:val="single"/>
            <w:shd w:val="clear" w:color="auto" w:fill="FFFFFF"/>
          </w:rPr>
          <w:t>irboffice@research.rutgers.edu</w:t>
        </w:r>
      </w:hyperlink>
      <w:r>
        <w:rPr>
          <w:rStyle w:val="normaltextrun"/>
          <w:rFonts w:ascii="Arial" w:hAnsi="Arial" w:cs="Arial"/>
          <w:color w:val="000000"/>
          <w:sz w:val="20"/>
          <w:szCs w:val="20"/>
          <w:shd w:val="clear" w:color="auto" w:fill="FFFFFF"/>
        </w:rPr>
        <w:t>, or you can write us at 335 George Street, Liberty Plaza Suite 3200, New Brunswick, NJ 08901.</w:t>
      </w:r>
    </w:p>
    <w:p w14:paraId="7EA0EBAB" w14:textId="77777777" w:rsidR="00382585" w:rsidRPr="00F348D2" w:rsidRDefault="00382585" w:rsidP="00F348D2">
      <w:pPr>
        <w:tabs>
          <w:tab w:val="left" w:pos="2160"/>
          <w:tab w:val="left" w:pos="2940"/>
        </w:tabs>
        <w:contextualSpacing/>
        <w:rPr>
          <w:rFonts w:ascii="Arial" w:hAnsi="Arial" w:cs="Arial"/>
          <w:sz w:val="20"/>
          <w:szCs w:val="20"/>
        </w:rPr>
      </w:pPr>
    </w:p>
    <w:p w14:paraId="0B0A733E" w14:textId="573DE170" w:rsidR="00313C7D" w:rsidRPr="00F348D2" w:rsidRDefault="00313C7D" w:rsidP="00F348D2">
      <w:pPr>
        <w:contextualSpacing/>
        <w:jc w:val="both"/>
        <w:rPr>
          <w:rFonts w:ascii="Arial" w:hAnsi="Arial" w:cs="Arial"/>
          <w:iCs/>
          <w:color w:val="0070C0"/>
          <w:sz w:val="20"/>
          <w:szCs w:val="20"/>
        </w:rPr>
      </w:pPr>
    </w:p>
    <w:p w14:paraId="7C648C5B" w14:textId="77777777" w:rsidR="003C70E7" w:rsidRPr="00F348D2" w:rsidRDefault="003C70E7" w:rsidP="00F348D2">
      <w:pPr>
        <w:contextualSpacing/>
        <w:jc w:val="both"/>
        <w:rPr>
          <w:rFonts w:ascii="Arial" w:hAnsi="Arial" w:cs="Arial"/>
          <w:sz w:val="20"/>
          <w:szCs w:val="20"/>
        </w:rPr>
      </w:pPr>
      <w:r w:rsidRPr="00F348D2">
        <w:rPr>
          <w:rFonts w:ascii="Arial" w:hAnsi="Arial" w:cs="Arial"/>
          <w:sz w:val="20"/>
          <w:szCs w:val="20"/>
        </w:rPr>
        <w:t xml:space="preserve">Please print a copy of this consent form for your records. </w:t>
      </w:r>
    </w:p>
    <w:p w14:paraId="53128261" w14:textId="77777777" w:rsidR="00313C7D" w:rsidRPr="00F348D2" w:rsidRDefault="00313C7D" w:rsidP="00F348D2">
      <w:pPr>
        <w:contextualSpacing/>
        <w:jc w:val="both"/>
        <w:rPr>
          <w:rFonts w:ascii="Arial" w:hAnsi="Arial" w:cs="Arial"/>
          <w:sz w:val="20"/>
          <w:szCs w:val="20"/>
        </w:rPr>
      </w:pPr>
    </w:p>
    <w:p w14:paraId="169F1A8B" w14:textId="77777777" w:rsidR="00313C7D" w:rsidRPr="00F348D2" w:rsidRDefault="003C70E7" w:rsidP="00F348D2">
      <w:pPr>
        <w:contextualSpacing/>
        <w:jc w:val="both"/>
        <w:rPr>
          <w:rFonts w:ascii="Arial" w:hAnsi="Arial" w:cs="Arial"/>
          <w:sz w:val="20"/>
          <w:szCs w:val="20"/>
        </w:rPr>
      </w:pPr>
      <w:r w:rsidRPr="00F348D2">
        <w:rPr>
          <w:rFonts w:ascii="Arial" w:hAnsi="Arial" w:cs="Arial"/>
          <w:sz w:val="20"/>
          <w:szCs w:val="20"/>
        </w:rPr>
        <w:t>If you are 18 years of age or older, understand the statements above, and consent to take part in the study, click on the "I Agree" button to begin the research.   If not, please click on the “I Do Not Agree” button which exit you from this screen/program.</w:t>
      </w:r>
    </w:p>
    <w:p w14:paraId="62486C05" w14:textId="77777777" w:rsidR="00313C7D" w:rsidRPr="00F348D2" w:rsidRDefault="00313C7D" w:rsidP="00F348D2">
      <w:pPr>
        <w:contextualSpacing/>
        <w:jc w:val="both"/>
        <w:rPr>
          <w:rFonts w:ascii="Arial" w:hAnsi="Arial" w:cs="Arial"/>
          <w:sz w:val="20"/>
          <w:szCs w:val="20"/>
        </w:rPr>
      </w:pPr>
    </w:p>
    <w:p w14:paraId="4E17E574" w14:textId="77777777" w:rsidR="00313C7D" w:rsidRPr="00F348D2" w:rsidRDefault="00313C7D" w:rsidP="00F348D2">
      <w:pPr>
        <w:pBdr>
          <w:bottom w:val="single" w:sz="6" w:space="1" w:color="auto"/>
        </w:pBdr>
        <w:contextualSpacing/>
        <w:jc w:val="center"/>
        <w:rPr>
          <w:rFonts w:ascii="Arial" w:hAnsi="Arial" w:cs="Arial"/>
          <w:vanish/>
          <w:sz w:val="20"/>
          <w:szCs w:val="20"/>
        </w:rPr>
      </w:pPr>
      <w:r w:rsidRPr="00F348D2">
        <w:rPr>
          <w:rFonts w:ascii="Arial" w:hAnsi="Arial" w:cs="Arial"/>
          <w:vanish/>
          <w:sz w:val="20"/>
          <w:szCs w:val="20"/>
        </w:rPr>
        <w:t>Top of Form</w:t>
      </w:r>
    </w:p>
    <w:p w14:paraId="6557F1D3" w14:textId="5FDF6836" w:rsidR="003C70E7" w:rsidRPr="00F348D2" w:rsidRDefault="00FC08D5" w:rsidP="00F348D2">
      <w:pPr>
        <w:contextualSpacing/>
        <w:jc w:val="center"/>
        <w:rPr>
          <w:rFonts w:ascii="Arial" w:hAnsi="Arial" w:cs="Arial"/>
          <w:sz w:val="20"/>
          <w:szCs w:val="20"/>
        </w:rPr>
      </w:pPr>
      <w:r>
        <w:rPr>
          <w:rFonts w:ascii="Arial" w:hAnsi="Arial" w:cs="Arial"/>
          <w:noProof/>
          <w:sz w:val="20"/>
          <w:szCs w:val="20"/>
        </w:rPr>
        <w:pict w14:anchorId="69A3AA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4.45pt;height:18.15pt;mso-width-percent:0;mso-height-percent:0;mso-width-percent:0;mso-height-percent:0">
            <v:imagedata r:id="rId10" o:title=""/>
          </v:shape>
        </w:pict>
      </w:r>
      <w:r w:rsidR="00313C7D" w:rsidRPr="00F348D2">
        <w:rPr>
          <w:rFonts w:ascii="Arial" w:hAnsi="Arial" w:cs="Arial"/>
          <w:sz w:val="20"/>
          <w:szCs w:val="20"/>
        </w:rPr>
        <w:t xml:space="preserve">   </w:t>
      </w:r>
      <w:r>
        <w:rPr>
          <w:rFonts w:ascii="Arial" w:hAnsi="Arial" w:cs="Arial"/>
          <w:noProof/>
          <w:sz w:val="20"/>
          <w:szCs w:val="20"/>
        </w:rPr>
        <w:pict w14:anchorId="3D631BB4">
          <v:shape id="_x0000_i1025" type="#_x0000_t75" alt="" style="width:61.35pt;height:18.15pt;mso-width-percent:0;mso-height-percent:0;mso-width-percent:0;mso-height-percent:0">
            <v:imagedata r:id="rId11" o:title=""/>
          </v:shape>
        </w:pict>
      </w:r>
      <w:r w:rsidR="00313C7D" w:rsidRPr="00F348D2">
        <w:rPr>
          <w:rFonts w:ascii="Arial" w:hAnsi="Arial" w:cs="Arial"/>
          <w:sz w:val="20"/>
          <w:szCs w:val="20"/>
        </w:rPr>
        <w:t xml:space="preserve">    </w:t>
      </w:r>
    </w:p>
    <w:p w14:paraId="10FBDE9C" w14:textId="77777777" w:rsidR="003C70E7" w:rsidRPr="00F348D2" w:rsidRDefault="003C70E7" w:rsidP="00F348D2">
      <w:pPr>
        <w:pBdr>
          <w:bottom w:val="single" w:sz="6" w:space="1" w:color="auto"/>
        </w:pBdr>
        <w:contextualSpacing/>
        <w:jc w:val="center"/>
        <w:rPr>
          <w:rFonts w:ascii="Arial" w:hAnsi="Arial" w:cs="Arial"/>
          <w:vanish/>
          <w:sz w:val="20"/>
          <w:szCs w:val="20"/>
        </w:rPr>
      </w:pPr>
      <w:r w:rsidRPr="00F348D2">
        <w:rPr>
          <w:rFonts w:ascii="Arial" w:hAnsi="Arial" w:cs="Arial"/>
          <w:vanish/>
          <w:sz w:val="20"/>
          <w:szCs w:val="20"/>
        </w:rPr>
        <w:t>Top of Form</w:t>
      </w:r>
    </w:p>
    <w:sectPr w:rsidR="003C70E7" w:rsidRPr="00F348D2" w:rsidSect="009E3929">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4EE5E" w14:textId="77777777" w:rsidR="00FC08D5" w:rsidRDefault="00FC08D5" w:rsidP="00F348D2">
      <w:r>
        <w:separator/>
      </w:r>
    </w:p>
  </w:endnote>
  <w:endnote w:type="continuationSeparator" w:id="0">
    <w:p w14:paraId="5236A8C2" w14:textId="77777777" w:rsidR="00FC08D5" w:rsidRDefault="00FC08D5" w:rsidP="00F34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E8160" w14:textId="77777777" w:rsidR="00205CC6" w:rsidRDefault="00205CC6" w:rsidP="00205CC6">
    <w:pPr>
      <w:pStyle w:val="Footer"/>
      <w:pBdr>
        <w:bottom w:val="single" w:sz="4" w:space="1" w:color="auto"/>
      </w:pBdr>
    </w:pPr>
  </w:p>
  <w:tbl>
    <w:tblPr>
      <w:tblStyle w:val="TableGrid"/>
      <w:tblW w:w="4974" w:type="pct"/>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9"/>
      <w:gridCol w:w="3192"/>
    </w:tblGrid>
    <w:tr w:rsidR="00205CC6" w14:paraId="3B61F7D1" w14:textId="77777777" w:rsidTr="00C51BD3">
      <w:trPr>
        <w:trHeight w:val="761"/>
      </w:trPr>
      <w:tc>
        <w:tcPr>
          <w:tcW w:w="3286" w:type="pct"/>
          <w:tcBorders>
            <w:top w:val="nil"/>
            <w:left w:val="nil"/>
            <w:bottom w:val="nil"/>
            <w:right w:val="nil"/>
          </w:tcBorders>
          <w:hideMark/>
        </w:tcPr>
        <w:p w14:paraId="5BCD4DE2" w14:textId="55BD2897" w:rsidR="00382585" w:rsidRPr="00382585" w:rsidRDefault="00382585" w:rsidP="00382585">
          <w:pPr>
            <w:pStyle w:val="Footer"/>
            <w:rPr>
              <w:rFonts w:ascii="Arial" w:hAnsi="Arial" w:cs="Arial"/>
              <w:noProof/>
              <w:sz w:val="16"/>
              <w:szCs w:val="16"/>
            </w:rPr>
          </w:pPr>
          <w:r w:rsidRPr="00382585">
            <w:rPr>
              <w:rFonts w:ascii="Arial" w:hAnsi="Arial" w:cs="Arial"/>
              <w:noProof/>
              <w:sz w:val="16"/>
              <w:szCs w:val="16"/>
            </w:rPr>
            <w:t>rCR Anonymous Data Collection Consent form 10.1.21</w:t>
          </w:r>
        </w:p>
        <w:p w14:paraId="6E31ADA4" w14:textId="79844A70" w:rsidR="00382585" w:rsidRPr="00382585" w:rsidRDefault="00382585" w:rsidP="00382585">
          <w:pPr>
            <w:pStyle w:val="Footer"/>
            <w:rPr>
              <w:rFonts w:ascii="Arial" w:hAnsi="Arial" w:cs="Arial"/>
              <w:sz w:val="16"/>
              <w:szCs w:val="16"/>
            </w:rPr>
          </w:pPr>
          <w:r w:rsidRPr="00382585">
            <w:rPr>
              <w:rFonts w:ascii="Arial" w:hAnsi="Arial" w:cs="Arial"/>
              <w:sz w:val="16"/>
              <w:szCs w:val="16"/>
            </w:rPr>
            <w:t xml:space="preserve">Protocol Title: </w:t>
          </w:r>
          <w:r w:rsidR="00C51BD3" w:rsidRPr="00C51BD3">
            <w:rPr>
              <w:rFonts w:ascii="Arial" w:hAnsi="Arial" w:cs="Arial"/>
              <w:sz w:val="16"/>
              <w:szCs w:val="16"/>
            </w:rPr>
            <w:t>Linguistic Attitudes and Uses of the Population of Palma de Mallorca</w:t>
          </w:r>
        </w:p>
        <w:p w14:paraId="02DF64EB" w14:textId="46B5988F" w:rsidR="00382585" w:rsidRPr="00382585" w:rsidRDefault="00382585" w:rsidP="00382585">
          <w:pPr>
            <w:pStyle w:val="Footer"/>
            <w:rPr>
              <w:rFonts w:ascii="Arial" w:hAnsi="Arial" w:cs="Arial"/>
              <w:sz w:val="16"/>
              <w:szCs w:val="16"/>
            </w:rPr>
          </w:pPr>
          <w:r w:rsidRPr="00382585">
            <w:rPr>
              <w:rFonts w:ascii="Arial" w:hAnsi="Arial" w:cs="Arial"/>
              <w:sz w:val="16"/>
              <w:szCs w:val="16"/>
            </w:rPr>
            <w:t xml:space="preserve">Protocol Version Date: </w:t>
          </w:r>
          <w:r w:rsidR="00EC174A">
            <w:rPr>
              <w:rFonts w:ascii="Arial" w:hAnsi="Arial" w:cs="Arial"/>
              <w:sz w:val="16"/>
              <w:szCs w:val="16"/>
            </w:rPr>
            <w:t>v3 10</w:t>
          </w:r>
          <w:r w:rsidR="00C51BD3">
            <w:rPr>
              <w:rFonts w:ascii="Arial" w:hAnsi="Arial" w:cs="Arial"/>
              <w:sz w:val="16"/>
              <w:szCs w:val="16"/>
            </w:rPr>
            <w:t>.11.23</w:t>
          </w:r>
        </w:p>
        <w:p w14:paraId="202E0C62" w14:textId="18ADBA35" w:rsidR="00205CC6" w:rsidRDefault="00205CC6" w:rsidP="00205CC6">
          <w:pPr>
            <w:pStyle w:val="Footer"/>
            <w:rPr>
              <w:rFonts w:ascii="Arial" w:hAnsi="Arial" w:cs="Arial"/>
              <w:sz w:val="18"/>
              <w:szCs w:val="18"/>
            </w:rPr>
          </w:pPr>
        </w:p>
      </w:tc>
      <w:tc>
        <w:tcPr>
          <w:tcW w:w="1714" w:type="pct"/>
          <w:tcBorders>
            <w:top w:val="nil"/>
            <w:left w:val="nil"/>
            <w:bottom w:val="nil"/>
            <w:right w:val="nil"/>
          </w:tcBorders>
        </w:tcPr>
        <w:p w14:paraId="219DBCD5" w14:textId="77777777" w:rsidR="00205CC6" w:rsidRDefault="00205CC6" w:rsidP="00205CC6">
          <w:pPr>
            <w:pStyle w:val="Header"/>
          </w:pPr>
        </w:p>
      </w:tc>
    </w:tr>
    <w:tr w:rsidR="00205CC6" w14:paraId="461430E8" w14:textId="77777777" w:rsidTr="00560619">
      <w:trPr>
        <w:trHeight w:val="80"/>
      </w:trPr>
      <w:tc>
        <w:tcPr>
          <w:tcW w:w="5000" w:type="pct"/>
          <w:gridSpan w:val="2"/>
          <w:tcBorders>
            <w:top w:val="nil"/>
            <w:left w:val="nil"/>
            <w:bottom w:val="nil"/>
            <w:right w:val="nil"/>
          </w:tcBorders>
          <w:hideMark/>
        </w:tcPr>
        <w:sdt>
          <w:sdtPr>
            <w:id w:val="-277110353"/>
            <w:docPartObj>
              <w:docPartGallery w:val="Page Numbers (Top of Page)"/>
              <w:docPartUnique/>
            </w:docPartObj>
          </w:sdtPr>
          <w:sdtContent>
            <w:p w14:paraId="386CEEDC" w14:textId="48FB334E" w:rsidR="00205CC6" w:rsidRDefault="00205CC6" w:rsidP="00205CC6">
              <w:pPr>
                <w:pStyle w:val="Header"/>
                <w:jc w:val="center"/>
                <w:rPr>
                  <w:rFonts w:asciiTheme="minorHAnsi" w:hAnsiTheme="minorHAnsi" w:cstheme="minorBidi"/>
                </w:rPr>
              </w:pPr>
              <w:r>
                <w:rPr>
                  <w:rFonts w:ascii="Arial" w:hAnsi="Arial" w:cs="Arial"/>
                  <w:sz w:val="16"/>
                </w:rPr>
                <w:t xml:space="preserve">Page </w:t>
              </w:r>
              <w:r>
                <w:rPr>
                  <w:rFonts w:ascii="Arial" w:hAnsi="Arial" w:cs="Arial"/>
                  <w:b/>
                  <w:bCs/>
                  <w:sz w:val="16"/>
                </w:rPr>
                <w:fldChar w:fldCharType="begin"/>
              </w:r>
              <w:r>
                <w:rPr>
                  <w:rFonts w:ascii="Arial" w:hAnsi="Arial" w:cs="Arial"/>
                  <w:b/>
                  <w:bCs/>
                  <w:sz w:val="16"/>
                </w:rPr>
                <w:instrText xml:space="preserve"> PAGE </w:instrText>
              </w:r>
              <w:r>
                <w:rPr>
                  <w:rFonts w:ascii="Arial" w:hAnsi="Arial" w:cs="Arial"/>
                  <w:b/>
                  <w:bCs/>
                  <w:sz w:val="16"/>
                </w:rPr>
                <w:fldChar w:fldCharType="separate"/>
              </w:r>
              <w:r w:rsidR="008D77F2">
                <w:rPr>
                  <w:rFonts w:ascii="Arial" w:hAnsi="Arial" w:cs="Arial"/>
                  <w:b/>
                  <w:bCs/>
                  <w:noProof/>
                  <w:sz w:val="16"/>
                </w:rPr>
                <w:t>1</w:t>
              </w:r>
              <w:r>
                <w:rPr>
                  <w:rFonts w:ascii="Arial" w:hAnsi="Arial" w:cs="Arial"/>
                  <w:b/>
                  <w:bCs/>
                  <w:sz w:val="16"/>
                </w:rPr>
                <w:fldChar w:fldCharType="end"/>
              </w:r>
              <w:r>
                <w:rPr>
                  <w:rFonts w:ascii="Arial" w:hAnsi="Arial" w:cs="Arial"/>
                  <w:sz w:val="16"/>
                </w:rPr>
                <w:t xml:space="preserve"> of </w:t>
              </w:r>
              <w:r>
                <w:rPr>
                  <w:rFonts w:ascii="Arial" w:hAnsi="Arial" w:cs="Arial"/>
                  <w:b/>
                  <w:bCs/>
                  <w:sz w:val="16"/>
                </w:rPr>
                <w:fldChar w:fldCharType="begin"/>
              </w:r>
              <w:r>
                <w:rPr>
                  <w:rFonts w:ascii="Arial" w:hAnsi="Arial" w:cs="Arial"/>
                  <w:b/>
                  <w:bCs/>
                  <w:sz w:val="16"/>
                </w:rPr>
                <w:instrText xml:space="preserve"> NUMPAGES  </w:instrText>
              </w:r>
              <w:r>
                <w:rPr>
                  <w:rFonts w:ascii="Arial" w:hAnsi="Arial" w:cs="Arial"/>
                  <w:b/>
                  <w:bCs/>
                  <w:sz w:val="16"/>
                </w:rPr>
                <w:fldChar w:fldCharType="separate"/>
              </w:r>
              <w:r w:rsidR="008D77F2">
                <w:rPr>
                  <w:rFonts w:ascii="Arial" w:hAnsi="Arial" w:cs="Arial"/>
                  <w:b/>
                  <w:bCs/>
                  <w:noProof/>
                  <w:sz w:val="16"/>
                </w:rPr>
                <w:t>2</w:t>
              </w:r>
              <w:r>
                <w:rPr>
                  <w:rFonts w:ascii="Arial" w:hAnsi="Arial" w:cs="Arial"/>
                  <w:b/>
                  <w:bCs/>
                  <w:sz w:val="16"/>
                </w:rPr>
                <w:fldChar w:fldCharType="end"/>
              </w:r>
            </w:p>
          </w:sdtContent>
        </w:sdt>
      </w:tc>
    </w:tr>
  </w:tbl>
  <w:p w14:paraId="34AAF878" w14:textId="3B239624" w:rsidR="00F348D2" w:rsidRPr="00F348D2" w:rsidRDefault="00F348D2">
    <w:pPr>
      <w:pStyle w:val="Footer"/>
      <w:contextualSpacing/>
      <w:rPr>
        <w:rFonts w:ascii="Arial" w:hAnsi="Arial" w:cs="Arial"/>
        <w:sz w:val="16"/>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AC71F" w14:textId="77777777" w:rsidR="00FC08D5" w:rsidRDefault="00FC08D5" w:rsidP="00F348D2">
      <w:r>
        <w:separator/>
      </w:r>
    </w:p>
  </w:footnote>
  <w:footnote w:type="continuationSeparator" w:id="0">
    <w:p w14:paraId="2098F414" w14:textId="77777777" w:rsidR="00FC08D5" w:rsidRDefault="00FC08D5" w:rsidP="00F348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1C6C8" w14:textId="50F1CB14" w:rsidR="501EB849" w:rsidRPr="00205CC6" w:rsidRDefault="00D21973" w:rsidP="00D21973">
    <w:pPr>
      <w:pStyle w:val="Header"/>
      <w:jc w:val="right"/>
      <w:rPr>
        <w:rFonts w:ascii="Arial" w:hAnsi="Arial" w:cs="Arial"/>
        <w:sz w:val="16"/>
        <w:szCs w:val="16"/>
      </w:rPr>
    </w:pPr>
    <w:r>
      <w:rPr>
        <w:rFonts w:ascii="Arial" w:hAnsi="Arial" w:cs="Arial"/>
        <w:b/>
        <w:noProof/>
        <w:color w:val="00B0F0"/>
        <w:sz w:val="32"/>
        <w:szCs w:val="20"/>
      </w:rPr>
      <w:drawing>
        <wp:anchor distT="0" distB="0" distL="114300" distR="114300" simplePos="0" relativeHeight="251659264" behindDoc="1" locked="0" layoutInCell="1" allowOverlap="1" wp14:anchorId="6708922F" wp14:editId="58AE75D7">
          <wp:simplePos x="0" y="0"/>
          <wp:positionH relativeFrom="column">
            <wp:posOffset>4049486</wp:posOffset>
          </wp:positionH>
          <wp:positionV relativeFrom="paragraph">
            <wp:posOffset>-222250</wp:posOffset>
          </wp:positionV>
          <wp:extent cx="2081530" cy="522605"/>
          <wp:effectExtent l="0" t="0" r="1270" b="0"/>
          <wp:wrapSquare wrapText="bothSides"/>
          <wp:docPr id="35290311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903113" name="Picture 3" descr="Text&#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2081530" cy="5226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F3426"/>
    <w:multiLevelType w:val="hybridMultilevel"/>
    <w:tmpl w:val="8B8865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7C7634"/>
    <w:multiLevelType w:val="hybridMultilevel"/>
    <w:tmpl w:val="05280B8E"/>
    <w:lvl w:ilvl="0" w:tplc="2724F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9032282">
    <w:abstractNumId w:val="0"/>
  </w:num>
  <w:num w:numId="2" w16cid:durableId="97780070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ume Losa, Alejandro Andreas">
    <w15:presenceInfo w15:providerId="AD" w15:userId="S::ajaumel@iu.edu::70bec1dd-908f-4380-a4bb-2383d673f9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CCF"/>
    <w:rsid w:val="00014929"/>
    <w:rsid w:val="000753C7"/>
    <w:rsid w:val="000E5EE4"/>
    <w:rsid w:val="00125A0A"/>
    <w:rsid w:val="00197CAF"/>
    <w:rsid w:val="00205CC6"/>
    <w:rsid w:val="00313C7D"/>
    <w:rsid w:val="00382585"/>
    <w:rsid w:val="003C3C65"/>
    <w:rsid w:val="003C70E7"/>
    <w:rsid w:val="00507BBE"/>
    <w:rsid w:val="00512748"/>
    <w:rsid w:val="005B1D0F"/>
    <w:rsid w:val="00767FF4"/>
    <w:rsid w:val="00785CCF"/>
    <w:rsid w:val="008D77F2"/>
    <w:rsid w:val="009713BD"/>
    <w:rsid w:val="009912F7"/>
    <w:rsid w:val="009E3929"/>
    <w:rsid w:val="00C51BD3"/>
    <w:rsid w:val="00CD6D72"/>
    <w:rsid w:val="00D21973"/>
    <w:rsid w:val="00E8604C"/>
    <w:rsid w:val="00EC174A"/>
    <w:rsid w:val="00F348D2"/>
    <w:rsid w:val="00FC08D5"/>
    <w:rsid w:val="206735C3"/>
    <w:rsid w:val="4BEC81E0"/>
    <w:rsid w:val="501EB849"/>
    <w:rsid w:val="51045694"/>
    <w:rsid w:val="5714B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952CD7"/>
  <w15:chartTrackingRefBased/>
  <w15:docId w15:val="{64DEBC97-1BC6-4168-A7B8-8A934A44E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CC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85CCF"/>
    <w:rPr>
      <w:color w:val="0000FF"/>
      <w:u w:val="single"/>
    </w:rPr>
  </w:style>
  <w:style w:type="paragraph" w:styleId="ListParagraph">
    <w:name w:val="List Paragraph"/>
    <w:basedOn w:val="Normal"/>
    <w:uiPriority w:val="34"/>
    <w:qFormat/>
    <w:rsid w:val="00785CCF"/>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unhideWhenUsed/>
    <w:rsid w:val="00F348D2"/>
    <w:pPr>
      <w:tabs>
        <w:tab w:val="center" w:pos="4680"/>
        <w:tab w:val="right" w:pos="9360"/>
      </w:tabs>
    </w:pPr>
  </w:style>
  <w:style w:type="character" w:customStyle="1" w:styleId="HeaderChar">
    <w:name w:val="Header Char"/>
    <w:basedOn w:val="DefaultParagraphFont"/>
    <w:link w:val="Header"/>
    <w:uiPriority w:val="99"/>
    <w:rsid w:val="00F348D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348D2"/>
    <w:pPr>
      <w:tabs>
        <w:tab w:val="center" w:pos="4680"/>
        <w:tab w:val="right" w:pos="9360"/>
      </w:tabs>
    </w:pPr>
  </w:style>
  <w:style w:type="character" w:customStyle="1" w:styleId="FooterChar">
    <w:name w:val="Footer Char"/>
    <w:basedOn w:val="DefaultParagraphFont"/>
    <w:link w:val="Footer"/>
    <w:uiPriority w:val="99"/>
    <w:rsid w:val="00F348D2"/>
    <w:rPr>
      <w:rFonts w:ascii="Times New Roman" w:eastAsia="Times New Roman" w:hAnsi="Times New Roman" w:cs="Times New Roman"/>
      <w:sz w:val="24"/>
      <w:szCs w:val="24"/>
    </w:rPr>
  </w:style>
  <w:style w:type="character" w:styleId="Strong">
    <w:name w:val="Strong"/>
    <w:qFormat/>
    <w:rsid w:val="00F348D2"/>
    <w:rPr>
      <w:b/>
      <w:bC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rmaltextrun">
    <w:name w:val="normaltextrun"/>
    <w:basedOn w:val="DefaultParagraphFont"/>
    <w:rsid w:val="00382585"/>
  </w:style>
  <w:style w:type="character" w:styleId="UnresolvedMention">
    <w:name w:val="Unresolved Mention"/>
    <w:basedOn w:val="DefaultParagraphFont"/>
    <w:uiPriority w:val="99"/>
    <w:semiHidden/>
    <w:unhideWhenUsed/>
    <w:rsid w:val="00D219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ndra.dickinson@rutgers.ed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jaumelosa@spanport.rutgers.edu"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hyperlink" Target="mailto:irboffice@research.rutgers.ed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1041</Words>
  <Characters>5934</Characters>
  <Application>Microsoft Office Word</Application>
  <DocSecurity>0</DocSecurity>
  <Lines>49</Lines>
  <Paragraphs>13</Paragraphs>
  <ScaleCrop>false</ScaleCrop>
  <Company>Rutgers University</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Asmann-Finch, Christine</dc:creator>
  <cp:keywords/>
  <dc:description/>
  <cp:lastModifiedBy>Jaume Losa, Alejandro Andreas</cp:lastModifiedBy>
  <cp:revision>2</cp:revision>
  <dcterms:created xsi:type="dcterms:W3CDTF">2023-10-16T18:36:00Z</dcterms:created>
  <dcterms:modified xsi:type="dcterms:W3CDTF">2023-10-16T18:36:00Z</dcterms:modified>
</cp:coreProperties>
</file>