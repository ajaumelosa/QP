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4C558327"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ins w:id="1" w:author="Jaume Losa, Alejandro Andreas" w:date="2023-09-30T16:51:00Z">
              <w:r w:rsidR="006E564A">
                <w:rPr>
                  <w:rFonts w:ascii="Arial" w:hAnsi="Arial" w:cs="Arial"/>
                  <w:iCs/>
                  <w:color w:val="000000" w:themeColor="text1"/>
                  <w:szCs w:val="20"/>
                </w:rPr>
                <w:t>30</w:t>
              </w:r>
            </w:ins>
            <w:del w:id="2" w:author="Jaume Losa, Alejandro Andreas" w:date="2023-09-30T16:51:00Z">
              <w:r w:rsidR="00851863" w:rsidDel="006E564A">
                <w:rPr>
                  <w:rFonts w:ascii="Arial" w:hAnsi="Arial" w:cs="Arial"/>
                  <w:iCs/>
                  <w:color w:val="000000" w:themeColor="text1"/>
                  <w:szCs w:val="20"/>
                </w:rPr>
                <w:delText>11</w:delText>
              </w:r>
            </w:del>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3" w:name="ResearchDesign"/>
      <w:r w:rsidRPr="00B80E55">
        <w:rPr>
          <w:rFonts w:ascii="Arial" w:eastAsiaTheme="minorEastAsia" w:hAnsi="Arial" w:cs="Arial"/>
          <w:b/>
          <w:bCs/>
          <w:sz w:val="24"/>
          <w:szCs w:val="20"/>
        </w:rPr>
        <w:t>1.0 Research Design</w:t>
      </w:r>
    </w:p>
    <w:bookmarkEnd w:id="3"/>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4" w:name="PurposeSpecificAims"/>
      <w:r w:rsidRPr="00C70578">
        <w:rPr>
          <w:rFonts w:ascii="Arial" w:eastAsiaTheme="minorEastAsia" w:hAnsi="Arial" w:cs="Arial"/>
          <w:b/>
          <w:bCs/>
          <w:color w:val="000000" w:themeColor="text1"/>
          <w:sz w:val="20"/>
          <w:szCs w:val="20"/>
        </w:rPr>
        <w:t xml:space="preserve">Purpose/Specific Aims </w:t>
      </w:r>
      <w:bookmarkEnd w:id="4"/>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5"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5"/>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6" w:name="ResearchDesignandMethods"/>
      <w:r w:rsidRPr="00C70578">
        <w:rPr>
          <w:rFonts w:ascii="Arial" w:eastAsiaTheme="minorEastAsia" w:hAnsi="Arial" w:cs="Arial"/>
          <w:b/>
          <w:bCs/>
          <w:color w:val="000000" w:themeColor="text1"/>
          <w:sz w:val="20"/>
          <w:szCs w:val="20"/>
        </w:rPr>
        <w:t>Research Design and Methods</w:t>
      </w:r>
      <w:bookmarkEnd w:id="6"/>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ins w:id="7" w:author="Jaume Losa, Alejandro Andreas" w:date="2023-10-10T09:34: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8"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9" w:author="Jaume Losa, Alejandro Andreas" w:date="2023-09-15T08:45:00Z">
        <w:r w:rsidR="001F3D42" w:rsidRPr="001F3D42">
          <w:rPr>
            <w:rFonts w:ascii="Arial" w:eastAsiaTheme="minorEastAsia" w:hAnsi="Arial" w:cs="Arial"/>
            <w:color w:val="000000" w:themeColor="text1"/>
            <w:sz w:val="20"/>
            <w:szCs w:val="20"/>
          </w:rPr>
          <w:t xml:space="preserve"> </w:t>
        </w:r>
      </w:ins>
      <w:ins w:id="10" w:author="Jaume Losa, Alejandro Andreas" w:date="2023-09-14T12:39:00Z">
        <w:r w:rsidR="0029455F" w:rsidRPr="001F3D42">
          <w:rPr>
            <w:rFonts w:ascii="Arial" w:eastAsiaTheme="minorEastAsia" w:hAnsi="Arial" w:cs="Arial"/>
            <w:color w:val="000000" w:themeColor="text1"/>
            <w:sz w:val="20"/>
            <w:szCs w:val="20"/>
            <w:rPrChange w:id="11"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12" w:author="Jaume Losa, Alejandro Andreas" w:date="2023-10-10T09:29:00Z">
        <w:r w:rsidR="00154222">
          <w:rPr>
            <w:rFonts w:ascii="Arial" w:eastAsiaTheme="minorEastAsia" w:hAnsi="Arial" w:cs="Arial"/>
            <w:color w:val="000000" w:themeColor="text1"/>
            <w:sz w:val="20"/>
            <w:szCs w:val="20"/>
          </w:rPr>
          <w:t>IP addresses will not be collected by Qualtrics because</w:t>
        </w:r>
      </w:ins>
      <w:ins w:id="13" w:author="Jaume Losa, Alejandro Andreas" w:date="2023-10-10T09:30:00Z">
        <w:r w:rsidR="00154222">
          <w:rPr>
            <w:rFonts w:ascii="Arial" w:eastAsiaTheme="minorEastAsia" w:hAnsi="Arial" w:cs="Arial"/>
            <w:color w:val="000000" w:themeColor="text1"/>
            <w:sz w:val="20"/>
            <w:szCs w:val="20"/>
          </w:rPr>
          <w:t xml:space="preserve"> </w:t>
        </w:r>
      </w:ins>
      <w:ins w:id="14" w:author="Jaume Losa, Alejandro Andreas" w:date="2023-10-10T09:31:00Z">
        <w:r w:rsidR="00154222">
          <w:rPr>
            <w:rFonts w:ascii="Arial" w:eastAsiaTheme="minorEastAsia" w:hAnsi="Arial" w:cs="Arial"/>
            <w:color w:val="000000" w:themeColor="text1"/>
            <w:sz w:val="20"/>
            <w:szCs w:val="20"/>
          </w:rPr>
          <w:t xml:space="preserve">the feature </w:t>
        </w:r>
      </w:ins>
      <w:ins w:id="15" w:author="Jaume Losa, Alejandro Andreas" w:date="2023-10-10T09:32:00Z">
        <w:r w:rsidR="00154222">
          <w:rPr>
            <w:rFonts w:ascii="Arial" w:eastAsiaTheme="minorEastAsia" w:hAnsi="Arial" w:cs="Arial"/>
            <w:color w:val="000000" w:themeColor="text1"/>
            <w:sz w:val="20"/>
            <w:szCs w:val="20"/>
          </w:rPr>
          <w:t xml:space="preserve">that </w:t>
        </w:r>
      </w:ins>
      <w:ins w:id="16" w:author="Jaume Losa, Alejandro Andreas" w:date="2023-10-10T09:33:00Z">
        <w:r w:rsidR="00154222">
          <w:rPr>
            <w:rFonts w:ascii="Arial" w:eastAsiaTheme="minorEastAsia" w:hAnsi="Arial" w:cs="Arial"/>
            <w:color w:val="000000" w:themeColor="text1"/>
            <w:sz w:val="20"/>
            <w:szCs w:val="20"/>
          </w:rPr>
          <w:t xml:space="preserve">anonymizes participants’ responses will be activated. When this feature </w:t>
        </w:r>
      </w:ins>
      <w:ins w:id="17" w:author="Jaume Losa, Alejandro Andreas" w:date="2023-10-10T09:35:00Z">
        <w:r w:rsidR="00154222">
          <w:rPr>
            <w:rFonts w:ascii="Arial" w:eastAsiaTheme="minorEastAsia" w:hAnsi="Arial" w:cs="Arial"/>
            <w:color w:val="000000" w:themeColor="text1"/>
            <w:sz w:val="20"/>
            <w:szCs w:val="20"/>
          </w:rPr>
          <w:t xml:space="preserve">is activated, IP addresses, location and contact information are not collected. Therefore, </w:t>
        </w:r>
        <w:r w:rsidR="00154222">
          <w:rPr>
            <w:rFonts w:ascii="Arial" w:eastAsiaTheme="minorEastAsia" w:hAnsi="Arial" w:cs="Arial"/>
            <w:color w:val="000000" w:themeColor="text1"/>
            <w:sz w:val="20"/>
            <w:szCs w:val="20"/>
          </w:rPr>
          <w:t>t</w:t>
        </w:r>
      </w:ins>
      <w:ins w:id="18" w:author="Jaume Losa, Alejandro Andreas" w:date="2023-10-10T09:34:00Z">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p>
    <w:p w14:paraId="02A42C40" w14:textId="3B70A9AF" w:rsidR="00C70578" w:rsidRPr="00C70578" w:rsidDel="00154222" w:rsidRDefault="00C70578" w:rsidP="001F3D42">
      <w:pPr>
        <w:spacing w:after="0" w:line="240" w:lineRule="auto"/>
        <w:ind w:left="720"/>
        <w:contextualSpacing/>
        <w:jc w:val="both"/>
        <w:rPr>
          <w:del w:id="19" w:author="Jaume Losa, Alejandro Andreas" w:date="2023-10-10T09:35:00Z"/>
          <w:rFonts w:ascii="Arial" w:eastAsiaTheme="minorEastAsia" w:hAnsi="Arial" w:cs="Arial"/>
          <w:color w:val="000000" w:themeColor="text1"/>
          <w:sz w:val="20"/>
          <w:szCs w:val="20"/>
        </w:rPr>
      </w:pPr>
      <w:del w:id="20" w:author="Jaume Losa, Alejandro Andreas" w:date="2023-09-14T12:39:00Z">
        <w:r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1" w:author="Jaume Losa, Alejandro Andreas" w:date="2023-10-10T09:28:00Z">
        <w:r w:rsidRPr="001F3D42" w:rsidDel="00154222">
          <w:rPr>
            <w:rFonts w:ascii="Arial" w:eastAsiaTheme="minorEastAsia" w:hAnsi="Arial" w:cs="Arial"/>
            <w:color w:val="000000" w:themeColor="text1"/>
            <w:sz w:val="20"/>
            <w:szCs w:val="20"/>
          </w:rPr>
          <w:delText xml:space="preserve">. It's important to note that </w:delText>
        </w:r>
      </w:del>
      <w:del w:id="22" w:author="Jaume Losa, Alejandro Andreas" w:date="2023-09-15T08:44:00Z">
        <w:r w:rsidRPr="001F3D42" w:rsidDel="001F3D42">
          <w:rPr>
            <w:rFonts w:ascii="Arial" w:eastAsiaTheme="minorEastAsia" w:hAnsi="Arial" w:cs="Arial"/>
            <w:color w:val="000000" w:themeColor="text1"/>
            <w:sz w:val="20"/>
            <w:szCs w:val="20"/>
          </w:rPr>
          <w:delText xml:space="preserve">no personally identifiable information will be gathered, and </w:delText>
        </w:r>
      </w:del>
      <w:del w:id="23" w:author="Jaume Losa, Alejandro Andreas" w:date="2023-10-10T09:28:00Z">
        <w:r w:rsidRPr="001F3D42" w:rsidDel="00154222">
          <w:rPr>
            <w:rFonts w:ascii="Arial" w:eastAsiaTheme="minorEastAsia" w:hAnsi="Arial" w:cs="Arial"/>
            <w:color w:val="000000" w:themeColor="text1"/>
            <w:sz w:val="20"/>
            <w:szCs w:val="20"/>
          </w:rPr>
          <w:delText>access to the data will be restricted solely to researchers affiliated with this IRB (Institutional Review Board)</w:delText>
        </w:r>
      </w:del>
      <w:ins w:id="24" w:author="Alejandro Andreas Jaume Losa" w:date="2023-09-11T12:08:00Z">
        <w:del w:id="25" w:author="Jaume Losa, Alejandro Andreas" w:date="2023-10-10T09:28:00Z">
          <w:r w:rsidR="00D04107" w:rsidRPr="001F3D42" w:rsidDel="00154222">
            <w:rPr>
              <w:rFonts w:ascii="Arial" w:eastAsiaTheme="minorEastAsia" w:hAnsi="Arial" w:cs="Arial"/>
              <w:color w:val="000000" w:themeColor="text1"/>
              <w:sz w:val="20"/>
              <w:szCs w:val="20"/>
            </w:rPr>
            <w:delText xml:space="preserve"> application</w:delText>
          </w:r>
        </w:del>
      </w:ins>
      <w:del w:id="26" w:author="Jaume Losa, Alejandro Andreas" w:date="2023-10-10T09:28:00Z">
        <w:r w:rsidRPr="001F3D42" w:rsidDel="00154222">
          <w:rPr>
            <w:rFonts w:ascii="Arial" w:eastAsiaTheme="minorEastAsia" w:hAnsi="Arial" w:cs="Arial"/>
            <w:color w:val="000000" w:themeColor="text1"/>
            <w:sz w:val="20"/>
            <w:szCs w:val="20"/>
          </w:rPr>
          <w:delText>.</w:delText>
        </w:r>
      </w:del>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7" w:name="PreliminaryData"/>
      <w:r w:rsidRPr="00C70578">
        <w:rPr>
          <w:rFonts w:ascii="Arial" w:eastAsiaTheme="minorBidi" w:hAnsi="Arial" w:cs="Arial"/>
          <w:b/>
          <w:bCs/>
          <w:color w:val="000000" w:themeColor="text1"/>
          <w:sz w:val="20"/>
          <w:szCs w:val="20"/>
        </w:rPr>
        <w:t>Preliminary Data</w:t>
      </w:r>
      <w:bookmarkEnd w:id="27"/>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28" w:name="SampleSizeJustification"/>
      <w:r w:rsidRPr="00C70578">
        <w:rPr>
          <w:rFonts w:ascii="Arial" w:eastAsiaTheme="minorEastAsia" w:hAnsi="Arial" w:cs="Arial"/>
          <w:b/>
          <w:bCs/>
          <w:color w:val="000000" w:themeColor="text1"/>
          <w:sz w:val="20"/>
          <w:szCs w:val="20"/>
        </w:rPr>
        <w:t>Sample Size Justification</w:t>
      </w:r>
      <w:bookmarkEnd w:id="28"/>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del w:id="29"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30" w:author="Alejandro Andreas Jaume Losa" w:date="2023-09-11T13:09:00Z">
        <w:r w:rsidR="004A70F3" w:rsidDel="00712E61">
          <w:rPr>
            <w:rFonts w:ascii="Arial" w:hAnsi="Arial" w:cs="Arial"/>
            <w:color w:val="000000" w:themeColor="text1"/>
            <w:sz w:val="20"/>
            <w:szCs w:val="20"/>
          </w:rPr>
          <w:delText>taking into account</w:delText>
        </w:r>
      </w:del>
      <w:ins w:id="31"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32"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33" w:name="StudyVariables"/>
      <w:r w:rsidRPr="004A70F3">
        <w:rPr>
          <w:rFonts w:ascii="Arial" w:eastAsiaTheme="minorEastAsia" w:hAnsi="Arial" w:cs="Arial"/>
          <w:b/>
          <w:bCs/>
          <w:color w:val="000000" w:themeColor="text1"/>
          <w:sz w:val="20"/>
          <w:szCs w:val="20"/>
        </w:rPr>
        <w:t>Study Variables</w:t>
      </w:r>
      <w:bookmarkEnd w:id="33"/>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4" w:name="SpecimenCollection"/>
      <w:r w:rsidRPr="00B80E55">
        <w:rPr>
          <w:rFonts w:ascii="Arial" w:eastAsiaTheme="minorEastAsia" w:hAnsi="Arial" w:cs="Arial"/>
          <w:b/>
          <w:bCs/>
          <w:sz w:val="20"/>
          <w:szCs w:val="20"/>
        </w:rPr>
        <w:t>Specimen Collection</w:t>
      </w:r>
      <w:bookmarkEnd w:id="34"/>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5" w:name="DataCollection"/>
      <w:r w:rsidRPr="00B80E55">
        <w:rPr>
          <w:rFonts w:ascii="Arial" w:eastAsiaTheme="minorEastAsia" w:hAnsi="Arial" w:cs="Arial"/>
          <w:b/>
          <w:bCs/>
          <w:sz w:val="20"/>
          <w:szCs w:val="20"/>
        </w:rPr>
        <w:t>Data Collection</w:t>
      </w:r>
      <w:bookmarkEnd w:id="35"/>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w:t>
      </w:r>
      <w:r w:rsidR="00C70578" w:rsidRPr="00C70578">
        <w:rPr>
          <w:rFonts w:ascii="Arial" w:hAnsi="Arial" w:cs="Arial"/>
          <w:sz w:val="20"/>
          <w:szCs w:val="20"/>
        </w:rPr>
        <w:lastRenderedPageBreak/>
        <w:t>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6022E682" w:rsidR="002A3FD0" w:rsidRPr="002A3FD0" w:rsidRDefault="00EF6970" w:rsidP="002A3FD0">
      <w:pPr>
        <w:pStyle w:val="ListParagraph"/>
        <w:numPr>
          <w:ilvl w:val="0"/>
          <w:numId w:val="52"/>
        </w:numPr>
        <w:autoSpaceDE w:val="0"/>
        <w:autoSpaceDN w:val="0"/>
        <w:adjustRightInd w:val="0"/>
        <w:spacing w:after="0" w:line="240" w:lineRule="auto"/>
        <w:ind w:left="990"/>
        <w:jc w:val="both"/>
        <w:rPr>
          <w:ins w:id="36" w:author="Jaume Losa, Alejandro Andreas" w:date="2023-10-10T09:36:00Z"/>
          <w:rFonts w:ascii="Arial" w:hAnsi="Arial" w:cs="Arial"/>
          <w:sz w:val="20"/>
          <w:szCs w:val="20"/>
          <w:rPrChange w:id="37" w:author="Jaume Losa, Alejandro Andreas" w:date="2023-10-10T09:38:00Z">
            <w:rPr>
              <w:ins w:id="38" w:author="Jaume Losa, Alejandro Andreas" w:date="2023-10-10T09:36:00Z"/>
              <w:rFonts w:ascii="Arial" w:eastAsiaTheme="minorEastAsia" w:hAnsi="Arial" w:cs="Arial"/>
              <w:color w:val="000000" w:themeColor="text1"/>
              <w:sz w:val="20"/>
              <w:szCs w:val="20"/>
            </w:rPr>
          </w:rPrChange>
        </w:rPr>
      </w:pPr>
      <w:r w:rsidRPr="00C70578">
        <w:rPr>
          <w:rFonts w:ascii="Arial" w:eastAsiaTheme="minorEastAsia" w:hAnsi="Arial" w:cs="Arial"/>
          <w:b/>
          <w:sz w:val="20"/>
          <w:szCs w:val="20"/>
          <w:u w:val="single"/>
        </w:rPr>
        <w:t>Subject Identifiers</w:t>
      </w:r>
      <w:del w:id="39"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40" w:author="Alejandro Andreas Jaume Losa" w:date="2023-09-11T12:13:00Z">
        <w:r w:rsidR="00D04107">
          <w:rPr>
            <w:rFonts w:ascii="Arial" w:hAnsi="Arial" w:cs="Arial"/>
            <w:sz w:val="20"/>
            <w:szCs w:val="20"/>
          </w:rPr>
          <w:t>:</w:t>
        </w:r>
      </w:ins>
      <w:ins w:id="41" w:author="Jaume Losa, Alejandro Andreas" w:date="2023-09-15T08:47:00Z">
        <w:r w:rsidR="001F3D42">
          <w:rPr>
            <w:rFonts w:ascii="Arial" w:hAnsi="Arial" w:cs="Arial"/>
            <w:sz w:val="20"/>
            <w:szCs w:val="20"/>
          </w:rPr>
          <w:t xml:space="preserve"> </w:t>
        </w:r>
      </w:ins>
      <w:ins w:id="42" w:author="Alejandro Andreas Jaume Losa" w:date="2023-09-11T12:13:00Z">
        <w:del w:id="43" w:author="Jaume Losa, Alejandro Andreas" w:date="2023-09-15T08:47:00Z">
          <w:r w:rsidR="00D04107" w:rsidRPr="00D04107" w:rsidDel="001F3D42">
            <w:rPr>
              <w:rFonts w:ascii="Arial" w:hAnsi="Arial" w:cs="Arial"/>
              <w:sz w:val="20"/>
              <w:szCs w:val="20"/>
            </w:rPr>
            <w:delText xml:space="preserve"> </w:delText>
          </w:r>
        </w:del>
      </w:ins>
      <w:ins w:id="44" w:author="Jaume Losa, Alejandro Andreas" w:date="2023-09-15T08:47:00Z">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ins>
      <w:ins w:id="45" w:author="Jaume Losa, Alejandro Andreas" w:date="2023-10-10T09:36:00Z">
        <w:r w:rsidR="002A3FD0">
          <w:rPr>
            <w:rFonts w:ascii="Arial" w:eastAsiaTheme="minorEastAsia" w:hAnsi="Arial" w:cs="Arial"/>
            <w:color w:val="000000" w:themeColor="text1"/>
            <w:sz w:val="20"/>
            <w:szCs w:val="20"/>
          </w:rPr>
          <w:t>email</w:t>
        </w:r>
      </w:ins>
      <w:ins w:id="46" w:author="Jaume Losa, Alejandro Andreas" w:date="2023-09-15T08:47:00Z">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ins>
      <w:ins w:id="47" w:author="Jaume Losa, Alejandro Andreas" w:date="2023-09-15T08:48:00Z">
        <w:r w:rsidR="001F3D42" w:rsidRPr="001F3D42">
          <w:rPr>
            <w:rFonts w:ascii="Arial" w:eastAsiaTheme="minorEastAsia" w:hAnsi="Arial" w:cs="Arial"/>
            <w:color w:val="000000" w:themeColor="text1"/>
            <w:sz w:val="20"/>
            <w:szCs w:val="20"/>
          </w:rPr>
          <w:t xml:space="preserve"> </w:t>
        </w:r>
      </w:ins>
      <w:ins w:id="48" w:author="Jaume Losa, Alejandro Andreas" w:date="2023-10-10T09:36:00Z">
        <w:r w:rsidR="002A3FD0" w:rsidRPr="002A3FD0">
          <w:rPr>
            <w:rFonts w:ascii="Arial" w:eastAsiaTheme="minorEastAsia" w:hAnsi="Arial" w:cs="Arial"/>
            <w:color w:val="000000" w:themeColor="text1"/>
            <w:sz w:val="20"/>
            <w:szCs w:val="20"/>
            <w:rPrChange w:id="49" w:author="Jaume Losa, Alejandro Andreas" w:date="2023-10-10T09:37:00Z">
              <w:rPr/>
            </w:rPrChange>
          </w:rPr>
          <w:t xml:space="preserve">IP addresses will not be collected by Qualtrics because the feature that anonymizes </w:t>
        </w:r>
      </w:ins>
      <w:ins w:id="50" w:author="Jaume Losa, Alejandro Andreas" w:date="2023-10-10T09:37:00Z">
        <w:r w:rsidR="002A3FD0">
          <w:rPr>
            <w:rFonts w:ascii="Arial" w:eastAsiaTheme="minorEastAsia" w:hAnsi="Arial" w:cs="Arial"/>
            <w:color w:val="000000" w:themeColor="text1"/>
            <w:sz w:val="20"/>
            <w:szCs w:val="20"/>
          </w:rPr>
          <w:t xml:space="preserve">the </w:t>
        </w:r>
      </w:ins>
      <w:ins w:id="51" w:author="Jaume Losa, Alejandro Andreas" w:date="2023-10-10T09:36:00Z">
        <w:r w:rsidR="002A3FD0" w:rsidRPr="002A3FD0">
          <w:rPr>
            <w:rFonts w:ascii="Arial" w:eastAsiaTheme="minorEastAsia" w:hAnsi="Arial" w:cs="Arial"/>
            <w:color w:val="000000" w:themeColor="text1"/>
            <w:sz w:val="20"/>
            <w:szCs w:val="20"/>
            <w:rPrChange w:id="52" w:author="Jaume Losa, Alejandro Andreas" w:date="2023-10-10T09:37:00Z">
              <w:rPr/>
            </w:rPrChange>
          </w:rPr>
          <w:t xml:space="preserve">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w:t>
        </w:r>
        <w:r w:rsidR="002A3FD0" w:rsidRPr="002A3FD0">
          <w:rPr>
            <w:rFonts w:ascii="Arial" w:eastAsiaTheme="minorEastAsia" w:hAnsi="Arial" w:cs="Arial"/>
            <w:color w:val="000000" w:themeColor="text1"/>
            <w:sz w:val="20"/>
            <w:szCs w:val="20"/>
            <w:rPrChange w:id="53" w:author="Jaume Losa, Alejandro Andreas" w:date="2023-10-10T09:38:00Z">
              <w:rPr/>
            </w:rPrChange>
          </w:rPr>
          <w:t>It's important to note that access to the data will be restricted solely to researchers affiliated with this IRB (Institutional Review Board) application.</w:t>
        </w:r>
      </w:ins>
    </w:p>
    <w:p w14:paraId="005CE998" w14:textId="196315A3" w:rsidR="001F3D42" w:rsidRPr="001F3D42" w:rsidDel="001F3D42" w:rsidRDefault="00C70578">
      <w:pPr>
        <w:autoSpaceDE w:val="0"/>
        <w:autoSpaceDN w:val="0"/>
        <w:adjustRightInd w:val="0"/>
        <w:spacing w:after="0" w:line="240" w:lineRule="auto"/>
        <w:jc w:val="both"/>
        <w:rPr>
          <w:del w:id="54" w:author="Jaume Losa, Alejandro Andreas" w:date="2023-09-15T08:49:00Z"/>
          <w:rFonts w:ascii="Arial" w:hAnsi="Arial" w:cs="Arial"/>
          <w:sz w:val="20"/>
          <w:szCs w:val="20"/>
          <w:rPrChange w:id="55" w:author="Jaume Losa, Alejandro Andreas" w:date="2023-09-15T08:47:00Z">
            <w:rPr>
              <w:del w:id="56" w:author="Jaume Losa, Alejandro Andreas" w:date="2023-09-15T08:49:00Z"/>
            </w:rPr>
          </w:rPrChange>
        </w:rPr>
        <w:pPrChange w:id="57" w:author="Jaume Losa, Alejandro Andreas" w:date="2023-09-15T08:47:00Z">
          <w:pPr>
            <w:pStyle w:val="ListParagraph"/>
            <w:numPr>
              <w:numId w:val="52"/>
            </w:numPr>
            <w:autoSpaceDE w:val="0"/>
            <w:autoSpaceDN w:val="0"/>
            <w:adjustRightInd w:val="0"/>
            <w:spacing w:after="0" w:line="240" w:lineRule="auto"/>
            <w:ind w:left="990" w:hanging="360"/>
            <w:jc w:val="both"/>
          </w:pPr>
        </w:pPrChange>
      </w:pPr>
      <w:del w:id="58" w:author="Jaume Losa, Alejandro Andreas" w:date="2023-10-10T09:37:00Z">
        <w:r w:rsidRPr="001F3D42" w:rsidDel="002A3FD0">
          <w:rPr>
            <w:rFonts w:ascii="Arial" w:hAnsi="Arial" w:cs="Arial"/>
            <w:sz w:val="20"/>
            <w:szCs w:val="20"/>
            <w:rPrChange w:id="59" w:author="Jaume Losa, Alejandro Andreas" w:date="2023-09-15T08:48:00Z">
              <w:rPr/>
            </w:rPrChange>
          </w:rPr>
          <w:delText>. That said, i</w:delText>
        </w:r>
      </w:del>
      <w:bookmarkStart w:id="60" w:name="_Hlk145327068"/>
      <w:ins w:id="61" w:author="Alejandro Andreas Jaume Losa" w:date="2023-09-11T12:13:00Z">
        <w:del w:id="62" w:author="Jaume Losa, Alejandro Andreas" w:date="2023-09-15T08:48:00Z">
          <w:r w:rsidR="00D04107" w:rsidRPr="001F3D42" w:rsidDel="001F3D42">
            <w:rPr>
              <w:rFonts w:ascii="Arial" w:hAnsi="Arial" w:cs="Arial"/>
              <w:sz w:val="20"/>
              <w:szCs w:val="20"/>
              <w:rPrChange w:id="63" w:author="Jaume Losa, Alejandro Andreas" w:date="2023-09-15T08:48:00Z">
                <w:rPr/>
              </w:rPrChange>
            </w:rPr>
            <w:delText>i</w:delText>
          </w:r>
        </w:del>
        <w:del w:id="64" w:author="Jaume Losa, Alejandro Andreas" w:date="2023-10-10T09:37:00Z">
          <w:r w:rsidR="00D04107" w:rsidRPr="001F3D42" w:rsidDel="002A3FD0">
            <w:rPr>
              <w:rFonts w:ascii="Arial" w:hAnsi="Arial" w:cs="Arial"/>
              <w:sz w:val="20"/>
              <w:szCs w:val="20"/>
              <w:rPrChange w:id="65" w:author="Jaume Losa, Alejandro Andreas" w:date="2023-09-15T08:48:00Z">
                <w:rPr/>
              </w:rPrChange>
            </w:rPr>
            <w:delText>t</w:delText>
          </w:r>
        </w:del>
      </w:ins>
      <w:del w:id="66" w:author="Jaume Losa, Alejandro Andreas" w:date="2023-10-10T09:37:00Z">
        <w:r w:rsidRPr="001F3D42" w:rsidDel="002A3FD0">
          <w:rPr>
            <w:rFonts w:ascii="Arial" w:hAnsi="Arial" w:cs="Arial"/>
            <w:sz w:val="20"/>
            <w:szCs w:val="20"/>
            <w:rPrChange w:id="67" w:author="Jaume Losa, Alejandro Andreas" w:date="2023-09-15T08:48:00Z">
              <w:rPr/>
            </w:rPrChange>
          </w:rPr>
          <w:delText xml:space="preserve">t would </w:delText>
        </w:r>
      </w:del>
      <w:ins w:id="68" w:author="Alejandro Andreas Jaume Losa" w:date="2023-09-11T12:13:00Z">
        <w:del w:id="69" w:author="Jaume Losa, Alejandro Andreas" w:date="2023-10-10T09:37:00Z">
          <w:r w:rsidR="00D04107" w:rsidRPr="001F3D42" w:rsidDel="002A3FD0">
            <w:rPr>
              <w:rFonts w:ascii="Arial" w:hAnsi="Arial" w:cs="Arial"/>
              <w:sz w:val="20"/>
              <w:szCs w:val="20"/>
              <w:rPrChange w:id="70" w:author="Jaume Losa, Alejandro Andreas" w:date="2023-09-15T08:48:00Z">
                <w:rPr/>
              </w:rPrChange>
            </w:rPr>
            <w:delText xml:space="preserve">will </w:delText>
          </w:r>
        </w:del>
      </w:ins>
      <w:del w:id="71" w:author="Jaume Losa, Alejandro Andreas" w:date="2023-10-10T09:37:00Z">
        <w:r w:rsidRPr="001F3D42" w:rsidDel="002A3FD0">
          <w:rPr>
            <w:rFonts w:ascii="Arial" w:hAnsi="Arial" w:cs="Arial"/>
            <w:sz w:val="20"/>
            <w:szCs w:val="20"/>
            <w:rPrChange w:id="72" w:author="Jaume Losa, Alejandro Andreas" w:date="2023-09-15T08:48:00Z">
              <w:rPr/>
            </w:rPrChange>
          </w:rPr>
          <w:delText>be made clear to participants that IPs addresses are collected by Qualtrics, and that while we won't be using that information, there exists the possibility that this information can be used by someone who steals that information to identify them.</w:delText>
        </w:r>
      </w:del>
      <w:del w:id="73" w:author="Jaume Losa, Alejandro Andreas" w:date="2023-09-15T08:50:00Z">
        <w:r w:rsidRPr="001F3D42" w:rsidDel="001F3D42">
          <w:rPr>
            <w:rFonts w:ascii="Arial" w:hAnsi="Arial" w:cs="Arial"/>
            <w:sz w:val="20"/>
            <w:szCs w:val="20"/>
            <w:rPrChange w:id="74" w:author="Jaume Losa, Alejandro Andreas" w:date="2023-09-15T08:48:00Z">
              <w:rPr/>
            </w:rPrChange>
          </w:rPr>
          <w:delText xml:space="preserve"> </w:delText>
        </w:r>
      </w:del>
      <w:ins w:id="75" w:author="Alejandro Andreas Jaume Losa" w:date="2023-09-11T12:15:00Z">
        <w:del w:id="76" w:author="Jaume Losa, Alejandro Andreas" w:date="2023-10-10T09:37:00Z">
          <w:r w:rsidR="00D04107" w:rsidRPr="001F3D42" w:rsidDel="002A3FD0">
            <w:rPr>
              <w:rFonts w:ascii="Arial" w:hAnsi="Arial" w:cs="Arial"/>
              <w:sz w:val="20"/>
              <w:szCs w:val="20"/>
              <w:rPrChange w:id="77" w:author="Jaume Losa, Alejandro Andreas" w:date="2023-09-15T08:50:00Z">
                <w:rPr/>
              </w:rPrChange>
            </w:rPr>
            <w:delText xml:space="preserve">It will also be made clear to </w:delText>
          </w:r>
        </w:del>
      </w:ins>
      <w:ins w:id="78" w:author="Alejandro Andreas Jaume Losa" w:date="2023-09-11T12:16:00Z">
        <w:del w:id="79" w:author="Jaume Losa, Alejandro Andreas" w:date="2023-10-10T09:37:00Z">
          <w:r w:rsidR="00D04107" w:rsidRPr="001F3D42" w:rsidDel="002A3FD0">
            <w:rPr>
              <w:rFonts w:ascii="Arial" w:hAnsi="Arial" w:cs="Arial"/>
              <w:sz w:val="20"/>
              <w:szCs w:val="20"/>
              <w:rPrChange w:id="80" w:author="Jaume Losa, Alejandro Andreas" w:date="2023-09-15T08:50:00Z">
                <w:rPr/>
              </w:rPrChange>
            </w:rPr>
            <w:delText>p</w:delText>
          </w:r>
        </w:del>
      </w:ins>
      <w:ins w:id="81" w:author="Alejandro Andreas Jaume Losa" w:date="2023-09-11T12:14:00Z">
        <w:del w:id="82" w:author="Jaume Losa, Alejandro Andreas" w:date="2023-10-10T09:37:00Z">
          <w:r w:rsidR="00D04107" w:rsidRPr="001F3D42" w:rsidDel="002A3FD0">
            <w:rPr>
              <w:rFonts w:ascii="Arial" w:hAnsi="Arial" w:cs="Arial"/>
              <w:sz w:val="20"/>
              <w:szCs w:val="20"/>
              <w:rPrChange w:id="83" w:author="Jaume Losa, Alejandro Andreas" w:date="2023-09-15T08:50:00Z">
                <w:rPr/>
              </w:rPrChange>
            </w:rPr>
            <w:delText>articipants</w:delText>
          </w:r>
        </w:del>
      </w:ins>
      <w:ins w:id="84" w:author="Alejandro Andreas Jaume Losa" w:date="2023-09-11T12:16:00Z">
        <w:del w:id="85" w:author="Jaume Losa, Alejandro Andreas" w:date="2023-10-10T09:37:00Z">
          <w:r w:rsidR="00D04107" w:rsidRPr="001F3D42" w:rsidDel="002A3FD0">
            <w:rPr>
              <w:rFonts w:ascii="Arial" w:hAnsi="Arial" w:cs="Arial"/>
              <w:sz w:val="20"/>
              <w:szCs w:val="20"/>
              <w:rPrChange w:id="86" w:author="Jaume Losa, Alejandro Andreas" w:date="2023-09-15T08:50:00Z">
                <w:rPr/>
              </w:rPrChange>
            </w:rPr>
            <w:delText xml:space="preserve"> that their </w:delText>
          </w:r>
        </w:del>
      </w:ins>
      <w:ins w:id="87" w:author="Alejandro Andreas Jaume Losa" w:date="2023-09-11T12:14:00Z">
        <w:del w:id="88" w:author="Jaume Losa, Alejandro Andreas" w:date="2023-10-10T09:37:00Z">
          <w:r w:rsidR="00D04107" w:rsidRPr="001F3D42" w:rsidDel="002A3FD0">
            <w:rPr>
              <w:rFonts w:ascii="Arial" w:hAnsi="Arial" w:cs="Arial"/>
              <w:sz w:val="20"/>
              <w:szCs w:val="20"/>
              <w:rPrChange w:id="89" w:author="Jaume Losa, Alejandro Andreas" w:date="2023-09-15T08:50:00Z">
                <w:rPr/>
              </w:rPrChange>
            </w:rPr>
            <w:delText>email addresses will be collected in order to send them the</w:delText>
          </w:r>
        </w:del>
      </w:ins>
      <w:ins w:id="90" w:author="Alejandro Andreas Jaume Losa" w:date="2023-09-11T12:15:00Z">
        <w:del w:id="91" w:author="Jaume Losa, Alejandro Andreas" w:date="2023-10-10T09:37:00Z">
          <w:r w:rsidR="00D04107" w:rsidRPr="001F3D42" w:rsidDel="002A3FD0">
            <w:rPr>
              <w:rFonts w:ascii="Arial" w:hAnsi="Arial" w:cs="Arial"/>
              <w:sz w:val="20"/>
              <w:szCs w:val="20"/>
              <w:rPrChange w:id="92" w:author="Jaume Losa, Alejandro Andreas" w:date="2023-09-15T08:50:00Z">
                <w:rPr/>
              </w:rPrChange>
            </w:rPr>
            <w:delText xml:space="preserve"> payment for their collaboration</w:delText>
          </w:r>
        </w:del>
      </w:ins>
      <w:ins w:id="93" w:author="Alejandro Andreas Jaume Losa" w:date="2023-09-11T12:16:00Z">
        <w:del w:id="94" w:author="Jaume Losa, Alejandro Andreas" w:date="2023-10-10T09:37:00Z">
          <w:r w:rsidR="00D04107" w:rsidRPr="001F3D42" w:rsidDel="002A3FD0">
            <w:rPr>
              <w:rFonts w:ascii="Arial" w:hAnsi="Arial" w:cs="Arial"/>
              <w:sz w:val="20"/>
              <w:szCs w:val="20"/>
              <w:rPrChange w:id="95" w:author="Jaume Losa, Alejandro Andreas" w:date="2023-09-15T08:50:00Z">
                <w:rPr/>
              </w:rPrChange>
            </w:rPr>
            <w:delText>.</w:delText>
          </w:r>
        </w:del>
        <w:bookmarkEnd w:id="60"/>
        <w:del w:id="96" w:author="Jaume Losa, Alejandro Andreas" w:date="2023-09-15T08:49:00Z">
          <w:r w:rsidR="00D04107" w:rsidRPr="001F3D42" w:rsidDel="001F3D42">
            <w:rPr>
              <w:rFonts w:ascii="Arial" w:hAnsi="Arial" w:cs="Arial"/>
              <w:sz w:val="20"/>
              <w:szCs w:val="20"/>
              <w:rPrChange w:id="97" w:author="Jaume Losa, Alejandro Andreas" w:date="2023-09-15T08:50:00Z">
                <w:rPr/>
              </w:rPrChange>
            </w:rPr>
            <w:delText xml:space="preserve"> </w:delText>
          </w:r>
        </w:del>
      </w:ins>
      <w:del w:id="98" w:author="Jaume Losa, Alejandro Andreas" w:date="2023-10-10T09:37:00Z">
        <w:r w:rsidRPr="001F3D42" w:rsidDel="002A3FD0">
          <w:rPr>
            <w:rFonts w:ascii="Arial" w:hAnsi="Arial" w:cs="Arial"/>
            <w:sz w:val="20"/>
            <w:szCs w:val="20"/>
            <w:rPrChange w:id="99" w:author="Jaume Losa, Alejandro Andreas" w:date="2023-09-15T08:50:00Z">
              <w:rPr/>
            </w:rPrChange>
          </w:rPr>
          <w:delText>The survey data that we collect will be aggregated.</w:delText>
        </w:r>
      </w:del>
      <w:del w:id="100" w:author="Jaume Losa, Alejandro Andreas" w:date="2023-09-15T08:47:00Z">
        <w:r w:rsidRPr="001F3D42" w:rsidDel="001F3D42">
          <w:rPr>
            <w:rFonts w:ascii="Arial" w:hAnsi="Arial" w:cs="Arial"/>
            <w:sz w:val="20"/>
            <w:szCs w:val="20"/>
            <w:rPrChange w:id="101" w:author="Jaume Losa, Alejandro Andreas" w:date="2023-09-15T08:50:00Z">
              <w:rPr/>
            </w:rPrChange>
          </w:rPr>
          <w:delText xml:space="preserve"> </w:delText>
        </w:r>
      </w:del>
      <w:del w:id="102" w:author="Jaume Losa, Alejandro Andreas" w:date="2023-10-10T09:37:00Z">
        <w:r w:rsidRPr="001F3D42" w:rsidDel="002A3FD0">
          <w:rPr>
            <w:rFonts w:ascii="Arial" w:hAnsi="Arial" w:cs="Arial"/>
            <w:sz w:val="20"/>
            <w:szCs w:val="20"/>
            <w:rPrChange w:id="103" w:author="Jaume Losa, Alejandro Andreas" w:date="2023-09-15T08:50:00Z">
              <w:rPr/>
            </w:rPrChange>
          </w:rPr>
          <w:delText>Only researchers within this IRB will have access to the data.</w:delText>
        </w:r>
      </w:del>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4" w:name="InterviewsFocusGroupsSurveys"/>
      <w:r w:rsidRPr="00B80E55">
        <w:rPr>
          <w:rFonts w:ascii="Arial" w:eastAsiaTheme="minorEastAsia" w:hAnsi="Arial" w:cs="Arial"/>
          <w:b/>
          <w:bCs/>
          <w:sz w:val="20"/>
          <w:szCs w:val="20"/>
        </w:rPr>
        <w:t>Interviews, Focus Groups, Surveys</w:t>
      </w:r>
      <w:bookmarkEnd w:id="104"/>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5" w:name="ProjectManagement"/>
      <w:r w:rsidRPr="00B80E55">
        <w:rPr>
          <w:rFonts w:ascii="Arial" w:eastAsiaTheme="minorEastAsia" w:hAnsi="Arial" w:cs="Arial"/>
          <w:b/>
          <w:bCs/>
          <w:sz w:val="20"/>
          <w:szCs w:val="20"/>
        </w:rPr>
        <w:t>Project Management</w:t>
      </w:r>
      <w:bookmarkEnd w:id="105"/>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06" w:name="ResearchStaffandQualifications"/>
      <w:r w:rsidRPr="00B80E55">
        <w:rPr>
          <w:rFonts w:ascii="Arial" w:eastAsiaTheme="minorEastAsia" w:hAnsi="Arial" w:cs="Arial"/>
          <w:b/>
          <w:bCs/>
          <w:sz w:val="20"/>
          <w:szCs w:val="20"/>
        </w:rPr>
        <w:t>Research Staff and Qualifications</w:t>
      </w:r>
      <w:bookmarkEnd w:id="106"/>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lastRenderedPageBreak/>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07" w:name="ResearchStaffTraining"/>
      <w:r w:rsidRPr="00B80E55">
        <w:rPr>
          <w:rFonts w:ascii="Arial" w:eastAsiaTheme="minorEastAsia" w:hAnsi="Arial" w:cs="Arial"/>
          <w:b/>
          <w:bCs/>
          <w:sz w:val="20"/>
          <w:szCs w:val="20"/>
        </w:rPr>
        <w:t>Research Staff Training</w:t>
      </w:r>
    </w:p>
    <w:bookmarkEnd w:id="107"/>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08" w:name="ResourcesAvailable"/>
      <w:r w:rsidRPr="00B80E55">
        <w:rPr>
          <w:rFonts w:ascii="Arial" w:eastAsiaTheme="minorEastAsia" w:hAnsi="Arial" w:cs="Arial"/>
        </w:rPr>
        <w:t>Resources Available</w:t>
      </w:r>
      <w:bookmarkEnd w:id="108"/>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09" w:name="ResearchSites"/>
      <w:r w:rsidRPr="00B80E55">
        <w:rPr>
          <w:rFonts w:ascii="Arial" w:eastAsiaTheme="minorEastAsia" w:hAnsi="Arial" w:cs="Arial"/>
          <w:b/>
          <w:bCs/>
          <w:sz w:val="20"/>
          <w:szCs w:val="20"/>
        </w:rPr>
        <w:t>Research Sites</w:t>
      </w:r>
      <w:bookmarkEnd w:id="109"/>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10" w:name="MultiCenterResearch"/>
      <w:r w:rsidRPr="00B80E55">
        <w:rPr>
          <w:rFonts w:ascii="Arial" w:eastAsiaTheme="minorEastAsia" w:hAnsi="Arial" w:cs="Arial"/>
          <w:b/>
          <w:bCs/>
          <w:sz w:val="20"/>
          <w:szCs w:val="20"/>
        </w:rPr>
        <w:t>Multi Center Research</w:t>
      </w:r>
      <w:bookmarkEnd w:id="110"/>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11" w:name="DataandSafetyMonitoring"/>
      <w:bookmarkStart w:id="112" w:name="SubjectConsiderations"/>
      <w:bookmarkStart w:id="113"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11"/>
      <w:bookmarkEnd w:id="112"/>
    </w:p>
    <w:bookmarkEnd w:id="113"/>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14" w:name="SubjectSelectionandEnrollmentConside"/>
      <w:r w:rsidRPr="00B80E55">
        <w:rPr>
          <w:rFonts w:ascii="Arial" w:eastAsiaTheme="minorEastAsia" w:hAnsi="Arial" w:cs="Arial"/>
          <w:b/>
          <w:bCs/>
          <w:sz w:val="20"/>
          <w:szCs w:val="20"/>
        </w:rPr>
        <w:t xml:space="preserve">Subject Selection and Enrollment Considerations </w:t>
      </w:r>
      <w:bookmarkEnd w:id="114"/>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6E0118DF"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15" w:author="Jaume Losa, Alejandro Andreas" w:date="2023-09-15T08:55:00Z">
        <w:r w:rsidR="001F3D42" w:rsidRPr="001F3D42">
          <w:rPr>
            <w:rFonts w:ascii="Arial" w:eastAsiaTheme="minorEastAsia" w:hAnsi="Arial" w:cs="Arial"/>
            <w:color w:val="000000" w:themeColor="text1"/>
            <w:sz w:val="20"/>
            <w:szCs w:val="20"/>
          </w:rPr>
          <w:t xml:space="preserve"> </w:t>
        </w:r>
      </w:ins>
      <w:ins w:id="116" w:author="Jaume Losa, Alejandro Andreas" w:date="2023-10-10T09:38:00Z">
        <w:r w:rsidR="002A3FD0" w:rsidRPr="002A3FD0">
          <w:rPr>
            <w:rFonts w:ascii="Arial" w:eastAsiaTheme="minorEastAsia" w:hAnsi="Arial" w:cs="Arial"/>
            <w:color w:val="000000" w:themeColor="text1"/>
            <w:sz w:val="20"/>
            <w:szCs w:val="20"/>
            <w:rPrChange w:id="117" w:author="Jaume Losa, Alejandro Andreas" w:date="2023-10-10T09:38: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18" w:author="Jaume Losa, Alejandro Andreas" w:date="2023-10-10T09:39:00Z">
        <w:r w:rsidR="002A3FD0">
          <w:rPr>
            <w:rFonts w:ascii="Arial" w:eastAsiaTheme="minorEastAsia" w:hAnsi="Arial" w:cs="Arial"/>
            <w:color w:val="000000" w:themeColor="text1"/>
            <w:sz w:val="20"/>
            <w:szCs w:val="20"/>
          </w:rPr>
          <w:t xml:space="preserve"> </w:t>
        </w:r>
      </w:ins>
      <w:del w:id="119"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20" w:name="_Hlk145327258"/>
      <w:ins w:id="121" w:author="Alejandro Andreas Jaume Losa" w:date="2023-09-11T12:17:00Z">
        <w:del w:id="122"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20"/>
      <w:del w:id="123"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24"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25"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years after the final project closeout with original primary data retained.</w:t>
      </w:r>
      <w:del w:id="126" w:author="Jaume Losa, Alejandro Andreas" w:date="2023-10-10T09:39:00Z">
        <w:r w:rsidRPr="005D01A2" w:rsidDel="002A3FD0">
          <w:rPr>
            <w:rFonts w:ascii="Arial" w:eastAsiaTheme="minorEastAsia" w:hAnsi="Arial" w:cs="Arial"/>
            <w:color w:val="000000" w:themeColor="text1"/>
            <w:sz w:val="20"/>
            <w:szCs w:val="20"/>
          </w:rPr>
          <w:delText xml:space="preserve"> Only researchers within this IRB </w:delText>
        </w:r>
      </w:del>
      <w:ins w:id="127" w:author="Alejandro Andreas Jaume Losa" w:date="2023-09-11T12:18:00Z">
        <w:del w:id="128" w:author="Jaume Losa, Alejandro Andreas" w:date="2023-10-10T09:39:00Z">
          <w:r w:rsidR="00D36B23" w:rsidDel="002A3FD0">
            <w:rPr>
              <w:rFonts w:ascii="Arial" w:eastAsiaTheme="minorEastAsia" w:hAnsi="Arial" w:cs="Arial"/>
              <w:color w:val="000000" w:themeColor="text1"/>
              <w:sz w:val="20"/>
              <w:szCs w:val="20"/>
            </w:rPr>
            <w:delText xml:space="preserve">application </w:delText>
          </w:r>
        </w:del>
      </w:ins>
      <w:del w:id="129" w:author="Jaume Losa, Alejandro Andreas" w:date="2023-10-10T09:39:00Z">
        <w:r w:rsidRPr="005D01A2" w:rsidDel="002A3FD0">
          <w:rPr>
            <w:rFonts w:ascii="Arial" w:eastAsiaTheme="minorEastAsia" w:hAnsi="Arial" w:cs="Arial"/>
            <w:color w:val="000000" w:themeColor="text1"/>
            <w:sz w:val="20"/>
            <w:szCs w:val="20"/>
          </w:rPr>
          <w:delText>will have access to the data.</w:delText>
        </w:r>
      </w:del>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30" w:name="four2"/>
      <w:bookmarkEnd w:id="130"/>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31" w:name="NumberofSubjects"/>
      <w:r w:rsidRPr="00B80E55">
        <w:rPr>
          <w:rFonts w:ascii="Arial" w:eastAsiaTheme="minorEastAsia" w:hAnsi="Arial" w:cs="Arial"/>
        </w:rPr>
        <w:t>Number of Subjects</w:t>
      </w:r>
      <w:bookmarkEnd w:id="131"/>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32" w:name="ConsentProcedures"/>
      <w:r w:rsidRPr="00B80E55">
        <w:rPr>
          <w:rFonts w:ascii="Arial" w:eastAsiaTheme="minorEastAsia" w:hAnsi="Arial" w:cs="Arial"/>
          <w:b/>
          <w:bCs/>
          <w:sz w:val="20"/>
          <w:szCs w:val="20"/>
        </w:rPr>
        <w:t>Consent Procedures</w:t>
      </w:r>
      <w:bookmarkEnd w:id="132"/>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33"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34"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00512B5D" w:rsidR="001F3D42" w:rsidRPr="001A65C1" w:rsidRDefault="005D01A2" w:rsidP="001A65C1">
      <w:pPr>
        <w:pStyle w:val="ListParagraph"/>
        <w:spacing w:after="0" w:line="240" w:lineRule="auto"/>
        <w:ind w:left="1080"/>
        <w:jc w:val="both"/>
        <w:rPr>
          <w:ins w:id="135" w:author="Jaume Losa, Alejandro Andreas" w:date="2023-09-15T08:57:00Z"/>
          <w:rFonts w:ascii="Arial" w:eastAsiaTheme="minorEastAsia" w:hAnsi="Arial" w:cs="Arial"/>
          <w:color w:val="000000" w:themeColor="text1"/>
          <w:sz w:val="20"/>
          <w:szCs w:val="20"/>
          <w:rPrChange w:id="136" w:author="Jaume Losa, Alejandro Andreas" w:date="2023-10-10T09:40:00Z">
            <w:rPr>
              <w:ins w:id="137" w:author="Jaume Losa, Alejandro Andreas" w:date="2023-09-15T08:57:00Z"/>
              <w:rFonts w:ascii="Arial" w:eastAsia="Arial" w:hAnsi="Arial" w:cs="Arial"/>
              <w:b/>
              <w:iCs/>
              <w:color w:val="FF0000"/>
              <w:sz w:val="20"/>
              <w:szCs w:val="20"/>
            </w:rPr>
          </w:rPrChange>
        </w:rPr>
        <w:pPrChange w:id="138" w:author="Jaume Losa, Alejandro Andreas" w:date="2023-10-10T09:40: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39"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40"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ins>
      <w:ins w:id="141" w:author="Jaume Losa, Alejandro Andreas" w:date="2023-10-10T09:39:00Z">
        <w:r w:rsidR="001A65C1" w:rsidRPr="001A65C1">
          <w:rPr>
            <w:rFonts w:ascii="Arial" w:eastAsiaTheme="minorEastAsia" w:hAnsi="Arial" w:cs="Arial"/>
            <w:color w:val="000000" w:themeColor="text1"/>
            <w:sz w:val="20"/>
            <w:szCs w:val="20"/>
            <w:rPrChange w:id="142" w:author="Jaume Losa, Alejandro Andreas" w:date="2023-10-10T09:39: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43" w:author="Jaume Losa, Alejandro Andreas" w:date="2023-10-10T09:40:00Z">
        <w:r w:rsidR="001A65C1">
          <w:rPr>
            <w:rFonts w:ascii="Arial" w:hAnsi="Arial" w:cs="Arial"/>
            <w:sz w:val="20"/>
            <w:szCs w:val="20"/>
          </w:rPr>
          <w:t xml:space="preserve"> </w:t>
        </w:r>
      </w:ins>
      <w:ins w:id="144" w:author="Jaume Losa, Alejandro Andreas" w:date="2023-09-15T08:57:00Z">
        <w:r w:rsidR="001F3D42" w:rsidRPr="001A65C1">
          <w:rPr>
            <w:rFonts w:ascii="Arial" w:eastAsiaTheme="minorEastAsia" w:hAnsi="Arial" w:cs="Arial"/>
            <w:color w:val="000000" w:themeColor="text1"/>
            <w:sz w:val="20"/>
            <w:szCs w:val="20"/>
            <w:rPrChange w:id="145" w:author="Jaume Losa, Alejandro Andreas" w:date="2023-10-10T09:40:00Z">
              <w:rPr>
                <w:rFonts w:eastAsiaTheme="minorEastAsia"/>
                <w:color w:val="000000" w:themeColor="text1"/>
              </w:rPr>
            </w:rPrChange>
          </w:rPr>
          <w:t xml:space="preserve">The survey data that we collect will be aggregated and will be stored for a minimum of six years after the final project closeout with original primary data retained. </w:t>
        </w:r>
      </w:ins>
    </w:p>
    <w:p w14:paraId="0C3AB3C6" w14:textId="0DFC000A" w:rsidR="005D01A2" w:rsidRPr="005D01A2" w:rsidDel="001F3D42" w:rsidRDefault="005D01A2" w:rsidP="00E23290">
      <w:pPr>
        <w:pStyle w:val="ListParagraph"/>
        <w:spacing w:after="0" w:line="240" w:lineRule="auto"/>
        <w:ind w:left="1080"/>
        <w:jc w:val="both"/>
        <w:rPr>
          <w:del w:id="146" w:author="Jaume Losa, Alejandro Andreas" w:date="2023-09-15T08:58:00Z"/>
          <w:rFonts w:ascii="Arial" w:eastAsiaTheme="minorEastAsia" w:hAnsi="Arial" w:cs="Arial"/>
          <w:color w:val="000000" w:themeColor="text1"/>
          <w:sz w:val="20"/>
          <w:szCs w:val="20"/>
        </w:rPr>
      </w:pPr>
      <w:del w:id="147"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48" w:author="Alejandro Andreas Jaume Losa" w:date="2023-09-11T12:20:00Z">
        <w:del w:id="149"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50"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lastRenderedPageBreak/>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51" w:name="SpecialConsentPopulations"/>
      <w:r w:rsidRPr="00B80E55">
        <w:rPr>
          <w:rFonts w:ascii="Arial" w:eastAsiaTheme="minorEastAsia" w:hAnsi="Arial" w:cs="Arial"/>
          <w:b/>
          <w:bCs/>
          <w:sz w:val="20"/>
          <w:szCs w:val="20"/>
        </w:rPr>
        <w:t>Special Consent/Populations</w:t>
      </w:r>
      <w:bookmarkEnd w:id="151"/>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52" w:name="_Hlk63326958"/>
      <w:r w:rsidRPr="00352722">
        <w:rPr>
          <w:rFonts w:ascii="Arial" w:eastAsiaTheme="minorEastAsia" w:hAnsi="Arial" w:cs="Arial"/>
          <w:b/>
          <w:bCs/>
          <w:sz w:val="20"/>
          <w:szCs w:val="20"/>
        </w:rPr>
        <w:t>Special Consent Considerations</w:t>
      </w:r>
    </w:p>
    <w:bookmarkEnd w:id="152"/>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53" w:name="EconomicBurden"/>
      <w:r w:rsidRPr="00B80E55">
        <w:rPr>
          <w:rFonts w:ascii="Arial" w:eastAsiaTheme="minorEastAsia" w:hAnsi="Arial" w:cs="Arial"/>
          <w:b/>
          <w:bCs/>
          <w:sz w:val="20"/>
          <w:szCs w:val="20"/>
        </w:rPr>
        <w:t xml:space="preserve">Economic Burden </w:t>
      </w:r>
      <w:bookmarkEnd w:id="153"/>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54"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55"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56"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56"/>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09FF7C79" w:rsidR="001F3D42" w:rsidRPr="00BC3C71" w:rsidRDefault="00973AEC" w:rsidP="00BC3C71">
      <w:pPr>
        <w:spacing w:after="0" w:line="240" w:lineRule="auto"/>
        <w:ind w:left="720"/>
        <w:jc w:val="both"/>
        <w:rPr>
          <w:ins w:id="157"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58" w:author="Jaume Losa, Alejandro Andreas" w:date="2023-09-15T09:01:00Z">
        <w:r w:rsidR="001F3D42" w:rsidRPr="001F3D42">
          <w:rPr>
            <w:rFonts w:ascii="Arial" w:eastAsiaTheme="minorEastAsia" w:hAnsi="Arial" w:cs="Arial"/>
            <w:color w:val="000000" w:themeColor="text1"/>
            <w:sz w:val="20"/>
            <w:szCs w:val="20"/>
            <w:rPrChange w:id="159"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w:t>
        </w:r>
      </w:ins>
      <w:ins w:id="160" w:author="Jaume Losa, Alejandro Andreas" w:date="2023-10-10T09:42:00Z">
        <w:r w:rsidR="00BC3C71" w:rsidRPr="00BC3C71">
          <w:rPr>
            <w:rFonts w:ascii="Arial" w:eastAsiaTheme="minorEastAsia" w:hAnsi="Arial" w:cs="Arial"/>
            <w:color w:val="000000" w:themeColor="text1"/>
            <w:sz w:val="20"/>
            <w:szCs w:val="20"/>
            <w:rPrChange w:id="161" w:author="Jaume Losa, Alejandro Andreas" w:date="2023-10-10T09:42: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BC3C71">
          <w:rPr>
            <w:rFonts w:ascii="Arial" w:hAnsi="Arial" w:cs="Arial"/>
            <w:sz w:val="20"/>
            <w:szCs w:val="20"/>
          </w:rPr>
          <w:t xml:space="preserve"> </w:t>
        </w:r>
      </w:ins>
      <w:ins w:id="162" w:author="Jaume Losa, Alejandro Andreas" w:date="2023-09-15T09:01:00Z">
        <w:r w:rsidR="001F3D42" w:rsidRPr="001F3D42">
          <w:rPr>
            <w:rFonts w:ascii="Arial" w:eastAsiaTheme="minorEastAsia" w:hAnsi="Arial" w:cs="Arial"/>
            <w:color w:val="000000" w:themeColor="text1"/>
            <w:sz w:val="20"/>
            <w:szCs w:val="20"/>
            <w:rPrChange w:id="163" w:author="Jaume Losa, Alejandro Andreas" w:date="2023-09-15T09:05:00Z">
              <w:rPr/>
            </w:rPrChange>
          </w:rPr>
          <w:t xml:space="preserve">The survey data that we collect will be aggregated and will be stored for a minimum of six years after the final project closeout with original primary data retained. </w:t>
        </w:r>
      </w:ins>
    </w:p>
    <w:p w14:paraId="4A70B586" w14:textId="2B37FDA7" w:rsidR="00973AEC" w:rsidRPr="00973AEC" w:rsidDel="001F3D42" w:rsidRDefault="00973AEC" w:rsidP="00E23290">
      <w:pPr>
        <w:spacing w:after="0" w:line="240" w:lineRule="auto"/>
        <w:ind w:left="720"/>
        <w:jc w:val="both"/>
        <w:rPr>
          <w:del w:id="164" w:author="Jaume Losa, Alejandro Andreas" w:date="2023-09-15T09:00:00Z"/>
          <w:rFonts w:ascii="Arial" w:eastAsiaTheme="minorEastAsia" w:hAnsi="Arial" w:cs="Arial"/>
          <w:color w:val="000000" w:themeColor="text1"/>
          <w:sz w:val="20"/>
          <w:szCs w:val="20"/>
        </w:rPr>
      </w:pPr>
      <w:del w:id="165"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66" w:name="SpecialConsiderations"/>
      <w:r w:rsidRPr="00B80E55">
        <w:rPr>
          <w:rFonts w:ascii="Arial" w:eastAsiaTheme="minorEastAsia" w:hAnsi="Arial" w:cs="Arial"/>
          <w:b/>
          <w:bCs/>
          <w:sz w:val="20"/>
          <w:szCs w:val="20"/>
        </w:rPr>
        <w:t>Special Considerations</w:t>
      </w:r>
      <w:bookmarkEnd w:id="166"/>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67" w:name="HealthInsurancePortabilityandAccount"/>
      <w:r w:rsidRPr="00B80E55">
        <w:rPr>
          <w:rFonts w:ascii="Arial" w:eastAsiaTheme="minorEastAsia" w:hAnsi="Arial" w:cs="Arial"/>
          <w:b/>
          <w:bCs/>
          <w:sz w:val="20"/>
          <w:szCs w:val="20"/>
        </w:rPr>
        <w:t xml:space="preserve">Health Insurance Portability and Accountability </w:t>
      </w:r>
      <w:bookmarkEnd w:id="167"/>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68" w:name="FamilyEducationalRightsandPrivacyAc"/>
      <w:r w:rsidRPr="00B80E55">
        <w:rPr>
          <w:rFonts w:ascii="Arial" w:eastAsiaTheme="minorEastAsia" w:hAnsi="Arial" w:cs="Arial"/>
          <w:b/>
          <w:bCs/>
          <w:sz w:val="20"/>
          <w:szCs w:val="20"/>
        </w:rPr>
        <w:t xml:space="preserve">Family Educational Rights and Privacy Act </w:t>
      </w:r>
      <w:bookmarkEnd w:id="168"/>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69" w:name="CodeoffederalTitle45"/>
      <w:r w:rsidR="00856D49" w:rsidRPr="00B80E55">
        <w:rPr>
          <w:rFonts w:ascii="Arial" w:hAnsi="Arial" w:cs="Arial"/>
          <w:b/>
          <w:bCs/>
          <w:sz w:val="20"/>
          <w:szCs w:val="20"/>
        </w:rPr>
        <w:t>Code of Federal Regulations Title 45 Part 46 (Vulnerable Populations)</w:t>
      </w:r>
      <w:bookmarkEnd w:id="169"/>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70"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71" w:name="GDPR"/>
      <w:r w:rsidR="00856D49" w:rsidRPr="00107B95">
        <w:rPr>
          <w:rFonts w:ascii="Arial" w:eastAsia="Arial" w:hAnsi="Arial" w:cs="Arial"/>
          <w:b/>
          <w:bCs/>
          <w:sz w:val="20"/>
          <w:szCs w:val="20"/>
        </w:rPr>
        <w:t>General Data Protection Regulation (GDPR)</w:t>
      </w:r>
    </w:p>
    <w:bookmarkEnd w:id="171"/>
    <w:p w14:paraId="5170A999" w14:textId="77777777" w:rsidR="00107B95" w:rsidRDefault="00107B95">
      <w:pPr>
        <w:spacing w:after="0" w:line="240" w:lineRule="auto"/>
        <w:contextualSpacing/>
        <w:jc w:val="both"/>
        <w:pPrChange w:id="172" w:author="Jaume Losa, Alejandro Andreas" w:date="2023-09-14T11:02:00Z">
          <w:pPr>
            <w:pStyle w:val="NormalWeb"/>
            <w:shd w:val="clear" w:color="auto" w:fill="FFFFFF"/>
            <w:spacing w:before="0" w:beforeAutospacing="0" w:after="0" w:afterAutospacing="0"/>
            <w:ind w:left="360"/>
            <w:jc w:val="both"/>
          </w:pPr>
        </w:pPrChange>
      </w:pPr>
    </w:p>
    <w:p w14:paraId="080FA908" w14:textId="74209959" w:rsidR="0029455F" w:rsidRPr="0029455F" w:rsidDel="0029455F" w:rsidRDefault="0029455F">
      <w:pPr>
        <w:pStyle w:val="NormalWeb"/>
        <w:shd w:val="clear" w:color="auto" w:fill="FFFFFF"/>
        <w:spacing w:before="0" w:beforeAutospacing="0" w:after="0" w:afterAutospacing="0"/>
        <w:ind w:left="360"/>
        <w:jc w:val="both"/>
        <w:rPr>
          <w:del w:id="173" w:author="Jaume Losa, Alejandro Andreas" w:date="2023-09-14T11:02:00Z"/>
          <w:rFonts w:ascii="Arial" w:eastAsia="Arial" w:hAnsi="Arial" w:cs="Arial"/>
          <w:color w:val="000000" w:themeColor="text1"/>
          <w:sz w:val="20"/>
          <w:szCs w:val="20"/>
          <w:rPrChange w:id="174" w:author="Jaume Losa, Alejandro Andreas" w:date="2023-09-14T11:02:00Z">
            <w:rPr>
              <w:del w:id="175" w:author="Jaume Losa, Alejandro Andreas" w:date="2023-09-14T11:02:00Z"/>
              <w:rFonts w:ascii="Arial" w:hAnsi="Arial" w:cs="Arial"/>
              <w:color w:val="000000" w:themeColor="text1"/>
              <w:sz w:val="20"/>
              <w:szCs w:val="20"/>
              <w:bdr w:val="none" w:sz="0" w:space="0" w:color="auto" w:frame="1"/>
            </w:rPr>
          </w:rPrChange>
        </w:rPr>
      </w:pPr>
      <w:ins w:id="176" w:author="Jaume Losa, Alejandro Andreas" w:date="2023-09-14T10:38:00Z">
        <w:r>
          <w:rPr>
            <w:rFonts w:ascii="Arial" w:eastAsia="Arial" w:hAnsi="Arial" w:cs="Arial"/>
            <w:color w:val="000000" w:themeColor="text1"/>
            <w:sz w:val="20"/>
            <w:szCs w:val="20"/>
          </w:rPr>
          <w:t>T</w:t>
        </w:r>
      </w:ins>
      <w:ins w:id="177" w:author="Jaume Losa, Alejandro Andreas" w:date="2023-09-14T10:35:00Z">
        <w:r w:rsidRPr="0029455F">
          <w:rPr>
            <w:rFonts w:ascii="Arial" w:eastAsia="Arial" w:hAnsi="Arial" w:cs="Arial"/>
            <w:color w:val="000000" w:themeColor="text1"/>
            <w:sz w:val="20"/>
            <w:szCs w:val="20"/>
            <w:rPrChange w:id="178"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79" w:author="Jaume Losa, Alejandro Andreas" w:date="2023-09-14T10:36:00Z">
        <w:r>
          <w:rPr>
            <w:rFonts w:ascii="Arial" w:eastAsia="Arial" w:hAnsi="Arial" w:cs="Arial"/>
            <w:color w:val="000000" w:themeColor="text1"/>
            <w:sz w:val="20"/>
            <w:szCs w:val="20"/>
          </w:rPr>
          <w:t xml:space="preserve"> </w:t>
        </w:r>
      </w:ins>
      <w:ins w:id="180" w:author="Jaume Losa, Alejandro Andreas" w:date="2023-09-14T10:38:00Z">
        <w:r>
          <w:rPr>
            <w:rFonts w:ascii="Arial" w:eastAsia="Arial" w:hAnsi="Arial" w:cs="Arial"/>
            <w:color w:val="000000" w:themeColor="text1"/>
            <w:sz w:val="20"/>
            <w:szCs w:val="20"/>
          </w:rPr>
          <w:t xml:space="preserve">states </w:t>
        </w:r>
      </w:ins>
      <w:ins w:id="181"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82" w:author="Jaume Losa, Alejandro Andreas" w:date="2023-09-14T10:40:00Z">
        <w:r>
          <w:rPr>
            <w:rFonts w:ascii="Arial" w:eastAsia="Arial" w:hAnsi="Arial" w:cs="Arial"/>
            <w:color w:val="000000" w:themeColor="text1"/>
            <w:sz w:val="20"/>
            <w:szCs w:val="20"/>
          </w:rPr>
          <w:t xml:space="preserve">. </w:t>
        </w:r>
      </w:ins>
      <w:ins w:id="183" w:author="Jaume Losa, Alejandro Andreas" w:date="2023-09-14T10:42:00Z">
        <w:r>
          <w:rPr>
            <w:rFonts w:ascii="Arial" w:eastAsia="Arial" w:hAnsi="Arial" w:cs="Arial"/>
            <w:color w:val="000000" w:themeColor="text1"/>
            <w:sz w:val="20"/>
            <w:szCs w:val="20"/>
          </w:rPr>
          <w:t>Personal data, according to this regulation, includes email</w:t>
        </w:r>
      </w:ins>
      <w:ins w:id="184" w:author="Jaume Losa, Alejandro Andreas" w:date="2023-10-10T09:46:00Z">
        <w:r w:rsidR="00BC3C71">
          <w:rPr>
            <w:rFonts w:ascii="Arial" w:eastAsia="Arial" w:hAnsi="Arial" w:cs="Arial"/>
            <w:color w:val="000000" w:themeColor="text1"/>
            <w:sz w:val="20"/>
            <w:szCs w:val="20"/>
          </w:rPr>
          <w:t xml:space="preserve"> a</w:t>
        </w:r>
      </w:ins>
      <w:ins w:id="185" w:author="Jaume Losa, Alejandro Andreas" w:date="2023-10-10T09:47:00Z">
        <w:r w:rsidR="00BC3C71">
          <w:rPr>
            <w:rFonts w:ascii="Arial" w:eastAsia="Arial" w:hAnsi="Arial" w:cs="Arial"/>
            <w:color w:val="000000" w:themeColor="text1"/>
            <w:sz w:val="20"/>
            <w:szCs w:val="20"/>
          </w:rPr>
          <w:t>ddresses</w:t>
        </w:r>
      </w:ins>
      <w:ins w:id="186" w:author="Jaume Losa, Alejandro Andreas" w:date="2023-09-14T10:43:00Z">
        <w:r>
          <w:rPr>
            <w:rFonts w:ascii="Arial" w:eastAsia="Arial" w:hAnsi="Arial" w:cs="Arial"/>
            <w:color w:val="000000" w:themeColor="text1"/>
            <w:sz w:val="20"/>
            <w:szCs w:val="20"/>
          </w:rPr>
          <w:t xml:space="preserve">. </w:t>
        </w:r>
      </w:ins>
      <w:ins w:id="187" w:author="Jaume Losa, Alejandro Andreas" w:date="2023-09-14T10:40:00Z">
        <w:r>
          <w:rPr>
            <w:rFonts w:ascii="Arial" w:eastAsia="Arial" w:hAnsi="Arial" w:cs="Arial"/>
            <w:color w:val="000000" w:themeColor="text1"/>
            <w:sz w:val="20"/>
            <w:szCs w:val="20"/>
          </w:rPr>
          <w:t xml:space="preserve">Participants in this study will </w:t>
        </w:r>
      </w:ins>
      <w:ins w:id="188" w:author="Jaume Losa, Alejandro Andreas" w:date="2023-09-14T10:44:00Z">
        <w:r>
          <w:rPr>
            <w:rFonts w:ascii="Arial" w:eastAsia="Arial" w:hAnsi="Arial" w:cs="Arial"/>
            <w:color w:val="000000" w:themeColor="text1"/>
            <w:sz w:val="20"/>
            <w:szCs w:val="20"/>
          </w:rPr>
          <w:t xml:space="preserve">provide their email addresses in order </w:t>
        </w:r>
      </w:ins>
      <w:ins w:id="189" w:author="Jaume Losa, Alejandro Andreas" w:date="2023-09-14T10:45:00Z">
        <w:r>
          <w:rPr>
            <w:rFonts w:ascii="Arial" w:eastAsia="Arial" w:hAnsi="Arial" w:cs="Arial"/>
            <w:color w:val="000000" w:themeColor="text1"/>
            <w:sz w:val="20"/>
            <w:szCs w:val="20"/>
          </w:rPr>
          <w:t>to send them the payment for their collaboration once the questionnaire is completed.</w:t>
        </w:r>
      </w:ins>
      <w:ins w:id="190" w:author="Jaume Losa, Alejandro Andreas" w:date="2023-10-10T09:47:00Z">
        <w:r w:rsidR="00BC3C71">
          <w:rPr>
            <w:rFonts w:ascii="Arial" w:eastAsia="Arial" w:hAnsi="Arial" w:cs="Arial"/>
            <w:color w:val="000000" w:themeColor="text1"/>
            <w:sz w:val="20"/>
            <w:szCs w:val="20"/>
          </w:rPr>
          <w:t xml:space="preserve"> </w:t>
        </w:r>
      </w:ins>
      <w:ins w:id="191" w:author="Jaume Losa, Alejandro Andreas" w:date="2023-09-14T10:45:00Z">
        <w:r>
          <w:rPr>
            <w:rFonts w:ascii="Arial" w:eastAsia="Arial" w:hAnsi="Arial" w:cs="Arial"/>
            <w:color w:val="000000" w:themeColor="text1"/>
            <w:sz w:val="20"/>
            <w:szCs w:val="20"/>
          </w:rPr>
          <w:t xml:space="preserve">Therefore, in order to </w:t>
        </w:r>
      </w:ins>
      <w:ins w:id="192" w:author="Jaume Losa, Alejandro Andreas" w:date="2023-09-14T10:46:00Z">
        <w:r>
          <w:rPr>
            <w:rFonts w:ascii="Arial" w:eastAsia="Arial" w:hAnsi="Arial" w:cs="Arial"/>
            <w:color w:val="000000" w:themeColor="text1"/>
            <w:sz w:val="20"/>
            <w:szCs w:val="20"/>
          </w:rPr>
          <w:t>comply</w:t>
        </w:r>
      </w:ins>
      <w:ins w:id="193" w:author="Jaume Losa, Alejandro Andreas" w:date="2023-09-14T10:45:00Z">
        <w:r>
          <w:rPr>
            <w:rFonts w:ascii="Arial" w:eastAsia="Arial" w:hAnsi="Arial" w:cs="Arial"/>
            <w:color w:val="000000" w:themeColor="text1"/>
            <w:sz w:val="20"/>
            <w:szCs w:val="20"/>
          </w:rPr>
          <w:t xml:space="preserve"> </w:t>
        </w:r>
      </w:ins>
      <w:ins w:id="194"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95" w:author="Jaume Losa, Alejandro Andreas" w:date="2023-09-14T10:47:00Z">
        <w:r>
          <w:rPr>
            <w:rFonts w:ascii="Arial" w:eastAsia="Arial" w:hAnsi="Arial" w:cs="Arial"/>
            <w:color w:val="000000" w:themeColor="text1"/>
            <w:sz w:val="20"/>
            <w:szCs w:val="20"/>
          </w:rPr>
          <w:t xml:space="preserve">. First, </w:t>
        </w:r>
      </w:ins>
      <w:ins w:id="196" w:author="Jaume Losa, Alejandro Andreas" w:date="2023-09-14T10:48:00Z">
        <w:r>
          <w:rPr>
            <w:rFonts w:ascii="Arial" w:eastAsia="Arial" w:hAnsi="Arial" w:cs="Arial"/>
            <w:color w:val="000000" w:themeColor="text1"/>
            <w:sz w:val="20"/>
            <w:szCs w:val="20"/>
          </w:rPr>
          <w:t>in compliance with Article</w:t>
        </w:r>
      </w:ins>
      <w:ins w:id="197" w:author="Jaume Losa, Alejandro Andreas" w:date="2023-09-14T10:49:00Z">
        <w:r>
          <w:rPr>
            <w:rFonts w:ascii="Arial" w:eastAsia="Arial" w:hAnsi="Arial" w:cs="Arial"/>
            <w:color w:val="000000" w:themeColor="text1"/>
            <w:sz w:val="20"/>
            <w:szCs w:val="20"/>
          </w:rPr>
          <w:t>s</w:t>
        </w:r>
      </w:ins>
      <w:ins w:id="198" w:author="Jaume Losa, Alejandro Andreas" w:date="2023-09-14T10:48:00Z">
        <w:r>
          <w:rPr>
            <w:rFonts w:ascii="Arial" w:eastAsia="Arial" w:hAnsi="Arial" w:cs="Arial"/>
            <w:color w:val="000000" w:themeColor="text1"/>
            <w:sz w:val="20"/>
            <w:szCs w:val="20"/>
          </w:rPr>
          <w:t xml:space="preserve"> 4(11) </w:t>
        </w:r>
      </w:ins>
      <w:ins w:id="199" w:author="Jaume Losa, Alejandro Andreas" w:date="2023-09-14T10:49:00Z">
        <w:r>
          <w:rPr>
            <w:rFonts w:ascii="Arial" w:eastAsia="Arial" w:hAnsi="Arial" w:cs="Arial"/>
            <w:color w:val="000000" w:themeColor="text1"/>
            <w:sz w:val="20"/>
            <w:szCs w:val="20"/>
          </w:rPr>
          <w:t xml:space="preserve">and 7 </w:t>
        </w:r>
      </w:ins>
      <w:ins w:id="200" w:author="Jaume Losa, Alejandro Andreas" w:date="2023-09-14T10:48:00Z">
        <w:r>
          <w:rPr>
            <w:rFonts w:ascii="Arial" w:eastAsia="Arial" w:hAnsi="Arial" w:cs="Arial"/>
            <w:color w:val="000000" w:themeColor="text1"/>
            <w:sz w:val="20"/>
            <w:szCs w:val="20"/>
          </w:rPr>
          <w:t>of the GDP</w:t>
        </w:r>
      </w:ins>
      <w:ins w:id="201" w:author="Jaume Losa, Alejandro Andreas" w:date="2023-09-14T10:51:00Z">
        <w:r>
          <w:rPr>
            <w:rFonts w:ascii="Arial" w:eastAsia="Arial" w:hAnsi="Arial" w:cs="Arial"/>
            <w:color w:val="000000" w:themeColor="text1"/>
            <w:sz w:val="20"/>
            <w:szCs w:val="20"/>
          </w:rPr>
          <w:t>R</w:t>
        </w:r>
      </w:ins>
      <w:ins w:id="202" w:author="Jaume Losa, Alejandro Andreas" w:date="2023-09-14T10:48:00Z">
        <w:r>
          <w:rPr>
            <w:rFonts w:ascii="Arial" w:eastAsia="Arial" w:hAnsi="Arial" w:cs="Arial"/>
            <w:color w:val="000000" w:themeColor="text1"/>
            <w:sz w:val="20"/>
            <w:szCs w:val="20"/>
          </w:rPr>
          <w:t>,</w:t>
        </w:r>
      </w:ins>
      <w:ins w:id="203"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204" w:author="Jaume Losa, Alejandro Andreas" w:date="2023-09-14T10:50:00Z">
        <w:r>
          <w:rPr>
            <w:rFonts w:ascii="Arial" w:eastAsia="Arial" w:hAnsi="Arial" w:cs="Arial"/>
            <w:color w:val="000000" w:themeColor="text1"/>
            <w:sz w:val="20"/>
            <w:szCs w:val="20"/>
          </w:rPr>
          <w:t>, in compliance with Article</w:t>
        </w:r>
      </w:ins>
      <w:ins w:id="205" w:author="Jaume Losa, Alejandro Andreas" w:date="2023-09-14T10:53:00Z">
        <w:r>
          <w:rPr>
            <w:rFonts w:ascii="Arial" w:eastAsia="Arial" w:hAnsi="Arial" w:cs="Arial"/>
            <w:color w:val="000000" w:themeColor="text1"/>
            <w:sz w:val="20"/>
            <w:szCs w:val="20"/>
          </w:rPr>
          <w:t>s</w:t>
        </w:r>
      </w:ins>
      <w:ins w:id="206" w:author="Jaume Losa, Alejandro Andreas" w:date="2023-09-14T10:50:00Z">
        <w:r>
          <w:rPr>
            <w:rFonts w:ascii="Arial" w:eastAsia="Arial" w:hAnsi="Arial" w:cs="Arial"/>
            <w:color w:val="000000" w:themeColor="text1"/>
            <w:sz w:val="20"/>
            <w:szCs w:val="20"/>
          </w:rPr>
          <w:t xml:space="preserve"> 12</w:t>
        </w:r>
      </w:ins>
      <w:ins w:id="207" w:author="Jaume Losa, Alejandro Andreas" w:date="2023-09-14T10:53:00Z">
        <w:r>
          <w:rPr>
            <w:rFonts w:ascii="Arial" w:eastAsia="Arial" w:hAnsi="Arial" w:cs="Arial"/>
            <w:color w:val="000000" w:themeColor="text1"/>
            <w:sz w:val="20"/>
            <w:szCs w:val="20"/>
          </w:rPr>
          <w:t>, 13</w:t>
        </w:r>
      </w:ins>
      <w:ins w:id="208"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209" w:author="Jaume Losa, Alejandro Andreas" w:date="2023-09-14T10:55:00Z">
        <w:r>
          <w:rPr>
            <w:rFonts w:ascii="Arial" w:eastAsia="Arial" w:hAnsi="Arial" w:cs="Arial"/>
            <w:color w:val="000000" w:themeColor="text1"/>
            <w:sz w:val="20"/>
            <w:szCs w:val="20"/>
          </w:rPr>
          <w:t xml:space="preserve">about </w:t>
        </w:r>
      </w:ins>
      <w:ins w:id="210" w:author="Jaume Losa, Alejandro Andreas" w:date="2023-09-14T10:56:00Z">
        <w:r>
          <w:rPr>
            <w:rFonts w:ascii="Arial" w:eastAsia="Arial" w:hAnsi="Arial" w:cs="Arial"/>
            <w:color w:val="000000" w:themeColor="text1"/>
            <w:sz w:val="20"/>
            <w:szCs w:val="20"/>
          </w:rPr>
          <w:t xml:space="preserve">how they are going to process the participants’ data </w:t>
        </w:r>
      </w:ins>
      <w:ins w:id="211" w:author="Jaume Losa, Alejandro Andreas" w:date="2023-09-14T10:51:00Z">
        <w:r>
          <w:rPr>
            <w:rFonts w:ascii="Arial" w:eastAsia="Arial" w:hAnsi="Arial" w:cs="Arial"/>
            <w:color w:val="000000" w:themeColor="text1"/>
            <w:sz w:val="20"/>
            <w:szCs w:val="20"/>
          </w:rPr>
          <w:t>and communicate</w:t>
        </w:r>
      </w:ins>
      <w:ins w:id="212"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213" w:author="Jaume Losa, Alejandro Andreas" w:date="2023-09-14T10:56:00Z">
        <w:r>
          <w:rPr>
            <w:rFonts w:ascii="Arial" w:eastAsia="Arial" w:hAnsi="Arial" w:cs="Arial"/>
            <w:color w:val="000000" w:themeColor="text1"/>
            <w:sz w:val="20"/>
            <w:szCs w:val="20"/>
          </w:rPr>
          <w:t xml:space="preserve">. </w:t>
        </w:r>
      </w:ins>
      <w:ins w:id="214"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215"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216" w:author="Jaume Losa, Alejandro Andreas" w:date="2023-09-14T10:59:00Z">
        <w:r>
          <w:rPr>
            <w:rFonts w:ascii="Arial" w:eastAsia="Arial" w:hAnsi="Arial" w:cs="Arial"/>
            <w:color w:val="000000" w:themeColor="text1"/>
            <w:sz w:val="20"/>
            <w:szCs w:val="20"/>
          </w:rPr>
          <w:t xml:space="preserve">the recommendations given </w:t>
        </w:r>
      </w:ins>
      <w:ins w:id="217" w:author="Jaume Losa, Alejandro Andreas" w:date="2023-09-14T11:00:00Z">
        <w:r>
          <w:rPr>
            <w:rFonts w:ascii="Arial" w:eastAsia="Arial" w:hAnsi="Arial" w:cs="Arial"/>
            <w:color w:val="000000" w:themeColor="text1"/>
            <w:sz w:val="20"/>
            <w:szCs w:val="20"/>
          </w:rPr>
          <w:t xml:space="preserve">by the Article 32 of the GDPR, </w:t>
        </w:r>
      </w:ins>
      <w:ins w:id="218"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19" w:author="Jaume Losa, Alejandro Andreas" w:date="2023-09-14T11:00:00Z">
        <w:r>
          <w:rPr>
            <w:rFonts w:ascii="Arial" w:eastAsia="Arial" w:hAnsi="Arial" w:cs="Arial"/>
            <w:color w:val="000000" w:themeColor="text1"/>
            <w:sz w:val="20"/>
            <w:szCs w:val="20"/>
          </w:rPr>
          <w:t>encrypt their</w:t>
        </w:r>
      </w:ins>
      <w:ins w:id="220"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21" w:author="Jaume Losa, Alejandro Andreas" w:date="2023-09-14T11:02:00Z">
        <w:r>
          <w:rPr>
            <w:rFonts w:ascii="Arial" w:eastAsia="Arial" w:hAnsi="Arial" w:cs="Arial"/>
            <w:color w:val="000000" w:themeColor="text1"/>
            <w:sz w:val="20"/>
            <w:szCs w:val="20"/>
          </w:rPr>
          <w:t>.</w:t>
        </w:r>
      </w:ins>
      <w:del w:id="222"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23"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24" w:name="NJAccessMedicalAct"/>
      <w:r>
        <w:rPr>
          <w:rFonts w:ascii="Arial" w:hAnsi="Arial" w:cs="Arial"/>
          <w:b/>
          <w:bCs/>
          <w:color w:val="000000"/>
          <w:sz w:val="20"/>
          <w:szCs w:val="20"/>
          <w:bdr w:val="none" w:sz="0" w:space="0" w:color="auto" w:frame="1"/>
        </w:rPr>
        <w:t>NJ Access to Medical Research Act (Surrogate Consent)</w:t>
      </w:r>
    </w:p>
    <w:bookmarkEnd w:id="224"/>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lastRenderedPageBreak/>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25" w:name="DataManagementPlan"/>
      <w:r w:rsidRPr="00B80E55">
        <w:rPr>
          <w:rFonts w:ascii="Arial" w:eastAsiaTheme="minorEastAsia" w:hAnsi="Arial" w:cs="Arial"/>
          <w:b/>
          <w:bCs/>
          <w:sz w:val="20"/>
          <w:szCs w:val="20"/>
        </w:rPr>
        <w:t>Data Management Plan</w:t>
      </w:r>
      <w:bookmarkEnd w:id="225"/>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26" w:name="DataAnalysis"/>
      <w:r w:rsidRPr="00B80E55">
        <w:rPr>
          <w:rFonts w:ascii="Arial" w:eastAsiaTheme="minorEastAsia" w:hAnsi="Arial" w:cs="Arial"/>
          <w:b/>
          <w:bCs/>
          <w:sz w:val="20"/>
          <w:szCs w:val="20"/>
        </w:rPr>
        <w:t>Data Analysis</w:t>
      </w:r>
      <w:bookmarkEnd w:id="226"/>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27"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28" w:author="Jaume Losa, Alejandro Andreas" w:date="2023-09-14T12:47:00Z">
        <w:r w:rsidR="0029455F">
          <w:rPr>
            <w:rFonts w:ascii="Arial" w:eastAsiaTheme="minorEastAsia" w:hAnsi="Arial" w:cs="Arial"/>
            <w:color w:val="000000" w:themeColor="text1"/>
            <w:sz w:val="20"/>
            <w:szCs w:val="20"/>
          </w:rPr>
          <w:t>using the program R</w:t>
        </w:r>
      </w:ins>
      <w:ins w:id="229" w:author="Jaume Losa, Alejandro Andreas" w:date="2023-09-15T09:03:00Z">
        <w:r w:rsidR="001F3D42">
          <w:rPr>
            <w:rFonts w:ascii="Arial" w:eastAsiaTheme="minorEastAsia" w:hAnsi="Arial" w:cs="Arial"/>
            <w:color w:val="000000" w:themeColor="text1"/>
            <w:sz w:val="20"/>
            <w:szCs w:val="20"/>
          </w:rPr>
          <w:t xml:space="preserve"> (R Core Team 2022)</w:t>
        </w:r>
      </w:ins>
      <w:ins w:id="230" w:author="Jaume Losa, Alejandro Andreas" w:date="2023-09-14T12:47:00Z">
        <w:r w:rsidR="0029455F">
          <w:rPr>
            <w:rFonts w:ascii="Arial" w:eastAsiaTheme="minorEastAsia" w:hAnsi="Arial" w:cs="Arial"/>
            <w:color w:val="000000" w:themeColor="text1"/>
            <w:sz w:val="20"/>
            <w:szCs w:val="20"/>
          </w:rPr>
          <w:t xml:space="preserve">. </w:t>
        </w:r>
      </w:ins>
      <w:ins w:id="231" w:author="Jaume Losa, Alejandro Andreas" w:date="2023-09-15T09:03:00Z">
        <w:r w:rsidR="001F3D42">
          <w:rPr>
            <w:rFonts w:ascii="Arial" w:eastAsiaTheme="minorEastAsia" w:hAnsi="Arial" w:cs="Arial"/>
            <w:color w:val="000000" w:themeColor="text1"/>
            <w:sz w:val="20"/>
            <w:szCs w:val="20"/>
          </w:rPr>
          <w:t>We</w:t>
        </w:r>
      </w:ins>
      <w:ins w:id="232"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33"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34"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35" w:author="Jaume Losa, Alejandro Andreas" w:date="2023-09-14T12:48:00Z"/>
          <w:rFonts w:ascii="Arial" w:eastAsiaTheme="minorEastAsia" w:hAnsi="Arial" w:cs="Arial"/>
          <w:color w:val="000000" w:themeColor="text1"/>
          <w:sz w:val="20"/>
          <w:szCs w:val="20"/>
        </w:rPr>
      </w:pPr>
      <w:del w:id="236"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37" w:name="DataSecurity"/>
      <w:r w:rsidRPr="00B80E55">
        <w:rPr>
          <w:rFonts w:ascii="Arial" w:eastAsiaTheme="minorEastAsia" w:hAnsi="Arial" w:cs="Arial"/>
          <w:b/>
          <w:bCs/>
          <w:sz w:val="20"/>
          <w:szCs w:val="20"/>
        </w:rPr>
        <w:t>Data Security</w:t>
      </w:r>
      <w:bookmarkEnd w:id="237"/>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38"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39" w:author="Jaume Losa, Alejandro Andreas" w:date="2023-09-14T12:54:00Z">
        <w:r w:rsidR="0029455F" w:rsidRPr="001F3D42">
          <w:rPr>
            <w:rFonts w:ascii="Arial" w:eastAsiaTheme="minorEastAsia" w:hAnsi="Arial" w:cs="Arial"/>
            <w:color w:val="000000" w:themeColor="text1"/>
            <w:sz w:val="20"/>
            <w:szCs w:val="20"/>
            <w:rPrChange w:id="240"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41" w:author="Jaume Losa, Alejandro Andreas" w:date="2023-09-14T12:54:00Z">
        <w:r w:rsidR="0029455F" w:rsidRPr="001F3D42">
          <w:rPr>
            <w:rFonts w:ascii="Arial" w:eastAsiaTheme="minorEastAsia" w:hAnsi="Arial" w:cs="Arial"/>
            <w:color w:val="000000" w:themeColor="text1"/>
            <w:sz w:val="20"/>
            <w:szCs w:val="20"/>
            <w:rPrChange w:id="242" w:author="Jaume Losa, Alejandro Andreas" w:date="2023-09-15T09:07:00Z">
              <w:rPr>
                <w:rFonts w:ascii="Arial" w:eastAsiaTheme="minorEastAsia" w:hAnsi="Arial" w:cs="Arial"/>
                <w:color w:val="000000" w:themeColor="text1"/>
                <w:sz w:val="20"/>
                <w:szCs w:val="20"/>
                <w:highlight w:val="yellow"/>
              </w:rPr>
            </w:rPrChange>
          </w:rPr>
          <w:t>is passwor</w:t>
        </w:r>
      </w:ins>
      <w:ins w:id="243" w:author="Jaume Losa, Alejandro Andreas" w:date="2023-09-14T12:55:00Z">
        <w:r w:rsidR="0029455F" w:rsidRPr="001F3D42">
          <w:rPr>
            <w:rFonts w:ascii="Arial" w:eastAsiaTheme="minorEastAsia" w:hAnsi="Arial" w:cs="Arial"/>
            <w:color w:val="000000" w:themeColor="text1"/>
            <w:sz w:val="20"/>
            <w:szCs w:val="20"/>
            <w:rPrChange w:id="244"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45" w:author="Jaume Losa, Alejandro Andreas" w:date="2023-09-14T12:56:00Z">
        <w:r w:rsidR="0029455F" w:rsidRPr="001F3D42">
          <w:rPr>
            <w:rFonts w:ascii="Arial" w:eastAsiaTheme="minorEastAsia" w:hAnsi="Arial" w:cs="Arial"/>
            <w:color w:val="000000" w:themeColor="text1"/>
            <w:sz w:val="20"/>
            <w:szCs w:val="20"/>
            <w:rPrChange w:id="246" w:author="Jaume Losa, Alejandro Andreas" w:date="2023-09-15T09:07:00Z">
              <w:rPr>
                <w:rFonts w:ascii="Arial" w:eastAsiaTheme="minorEastAsia" w:hAnsi="Arial" w:cs="Arial"/>
                <w:color w:val="000000" w:themeColor="text1"/>
                <w:sz w:val="20"/>
                <w:szCs w:val="20"/>
                <w:highlight w:val="yellow"/>
              </w:rPr>
            </w:rPrChange>
          </w:rPr>
          <w:t xml:space="preserve"> </w:t>
        </w:r>
      </w:ins>
      <w:del w:id="247"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48" w:author="Jaume Losa, Alejandro Andreas" w:date="2023-09-14T12:56:00Z">
        <w:r w:rsidR="0029455F" w:rsidRPr="001F3D42">
          <w:rPr>
            <w:rFonts w:ascii="Arial" w:eastAsiaTheme="minorEastAsia" w:hAnsi="Arial" w:cs="Arial"/>
            <w:color w:val="000000" w:themeColor="text1"/>
            <w:sz w:val="20"/>
            <w:szCs w:val="20"/>
            <w:rPrChange w:id="249"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50" w:author="Jaume Losa, Alejandro Andreas" w:date="2023-09-14T12:56:00Z">
        <w:r w:rsidR="0029455F" w:rsidRPr="001F3D42">
          <w:rPr>
            <w:rFonts w:ascii="Arial" w:eastAsiaTheme="minorEastAsia" w:hAnsi="Arial" w:cs="Arial"/>
            <w:color w:val="000000" w:themeColor="text1"/>
            <w:sz w:val="20"/>
            <w:szCs w:val="20"/>
            <w:rPrChange w:id="251" w:author="Jaume Losa, Alejandro Andreas" w:date="2023-09-15T09:07:00Z">
              <w:rPr>
                <w:rFonts w:ascii="Arial" w:eastAsiaTheme="minorEastAsia" w:hAnsi="Arial" w:cs="Arial"/>
                <w:color w:val="000000" w:themeColor="text1"/>
                <w:sz w:val="20"/>
                <w:szCs w:val="20"/>
                <w:highlight w:val="yellow"/>
              </w:rPr>
            </w:rPrChange>
          </w:rPr>
          <w:t xml:space="preserve">both </w:t>
        </w:r>
      </w:ins>
      <w:del w:id="252"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53" w:author="Jaume Losa, Alejandro Andreas" w:date="2023-09-14T12:56:00Z">
        <w:r w:rsidR="0029455F" w:rsidRPr="001F3D42">
          <w:rPr>
            <w:rFonts w:ascii="Arial" w:eastAsiaTheme="minorEastAsia" w:hAnsi="Arial" w:cs="Arial"/>
            <w:color w:val="000000" w:themeColor="text1"/>
            <w:sz w:val="20"/>
            <w:szCs w:val="20"/>
            <w:rPrChange w:id="254"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55"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56"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57" w:name="six3"/>
      <w:bookmarkEnd w:id="257"/>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58" w:name="ReportingResults"/>
      <w:r w:rsidRPr="00B80E55">
        <w:rPr>
          <w:rFonts w:ascii="Arial" w:eastAsiaTheme="minorEastAsia" w:hAnsi="Arial" w:cs="Arial"/>
          <w:b/>
          <w:bCs/>
          <w:sz w:val="20"/>
          <w:szCs w:val="20"/>
        </w:rPr>
        <w:t>Reporting Results</w:t>
      </w:r>
    </w:p>
    <w:bookmarkEnd w:id="258"/>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59"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60" w:author="Alejandro Andreas Jaume Losa" w:date="2023-09-11T12:30:00Z">
        <w:r w:rsidR="00AE4456">
          <w:rPr>
            <w:rFonts w:ascii="Arial" w:eastAsiaTheme="minorEastAsia" w:hAnsi="Arial" w:cs="Arial"/>
            <w:sz w:val="20"/>
            <w:szCs w:val="20"/>
          </w:rPr>
          <w:t>W</w:t>
        </w:r>
      </w:ins>
      <w:ins w:id="261" w:author="Alejandro Andreas Jaume Losa" w:date="2023-09-11T12:31:00Z">
        <w:r w:rsidR="00AE4456">
          <w:rPr>
            <w:rFonts w:ascii="Arial" w:eastAsiaTheme="minorEastAsia" w:hAnsi="Arial" w:cs="Arial"/>
            <w:sz w:val="20"/>
            <w:szCs w:val="20"/>
          </w:rPr>
          <w:t>e w</w:t>
        </w:r>
      </w:ins>
      <w:del w:id="262"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63"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64" w:author="Alejandro Andreas Jaume Losa" w:date="2023-09-11T12:30:00Z">
        <w:r>
          <w:rPr>
            <w:rFonts w:ascii="Arial" w:eastAsiaTheme="minorEastAsia" w:hAnsi="Arial" w:cs="Arial"/>
            <w:sz w:val="20"/>
            <w:szCs w:val="20"/>
          </w:rPr>
          <w:t xml:space="preserve">We </w:t>
        </w:r>
      </w:ins>
      <w:del w:id="265"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66"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67" w:name="SecondaryUseoftheData"/>
      <w:r w:rsidRPr="00B80E55">
        <w:rPr>
          <w:rFonts w:ascii="Arial" w:eastAsiaTheme="minorEastAsia" w:hAnsi="Arial" w:cs="Arial"/>
          <w:b/>
          <w:bCs/>
          <w:sz w:val="20"/>
          <w:szCs w:val="20"/>
        </w:rPr>
        <w:t xml:space="preserve">Secondary Use of the Data   </w:t>
      </w:r>
      <w:bookmarkEnd w:id="267"/>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68" w:name="ResearchRepositories"/>
      <w:r w:rsidRPr="00B80E55">
        <w:rPr>
          <w:rFonts w:ascii="Arial" w:eastAsiaTheme="minorEastAsia" w:hAnsi="Arial" w:cs="Arial"/>
          <w:b/>
          <w:bCs/>
          <w:sz w:val="20"/>
          <w:szCs w:val="20"/>
        </w:rPr>
        <w:t xml:space="preserve">Research Repositories </w:t>
      </w:r>
      <w:bookmarkEnd w:id="268"/>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69" w:name="ApprovalsAuthorizations"/>
      <w:r w:rsidRPr="00107B95">
        <w:rPr>
          <w:rFonts w:ascii="Arial" w:eastAsiaTheme="minorEastAsia" w:hAnsi="Arial" w:cs="Arial"/>
          <w:b/>
          <w:bCs/>
          <w:sz w:val="20"/>
          <w:szCs w:val="20"/>
        </w:rPr>
        <w:t>Approvals/Authorizations</w:t>
      </w:r>
      <w:bookmarkEnd w:id="269"/>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70" w:name="Bibliography"/>
      <w:r w:rsidRPr="00B80E55">
        <w:rPr>
          <w:rFonts w:ascii="Arial" w:eastAsiaTheme="minorEastAsia" w:hAnsi="Arial" w:cs="Arial"/>
          <w:b/>
          <w:bCs/>
          <w:sz w:val="20"/>
          <w:szCs w:val="20"/>
        </w:rPr>
        <w:t>Bibliography</w:t>
      </w:r>
      <w:bookmarkEnd w:id="270"/>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7832" w14:textId="77777777" w:rsidR="00FD3BAE" w:rsidRDefault="00FD3BAE" w:rsidP="00126E30">
      <w:pPr>
        <w:spacing w:after="0" w:line="240" w:lineRule="auto"/>
      </w:pPr>
      <w:r>
        <w:separator/>
      </w:r>
    </w:p>
  </w:endnote>
  <w:endnote w:type="continuationSeparator" w:id="0">
    <w:p w14:paraId="7ACA1223" w14:textId="77777777" w:rsidR="00FD3BAE" w:rsidRDefault="00FD3BAE" w:rsidP="00126E30">
      <w:pPr>
        <w:spacing w:after="0" w:line="240" w:lineRule="auto"/>
      </w:pPr>
      <w:r>
        <w:continuationSeparator/>
      </w:r>
    </w:p>
  </w:endnote>
  <w:endnote w:type="continuationNotice" w:id="1">
    <w:p w14:paraId="29532F70" w14:textId="77777777" w:rsidR="00FD3BAE" w:rsidRDefault="00FD3B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4C2DABDD"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ins w:id="271" w:author="Jaume Losa, Alejandro Andreas" w:date="2023-09-30T16:51:00Z">
                <w:r w:rsidR="006E564A">
                  <w:rPr>
                    <w:rFonts w:ascii="Arial" w:hAnsi="Arial" w:cs="Arial"/>
                    <w:sz w:val="16"/>
                    <w:szCs w:val="18"/>
                  </w:rPr>
                  <w:t>30</w:t>
                </w:r>
              </w:ins>
              <w:del w:id="272" w:author="Jaume Losa, Alejandro Andreas" w:date="2023-09-30T16:51:00Z">
                <w:r w:rsidR="00851863" w:rsidDel="006E564A">
                  <w:rPr>
                    <w:rFonts w:ascii="Arial" w:hAnsi="Arial" w:cs="Arial"/>
                    <w:sz w:val="16"/>
                    <w:szCs w:val="18"/>
                  </w:rPr>
                  <w:delText>11</w:delText>
                </w:r>
              </w:del>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9056" w14:textId="77777777" w:rsidR="00FD3BAE" w:rsidRDefault="00FD3BAE" w:rsidP="00126E30">
      <w:pPr>
        <w:spacing w:after="0" w:line="240" w:lineRule="auto"/>
      </w:pPr>
      <w:bookmarkStart w:id="0" w:name="_Hlk93260596"/>
      <w:bookmarkEnd w:id="0"/>
      <w:r>
        <w:separator/>
      </w:r>
    </w:p>
  </w:footnote>
  <w:footnote w:type="continuationSeparator" w:id="0">
    <w:p w14:paraId="038DEE70" w14:textId="77777777" w:rsidR="00FD3BAE" w:rsidRDefault="00FD3BAE" w:rsidP="00126E30">
      <w:pPr>
        <w:spacing w:after="0" w:line="240" w:lineRule="auto"/>
      </w:pPr>
      <w:r>
        <w:continuationSeparator/>
      </w:r>
    </w:p>
  </w:footnote>
  <w:footnote w:type="continuationNotice" w:id="1">
    <w:p w14:paraId="7A70E5C3" w14:textId="77777777" w:rsidR="00FD3BAE" w:rsidRDefault="00FD3B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3C71"/>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3BAE"/>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4895</Words>
  <Characters>27907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13</cp:revision>
  <cp:lastPrinted>2018-12-12T19:45:00Z</cp:lastPrinted>
  <dcterms:created xsi:type="dcterms:W3CDTF">2023-08-26T14:58:00Z</dcterms:created>
  <dcterms:modified xsi:type="dcterms:W3CDTF">2023-10-10T13:47:00Z</dcterms:modified>
</cp:coreProperties>
</file>