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769DF996"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0</w:t>
            </w:r>
            <w:r w:rsidR="00851863">
              <w:rPr>
                <w:rFonts w:ascii="Arial" w:hAnsi="Arial" w:cs="Arial"/>
                <w:iCs/>
                <w:color w:val="000000" w:themeColor="text1"/>
                <w:szCs w:val="20"/>
              </w:rPr>
              <w:t>9</w:t>
            </w:r>
            <w:r>
              <w:rPr>
                <w:rFonts w:ascii="Arial" w:hAnsi="Arial" w:cs="Arial"/>
                <w:iCs/>
                <w:color w:val="000000" w:themeColor="text1"/>
                <w:szCs w:val="20"/>
              </w:rPr>
              <w:t>.</w:t>
            </w:r>
            <w:r w:rsidR="00851863">
              <w:rPr>
                <w:rFonts w:ascii="Arial" w:hAnsi="Arial" w:cs="Arial"/>
                <w:iCs/>
                <w:color w:val="000000" w:themeColor="text1"/>
                <w:szCs w:val="20"/>
              </w:rPr>
              <w:t>11</w:t>
            </w:r>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1" w:name="ResearchDesign"/>
      <w:r w:rsidRPr="00B80E55">
        <w:rPr>
          <w:rFonts w:ascii="Arial" w:eastAsiaTheme="minorEastAsia" w:hAnsi="Arial" w:cs="Arial"/>
          <w:b/>
          <w:bCs/>
          <w:sz w:val="24"/>
          <w:szCs w:val="20"/>
        </w:rPr>
        <w:t>1.0 Research Design</w:t>
      </w:r>
    </w:p>
    <w:bookmarkEnd w:id="1"/>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2" w:name="PurposeSpecificAims"/>
      <w:r w:rsidRPr="00C70578">
        <w:rPr>
          <w:rFonts w:ascii="Arial" w:eastAsiaTheme="minorEastAsia" w:hAnsi="Arial" w:cs="Arial"/>
          <w:b/>
          <w:bCs/>
          <w:color w:val="000000" w:themeColor="text1"/>
          <w:sz w:val="20"/>
          <w:szCs w:val="20"/>
        </w:rPr>
        <w:t xml:space="preserve">Purpose/Specific Aims </w:t>
      </w:r>
      <w:bookmarkEnd w:id="2"/>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3"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3"/>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4" w:name="ResearchDesignandMethods"/>
      <w:r w:rsidRPr="00C70578">
        <w:rPr>
          <w:rFonts w:ascii="Arial" w:eastAsiaTheme="minorEastAsia" w:hAnsi="Arial" w:cs="Arial"/>
          <w:b/>
          <w:bCs/>
          <w:color w:val="000000" w:themeColor="text1"/>
          <w:sz w:val="20"/>
          <w:szCs w:val="20"/>
        </w:rPr>
        <w:t>Research Design and Methods</w:t>
      </w:r>
      <w:bookmarkEnd w:id="4"/>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02A42C40" w14:textId="05A69B7C" w:rsidR="00C70578" w:rsidRPr="00C70578" w:rsidRDefault="00D7225B" w:rsidP="001F3D42">
      <w:pPr>
        <w:spacing w:after="0" w:line="240" w:lineRule="auto"/>
        <w:ind w:left="720"/>
        <w:contextualSpacing/>
        <w:jc w:val="both"/>
        <w:rPr>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ins w:id="5" w:author="Jaume Losa, Alejandro Andreas" w:date="2023-09-14T12:37:00Z">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ins>
      <w:ins w:id="6" w:author="Jaume Losa, Alejandro Andreas" w:date="2023-09-15T08:45:00Z">
        <w:r w:rsidR="001F3D42" w:rsidRPr="001F3D42">
          <w:rPr>
            <w:rFonts w:ascii="Arial" w:eastAsiaTheme="minorEastAsia" w:hAnsi="Arial" w:cs="Arial"/>
            <w:color w:val="000000" w:themeColor="text1"/>
            <w:sz w:val="20"/>
            <w:szCs w:val="20"/>
          </w:rPr>
          <w:t xml:space="preserve"> </w:t>
        </w:r>
      </w:ins>
      <w:ins w:id="7" w:author="Jaume Losa, Alejandro Andreas" w:date="2023-09-14T12:39:00Z">
        <w:r w:rsidR="0029455F" w:rsidRPr="001F3D42">
          <w:rPr>
            <w:rFonts w:ascii="Arial" w:eastAsiaTheme="minorEastAsia" w:hAnsi="Arial" w:cs="Arial"/>
            <w:color w:val="000000" w:themeColor="text1"/>
            <w:sz w:val="20"/>
            <w:szCs w:val="20"/>
            <w:rPrChange w:id="8" w:author="Jaume Losa, Alejandro Andreas" w:date="2023-09-15T08:45:00Z">
              <w:rPr>
                <w:rFonts w:ascii="Arial" w:eastAsiaTheme="minorEastAsia" w:hAnsi="Arial" w:cs="Arial"/>
                <w:color w:val="000000" w:themeColor="text1"/>
                <w:sz w:val="20"/>
                <w:szCs w:val="20"/>
                <w:highlight w:val="yellow"/>
              </w:rPr>
            </w:rPrChange>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ins>
      <w:ins w:id="9" w:author="Jaume Losa, Alejandro Andreas" w:date="2023-09-14T12:38:00Z">
        <w:r w:rsidR="0029455F" w:rsidRPr="001F3D42">
          <w:rPr>
            <w:rFonts w:ascii="Arial" w:eastAsiaTheme="minorEastAsia" w:hAnsi="Arial" w:cs="Arial"/>
            <w:color w:val="000000" w:themeColor="text1"/>
            <w:sz w:val="20"/>
            <w:szCs w:val="20"/>
          </w:rPr>
          <w:t>After completing the survey, participants will be given two weeks to request that their data not be used after which time their email address will be eliminated from our files.</w:t>
        </w:r>
      </w:ins>
      <w:ins w:id="10" w:author="Jaume Losa, Alejandro Andreas" w:date="2023-09-15T08:45:00Z">
        <w:r w:rsidR="001F3D42" w:rsidRPr="001F3D42">
          <w:rPr>
            <w:rFonts w:ascii="Arial" w:eastAsiaTheme="minorEastAsia" w:hAnsi="Arial" w:cs="Arial"/>
            <w:color w:val="000000" w:themeColor="text1"/>
            <w:sz w:val="20"/>
            <w:szCs w:val="20"/>
          </w:rPr>
          <w:t xml:space="preserve"> </w:t>
        </w:r>
      </w:ins>
      <w:ins w:id="11" w:author="Jaume Losa, Alejandro Andreas" w:date="2023-09-14T12:39:00Z">
        <w:r w:rsidR="0029455F" w:rsidRPr="001F3D42">
          <w:rPr>
            <w:rFonts w:ascii="Arial" w:eastAsiaTheme="minorEastAsia" w:hAnsi="Arial" w:cs="Arial"/>
            <w:color w:val="000000" w:themeColor="text1"/>
            <w:sz w:val="20"/>
            <w:szCs w:val="20"/>
          </w:rPr>
          <w:t>The only identifi</w:t>
        </w:r>
      </w:ins>
      <w:ins w:id="12" w:author="Jaume Losa, Alejandro Andreas" w:date="2023-09-14T12:40:00Z">
        <w:r w:rsidR="0029455F" w:rsidRPr="001F3D42">
          <w:rPr>
            <w:rFonts w:ascii="Arial" w:eastAsiaTheme="minorEastAsia" w:hAnsi="Arial" w:cs="Arial"/>
            <w:color w:val="000000" w:themeColor="text1"/>
            <w:sz w:val="20"/>
            <w:szCs w:val="20"/>
          </w:rPr>
          <w:t xml:space="preserve">able information that will be collected will be the participants’ IP addresses and email addresses, since the IP address is collected as a function of </w:t>
        </w:r>
      </w:ins>
      <w:ins w:id="13" w:author="Jaume Losa, Alejandro Andreas" w:date="2023-09-14T12:41:00Z">
        <w:r w:rsidR="0029455F" w:rsidRPr="001F3D42">
          <w:rPr>
            <w:rFonts w:ascii="Arial" w:eastAsiaTheme="minorEastAsia" w:hAnsi="Arial" w:cs="Arial"/>
            <w:color w:val="000000" w:themeColor="text1"/>
            <w:sz w:val="20"/>
            <w:szCs w:val="20"/>
          </w:rPr>
          <w:t>Qualtrics,</w:t>
        </w:r>
      </w:ins>
      <w:ins w:id="14" w:author="Jaume Losa, Alejandro Andreas" w:date="2023-09-14T12:40:00Z">
        <w:r w:rsidR="0029455F" w:rsidRPr="001F3D42">
          <w:rPr>
            <w:rFonts w:ascii="Arial" w:eastAsiaTheme="minorEastAsia" w:hAnsi="Arial" w:cs="Arial"/>
            <w:color w:val="000000" w:themeColor="text1"/>
            <w:sz w:val="20"/>
            <w:szCs w:val="20"/>
          </w:rPr>
          <w:t xml:space="preserve"> and it is not of </w:t>
        </w:r>
      </w:ins>
      <w:ins w:id="15" w:author="Jaume Losa, Alejandro Andreas" w:date="2023-09-14T12:41:00Z">
        <w:r w:rsidR="0029455F" w:rsidRPr="001F3D42">
          <w:rPr>
            <w:rFonts w:ascii="Arial" w:eastAsiaTheme="minorEastAsia" w:hAnsi="Arial" w:cs="Arial"/>
            <w:color w:val="000000" w:themeColor="text1"/>
            <w:sz w:val="20"/>
            <w:szCs w:val="20"/>
          </w:rPr>
          <w:t>interest</w:t>
        </w:r>
      </w:ins>
      <w:ins w:id="16" w:author="Jaume Losa, Alejandro Andreas" w:date="2023-09-14T12:40:00Z">
        <w:r w:rsidR="0029455F" w:rsidRPr="001F3D42">
          <w:rPr>
            <w:rFonts w:ascii="Arial" w:eastAsiaTheme="minorEastAsia" w:hAnsi="Arial" w:cs="Arial"/>
            <w:color w:val="000000" w:themeColor="text1"/>
            <w:sz w:val="20"/>
            <w:szCs w:val="20"/>
          </w:rPr>
          <w:t xml:space="preserve"> in the research it will be immediately deleted from t</w:t>
        </w:r>
      </w:ins>
      <w:ins w:id="17" w:author="Jaume Losa, Alejandro Andreas" w:date="2023-09-14T12:41:00Z">
        <w:r w:rsidR="0029455F" w:rsidRPr="001F3D42">
          <w:rPr>
            <w:rFonts w:ascii="Arial" w:eastAsiaTheme="minorEastAsia" w:hAnsi="Arial" w:cs="Arial"/>
            <w:color w:val="000000" w:themeColor="text1"/>
            <w:sz w:val="20"/>
            <w:szCs w:val="20"/>
          </w:rPr>
          <w:t>he participants’ response. The email address will be maintained in our records for two weeks in order to facilitated payment and allow the participants a timeframe within which to request the elimination of their data.</w:t>
        </w:r>
      </w:ins>
      <w:ins w:id="18" w:author="Jaume Losa, Alejandro Andreas" w:date="2023-09-15T08:45:00Z">
        <w:r w:rsidR="001F3D42" w:rsidRPr="001F3D42">
          <w:rPr>
            <w:rFonts w:ascii="Arial" w:eastAsiaTheme="minorEastAsia" w:hAnsi="Arial" w:cs="Arial"/>
            <w:color w:val="000000" w:themeColor="text1"/>
            <w:sz w:val="20"/>
            <w:szCs w:val="20"/>
          </w:rPr>
          <w:t xml:space="preserve"> </w:t>
        </w:r>
      </w:ins>
      <w:del w:id="19" w:author="Jaume Losa, Alejandro Andreas" w:date="2023-09-14T12:39:00Z">
        <w:r w:rsidR="00C70578" w:rsidRPr="001F3D42" w:rsidDel="0029455F">
          <w:rPr>
            <w:rFonts w:ascii="Arial" w:eastAsiaTheme="minorEastAsia" w:hAnsi="Arial" w:cs="Arial"/>
            <w:color w:val="000000" w:themeColor="text1"/>
            <w:sz w:val="20"/>
            <w:szCs w:val="20"/>
          </w:rPr>
          <w:delText>Once the survey is completed, participants will also have the choice to request the elimination of their data</w:delText>
        </w:r>
      </w:del>
      <w:del w:id="20" w:author="Alejandro Andreas Jaume Losa" w:date="2023-09-11T12:08:00Z">
        <w:r w:rsidR="00C70578" w:rsidRPr="001F3D42" w:rsidDel="00D04107">
          <w:rPr>
            <w:rFonts w:ascii="Arial" w:eastAsiaTheme="minorEastAsia" w:hAnsi="Arial" w:cs="Arial"/>
            <w:color w:val="000000" w:themeColor="text1"/>
            <w:sz w:val="20"/>
            <w:szCs w:val="20"/>
          </w:rPr>
          <w:delText xml:space="preserve">. </w:delText>
        </w:r>
      </w:del>
      <w:r w:rsidR="00C70578" w:rsidRPr="001F3D42">
        <w:rPr>
          <w:rFonts w:ascii="Arial" w:eastAsiaTheme="minorEastAsia" w:hAnsi="Arial" w:cs="Arial"/>
          <w:color w:val="000000" w:themeColor="text1"/>
          <w:sz w:val="20"/>
          <w:szCs w:val="20"/>
        </w:rPr>
        <w:t xml:space="preserve">It's important to note that </w:t>
      </w:r>
      <w:del w:id="21" w:author="Jaume Losa, Alejandro Andreas" w:date="2023-09-15T08:44:00Z">
        <w:r w:rsidR="00C70578" w:rsidRPr="001F3D42" w:rsidDel="001F3D42">
          <w:rPr>
            <w:rFonts w:ascii="Arial" w:eastAsiaTheme="minorEastAsia" w:hAnsi="Arial" w:cs="Arial"/>
            <w:color w:val="000000" w:themeColor="text1"/>
            <w:sz w:val="20"/>
            <w:szCs w:val="20"/>
          </w:rPr>
          <w:delText xml:space="preserve">no personally identifiable information will be gathered, and </w:delText>
        </w:r>
      </w:del>
      <w:r w:rsidR="00C70578" w:rsidRPr="001F3D42">
        <w:rPr>
          <w:rFonts w:ascii="Arial" w:eastAsiaTheme="minorEastAsia" w:hAnsi="Arial" w:cs="Arial"/>
          <w:color w:val="000000" w:themeColor="text1"/>
          <w:sz w:val="20"/>
          <w:szCs w:val="20"/>
        </w:rPr>
        <w:t>access to the data will be restricted solely to researchers affiliated with this IRB (Institutional Review Board)</w:t>
      </w:r>
      <w:ins w:id="22" w:author="Alejandro Andreas Jaume Losa" w:date="2023-09-11T12:08:00Z">
        <w:r w:rsidR="00D04107" w:rsidRPr="001F3D42">
          <w:rPr>
            <w:rFonts w:ascii="Arial" w:eastAsiaTheme="minorEastAsia" w:hAnsi="Arial" w:cs="Arial"/>
            <w:color w:val="000000" w:themeColor="text1"/>
            <w:sz w:val="20"/>
            <w:szCs w:val="20"/>
          </w:rPr>
          <w:t xml:space="preserve"> application</w:t>
        </w:r>
      </w:ins>
      <w:r w:rsidR="00C70578" w:rsidRPr="001F3D42">
        <w:rPr>
          <w:rFonts w:ascii="Arial" w:eastAsiaTheme="minorEastAsia" w:hAnsi="Arial" w:cs="Arial"/>
          <w:color w:val="000000" w:themeColor="text1"/>
          <w:sz w:val="20"/>
          <w:szCs w:val="20"/>
        </w:rPr>
        <w:t>.</w:t>
      </w:r>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23" w:name="PreliminaryData"/>
      <w:r w:rsidRPr="00C70578">
        <w:rPr>
          <w:rFonts w:ascii="Arial" w:eastAsiaTheme="minorBidi" w:hAnsi="Arial" w:cs="Arial"/>
          <w:b/>
          <w:bCs/>
          <w:color w:val="000000" w:themeColor="text1"/>
          <w:sz w:val="20"/>
          <w:szCs w:val="20"/>
        </w:rPr>
        <w:t>Preliminary Data</w:t>
      </w:r>
      <w:bookmarkEnd w:id="23"/>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lastRenderedPageBreak/>
        <w:t>1.5</w:t>
      </w:r>
      <w:r w:rsidRPr="00C70578">
        <w:rPr>
          <w:rFonts w:ascii="Arial" w:eastAsiaTheme="minorBidi" w:hAnsi="Arial" w:cs="Arial"/>
          <w:color w:val="000000" w:themeColor="text1"/>
          <w:sz w:val="20"/>
          <w:szCs w:val="20"/>
        </w:rPr>
        <w:t xml:space="preserve"> </w:t>
      </w:r>
      <w:bookmarkStart w:id="24" w:name="SampleSizeJustification"/>
      <w:r w:rsidRPr="00C70578">
        <w:rPr>
          <w:rFonts w:ascii="Arial" w:eastAsiaTheme="minorEastAsia" w:hAnsi="Arial" w:cs="Arial"/>
          <w:b/>
          <w:bCs/>
          <w:color w:val="000000" w:themeColor="text1"/>
          <w:sz w:val="20"/>
          <w:szCs w:val="20"/>
        </w:rPr>
        <w:t>Sample Size Justification</w:t>
      </w:r>
      <w:bookmarkEnd w:id="24"/>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4CC8E462" w:rsid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t xml:space="preserve">We aim to include </w:t>
      </w:r>
      <w:del w:id="25" w:author="Alejandro Andreas Jaume Losa" w:date="2023-09-11T12:11:00Z">
        <w:r w:rsidRPr="00C70578" w:rsidDel="00D04107">
          <w:rPr>
            <w:rFonts w:ascii="Arial" w:hAnsi="Arial" w:cs="Arial"/>
            <w:color w:val="000000" w:themeColor="text1"/>
            <w:sz w:val="20"/>
            <w:szCs w:val="20"/>
          </w:rPr>
          <w:delText xml:space="preserve">a minimum </w:delText>
        </w:r>
        <w:r w:rsidRPr="004A70F3" w:rsidDel="00D04107">
          <w:rPr>
            <w:rFonts w:ascii="Arial" w:hAnsi="Arial" w:cs="Arial"/>
            <w:color w:val="000000" w:themeColor="text1"/>
            <w:sz w:val="20"/>
            <w:szCs w:val="20"/>
          </w:rPr>
          <w:delText xml:space="preserve">of </w:delText>
        </w:r>
      </w:del>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w:t>
      </w:r>
      <w:del w:id="26" w:author="Alejandro Andreas Jaume Losa" w:date="2023-09-11T13:09:00Z">
        <w:r w:rsidR="004A70F3" w:rsidDel="00712E61">
          <w:rPr>
            <w:rFonts w:ascii="Arial" w:hAnsi="Arial" w:cs="Arial"/>
            <w:color w:val="000000" w:themeColor="text1"/>
            <w:sz w:val="20"/>
            <w:szCs w:val="20"/>
          </w:rPr>
          <w:delText>taking into account</w:delText>
        </w:r>
      </w:del>
      <w:ins w:id="27" w:author="Alejandro Andreas Jaume Losa" w:date="2023-09-11T13:09:00Z">
        <w:r w:rsidR="00712E61">
          <w:rPr>
            <w:rFonts w:ascii="Arial" w:hAnsi="Arial" w:cs="Arial"/>
            <w:color w:val="000000" w:themeColor="text1"/>
            <w:sz w:val="20"/>
            <w:szCs w:val="20"/>
          </w:rPr>
          <w:t>considering</w:t>
        </w:r>
      </w:ins>
      <w:r w:rsidR="004A70F3">
        <w:rPr>
          <w:rFonts w:ascii="Arial" w:hAnsi="Arial" w:cs="Arial"/>
          <w:color w:val="000000" w:themeColor="text1"/>
          <w:sz w:val="20"/>
          <w:szCs w:val="20"/>
        </w:rPr>
        <w:t xml:space="preserve"> the size of this preliminary study, as well as the time available, we consider it more appropriate, realistic and feasible to have </w:t>
      </w:r>
      <w:del w:id="28" w:author="Alejandro Andreas Jaume Losa" w:date="2023-09-11T12:11:00Z">
        <w:r w:rsidR="004A70F3" w:rsidDel="00D04107">
          <w:rPr>
            <w:rFonts w:ascii="Arial" w:hAnsi="Arial" w:cs="Arial"/>
            <w:color w:val="000000" w:themeColor="text1"/>
            <w:sz w:val="20"/>
            <w:szCs w:val="20"/>
          </w:rPr>
          <w:delText xml:space="preserve">approximately </w:delText>
        </w:r>
      </w:del>
      <w:r w:rsidR="004A70F3">
        <w:rPr>
          <w:rFonts w:ascii="Arial" w:hAnsi="Arial" w:cs="Arial"/>
          <w:color w:val="000000" w:themeColor="text1"/>
          <w:sz w:val="20"/>
          <w:szCs w:val="20"/>
        </w:rPr>
        <w:t>100 participants.</w:t>
      </w:r>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29" w:name="StudyVariables"/>
      <w:r w:rsidRPr="004A70F3">
        <w:rPr>
          <w:rFonts w:ascii="Arial" w:eastAsiaTheme="minorEastAsia" w:hAnsi="Arial" w:cs="Arial"/>
          <w:b/>
          <w:bCs/>
          <w:color w:val="000000" w:themeColor="text1"/>
          <w:sz w:val="20"/>
          <w:szCs w:val="20"/>
        </w:rPr>
        <w:t>Study Variables</w:t>
      </w:r>
      <w:bookmarkEnd w:id="29"/>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30" w:name="SpecimenCollection"/>
      <w:r w:rsidRPr="00B80E55">
        <w:rPr>
          <w:rFonts w:ascii="Arial" w:eastAsiaTheme="minorEastAsia" w:hAnsi="Arial" w:cs="Arial"/>
          <w:b/>
          <w:bCs/>
          <w:sz w:val="20"/>
          <w:szCs w:val="20"/>
        </w:rPr>
        <w:t>Specimen Collection</w:t>
      </w:r>
      <w:bookmarkEnd w:id="30"/>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31" w:name="DataCollection"/>
      <w:r w:rsidRPr="00B80E55">
        <w:rPr>
          <w:rFonts w:ascii="Arial" w:eastAsiaTheme="minorEastAsia" w:hAnsi="Arial" w:cs="Arial"/>
          <w:b/>
          <w:bCs/>
          <w:sz w:val="20"/>
          <w:szCs w:val="20"/>
        </w:rPr>
        <w:t>Data Collection</w:t>
      </w:r>
      <w:bookmarkEnd w:id="31"/>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lastRenderedPageBreak/>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16009000" w14:textId="05DBBB56" w:rsidR="001F3D42" w:rsidRPr="001F3D42" w:rsidRDefault="00EF6970" w:rsidP="001F3D42">
      <w:pPr>
        <w:pStyle w:val="ListParagraph"/>
        <w:numPr>
          <w:ilvl w:val="0"/>
          <w:numId w:val="52"/>
        </w:numPr>
        <w:autoSpaceDE w:val="0"/>
        <w:autoSpaceDN w:val="0"/>
        <w:adjustRightInd w:val="0"/>
        <w:spacing w:after="0" w:line="240" w:lineRule="auto"/>
        <w:ind w:left="990"/>
        <w:jc w:val="both"/>
        <w:rPr>
          <w:ins w:id="32" w:author="Jaume Losa, Alejandro Andreas" w:date="2023-09-15T08:48:00Z"/>
          <w:rFonts w:ascii="Arial" w:hAnsi="Arial" w:cs="Arial"/>
          <w:sz w:val="20"/>
          <w:szCs w:val="20"/>
          <w:rPrChange w:id="33" w:author="Jaume Losa, Alejandro Andreas" w:date="2023-09-15T08:50:00Z">
            <w:rPr>
              <w:ins w:id="34" w:author="Jaume Losa, Alejandro Andreas" w:date="2023-09-15T08:48:00Z"/>
            </w:rPr>
          </w:rPrChange>
        </w:rPr>
        <w:pPrChange w:id="35" w:author="Jaume Losa, Alejandro Andreas" w:date="2023-09-15T08:47:00Z">
          <w:pPr>
            <w:autoSpaceDE w:val="0"/>
            <w:autoSpaceDN w:val="0"/>
            <w:adjustRightInd w:val="0"/>
            <w:spacing w:after="0" w:line="240" w:lineRule="auto"/>
            <w:jc w:val="both"/>
          </w:pPr>
        </w:pPrChange>
      </w:pPr>
      <w:r w:rsidRPr="00C70578">
        <w:rPr>
          <w:rFonts w:ascii="Arial" w:eastAsiaTheme="minorEastAsia" w:hAnsi="Arial" w:cs="Arial"/>
          <w:b/>
          <w:sz w:val="20"/>
          <w:szCs w:val="20"/>
          <w:u w:val="single"/>
        </w:rPr>
        <w:t>Subject Identifiers</w:t>
      </w:r>
      <w:del w:id="36" w:author="Alejandro Andreas Jaume Losa" w:date="2023-09-11T12:12:00Z">
        <w:r w:rsidRPr="00C70578" w:rsidDel="00D04107">
          <w:rPr>
            <w:rFonts w:ascii="Arial" w:eastAsiaTheme="minorEastAsia" w:hAnsi="Arial" w:cs="Arial"/>
            <w:sz w:val="20"/>
            <w:szCs w:val="20"/>
          </w:rPr>
          <w:delText>:</w:delText>
        </w:r>
        <w:r w:rsidR="00C70578" w:rsidRPr="00C70578" w:rsidDel="00D04107">
          <w:rPr>
            <w:rFonts w:ascii="Arial" w:eastAsiaTheme="minorEastAsia" w:hAnsi="Arial" w:cs="Arial"/>
            <w:color w:val="0070C0"/>
            <w:sz w:val="20"/>
            <w:szCs w:val="20"/>
          </w:rPr>
          <w:delText xml:space="preserve"> </w:delText>
        </w:r>
        <w:r w:rsidR="00C70578" w:rsidRPr="00C70578" w:rsidDel="00D04107">
          <w:rPr>
            <w:rFonts w:ascii="Arial" w:hAnsi="Arial" w:cs="Arial"/>
            <w:sz w:val="20"/>
            <w:szCs w:val="20"/>
          </w:rPr>
          <w:delText>No personal identifiable information will be collected</w:delText>
        </w:r>
      </w:del>
      <w:ins w:id="37" w:author="Alejandro Andreas Jaume Losa" w:date="2023-09-11T12:13:00Z">
        <w:r w:rsidR="00D04107">
          <w:rPr>
            <w:rFonts w:ascii="Arial" w:hAnsi="Arial" w:cs="Arial"/>
            <w:sz w:val="20"/>
            <w:szCs w:val="20"/>
          </w:rPr>
          <w:t>:</w:t>
        </w:r>
      </w:ins>
      <w:ins w:id="38" w:author="Jaume Losa, Alejandro Andreas" w:date="2023-09-15T08:47:00Z">
        <w:r w:rsidR="001F3D42">
          <w:rPr>
            <w:rFonts w:ascii="Arial" w:hAnsi="Arial" w:cs="Arial"/>
            <w:sz w:val="20"/>
            <w:szCs w:val="20"/>
          </w:rPr>
          <w:t xml:space="preserve"> </w:t>
        </w:r>
      </w:ins>
      <w:ins w:id="39" w:author="Alejandro Andreas Jaume Losa" w:date="2023-09-11T12:13:00Z">
        <w:del w:id="40" w:author="Jaume Losa, Alejandro Andreas" w:date="2023-09-15T08:47:00Z">
          <w:r w:rsidR="00D04107" w:rsidRPr="00D04107" w:rsidDel="001F3D42">
            <w:rPr>
              <w:rFonts w:ascii="Arial" w:hAnsi="Arial" w:cs="Arial"/>
              <w:sz w:val="20"/>
              <w:szCs w:val="20"/>
            </w:rPr>
            <w:delText xml:space="preserve"> </w:delText>
          </w:r>
        </w:del>
      </w:ins>
      <w:ins w:id="41" w:author="Jaume Losa, Alejandro Andreas" w:date="2023-09-15T08:47:00Z">
        <w:r w:rsidR="001F3D42" w:rsidRPr="001F3D42">
          <w:rPr>
            <w:rFonts w:ascii="Arial" w:eastAsiaTheme="minorEastAsia" w:hAnsi="Arial" w:cs="Arial"/>
            <w:color w:val="000000" w:themeColor="text1"/>
            <w:sz w:val="20"/>
            <w:szCs w:val="20"/>
          </w:rPr>
          <w:t>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ins>
      <w:ins w:id="42" w:author="Jaume Losa, Alejandro Andreas" w:date="2023-09-15T08:48:00Z">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ins>
      <w:del w:id="43" w:author="Alejandro Andreas Jaume Losa" w:date="2023-09-11T12:13:00Z">
        <w:r w:rsidR="00C70578" w:rsidRPr="001F3D42" w:rsidDel="00D04107">
          <w:rPr>
            <w:rFonts w:ascii="Arial" w:hAnsi="Arial" w:cs="Arial"/>
            <w:sz w:val="20"/>
            <w:szCs w:val="20"/>
            <w:rPrChange w:id="44" w:author="Jaume Losa, Alejandro Andreas" w:date="2023-09-15T08:48:00Z">
              <w:rPr/>
            </w:rPrChange>
          </w:rPr>
          <w:delText>. That said, i</w:delText>
        </w:r>
      </w:del>
      <w:bookmarkStart w:id="45" w:name="_Hlk145327068"/>
      <w:ins w:id="46" w:author="Jaume Losa, Alejandro Andreas" w:date="2023-09-15T08:48:00Z">
        <w:r w:rsidR="001F3D42">
          <w:rPr>
            <w:rFonts w:ascii="Arial" w:hAnsi="Arial" w:cs="Arial"/>
            <w:sz w:val="20"/>
            <w:szCs w:val="20"/>
          </w:rPr>
          <w:t>I</w:t>
        </w:r>
      </w:ins>
      <w:ins w:id="47" w:author="Alejandro Andreas Jaume Losa" w:date="2023-09-11T12:13:00Z">
        <w:del w:id="48" w:author="Jaume Losa, Alejandro Andreas" w:date="2023-09-15T08:48:00Z">
          <w:r w:rsidR="00D04107" w:rsidRPr="001F3D42" w:rsidDel="001F3D42">
            <w:rPr>
              <w:rFonts w:ascii="Arial" w:hAnsi="Arial" w:cs="Arial"/>
              <w:sz w:val="20"/>
              <w:szCs w:val="20"/>
              <w:rPrChange w:id="49" w:author="Jaume Losa, Alejandro Andreas" w:date="2023-09-15T08:48:00Z">
                <w:rPr/>
              </w:rPrChange>
            </w:rPr>
            <w:delText>i</w:delText>
          </w:r>
        </w:del>
        <w:r w:rsidR="00D04107" w:rsidRPr="001F3D42">
          <w:rPr>
            <w:rFonts w:ascii="Arial" w:hAnsi="Arial" w:cs="Arial"/>
            <w:sz w:val="20"/>
            <w:szCs w:val="20"/>
            <w:rPrChange w:id="50" w:author="Jaume Losa, Alejandro Andreas" w:date="2023-09-15T08:48:00Z">
              <w:rPr/>
            </w:rPrChange>
          </w:rPr>
          <w:t>t</w:t>
        </w:r>
      </w:ins>
      <w:del w:id="51" w:author="Alejandro Andreas Jaume Losa" w:date="2023-09-11T12:13:00Z">
        <w:r w:rsidR="00C70578" w:rsidRPr="001F3D42" w:rsidDel="00D04107">
          <w:rPr>
            <w:rFonts w:ascii="Arial" w:hAnsi="Arial" w:cs="Arial"/>
            <w:sz w:val="20"/>
            <w:szCs w:val="20"/>
            <w:rPrChange w:id="52" w:author="Jaume Losa, Alejandro Andreas" w:date="2023-09-15T08:48:00Z">
              <w:rPr/>
            </w:rPrChange>
          </w:rPr>
          <w:delText>t</w:delText>
        </w:r>
      </w:del>
      <w:r w:rsidR="00C70578" w:rsidRPr="001F3D42">
        <w:rPr>
          <w:rFonts w:ascii="Arial" w:hAnsi="Arial" w:cs="Arial"/>
          <w:sz w:val="20"/>
          <w:szCs w:val="20"/>
          <w:rPrChange w:id="53" w:author="Jaume Losa, Alejandro Andreas" w:date="2023-09-15T08:48:00Z">
            <w:rPr/>
          </w:rPrChange>
        </w:rPr>
        <w:t xml:space="preserve"> </w:t>
      </w:r>
      <w:del w:id="54" w:author="Alejandro Andreas Jaume Losa" w:date="2023-09-11T12:13:00Z">
        <w:r w:rsidR="00C70578" w:rsidRPr="001F3D42" w:rsidDel="00D04107">
          <w:rPr>
            <w:rFonts w:ascii="Arial" w:hAnsi="Arial" w:cs="Arial"/>
            <w:sz w:val="20"/>
            <w:szCs w:val="20"/>
            <w:rPrChange w:id="55" w:author="Jaume Losa, Alejandro Andreas" w:date="2023-09-15T08:48:00Z">
              <w:rPr/>
            </w:rPrChange>
          </w:rPr>
          <w:delText xml:space="preserve">would </w:delText>
        </w:r>
      </w:del>
      <w:ins w:id="56" w:author="Alejandro Andreas Jaume Losa" w:date="2023-09-11T12:13:00Z">
        <w:r w:rsidR="00D04107" w:rsidRPr="001F3D42">
          <w:rPr>
            <w:rFonts w:ascii="Arial" w:hAnsi="Arial" w:cs="Arial"/>
            <w:sz w:val="20"/>
            <w:szCs w:val="20"/>
            <w:rPrChange w:id="57" w:author="Jaume Losa, Alejandro Andreas" w:date="2023-09-15T08:48:00Z">
              <w:rPr/>
            </w:rPrChange>
          </w:rPr>
          <w:t xml:space="preserve">will </w:t>
        </w:r>
      </w:ins>
      <w:r w:rsidR="00C70578" w:rsidRPr="001F3D42">
        <w:rPr>
          <w:rFonts w:ascii="Arial" w:hAnsi="Arial" w:cs="Arial"/>
          <w:sz w:val="20"/>
          <w:szCs w:val="20"/>
          <w:rPrChange w:id="58" w:author="Jaume Losa, Alejandro Andreas" w:date="2023-09-15T08:48:00Z">
            <w:rPr/>
          </w:rPrChange>
        </w:rPr>
        <w:t>be made clear to participants that IPs addresses are collected by Qualtrics, and that while we won't be using that information, there exists the possibility that this information can be used by someone who steals that information to identify them.</w:t>
      </w:r>
      <w:del w:id="59" w:author="Jaume Losa, Alejandro Andreas" w:date="2023-09-15T08:50:00Z">
        <w:r w:rsidR="00C70578" w:rsidRPr="001F3D42" w:rsidDel="001F3D42">
          <w:rPr>
            <w:rFonts w:ascii="Arial" w:hAnsi="Arial" w:cs="Arial"/>
            <w:sz w:val="20"/>
            <w:szCs w:val="20"/>
            <w:rPrChange w:id="60" w:author="Jaume Losa, Alejandro Andreas" w:date="2023-09-15T08:48:00Z">
              <w:rPr/>
            </w:rPrChange>
          </w:rPr>
          <w:delText xml:space="preserve"> </w:delText>
        </w:r>
      </w:del>
      <w:ins w:id="61" w:author="Alejandro Andreas Jaume Losa" w:date="2023-09-11T12:15:00Z">
        <w:r w:rsidR="00D04107" w:rsidRPr="001F3D42">
          <w:rPr>
            <w:rFonts w:ascii="Arial" w:hAnsi="Arial" w:cs="Arial"/>
            <w:sz w:val="20"/>
            <w:szCs w:val="20"/>
            <w:rPrChange w:id="62" w:author="Jaume Losa, Alejandro Andreas" w:date="2023-09-15T08:50:00Z">
              <w:rPr/>
            </w:rPrChange>
          </w:rPr>
          <w:t xml:space="preserve">It will also be made clear to </w:t>
        </w:r>
      </w:ins>
      <w:ins w:id="63" w:author="Alejandro Andreas Jaume Losa" w:date="2023-09-11T12:16:00Z">
        <w:r w:rsidR="00D04107" w:rsidRPr="001F3D42">
          <w:rPr>
            <w:rFonts w:ascii="Arial" w:hAnsi="Arial" w:cs="Arial"/>
            <w:sz w:val="20"/>
            <w:szCs w:val="20"/>
            <w:rPrChange w:id="64" w:author="Jaume Losa, Alejandro Andreas" w:date="2023-09-15T08:50:00Z">
              <w:rPr/>
            </w:rPrChange>
          </w:rPr>
          <w:t>p</w:t>
        </w:r>
      </w:ins>
      <w:ins w:id="65" w:author="Alejandro Andreas Jaume Losa" w:date="2023-09-11T12:14:00Z">
        <w:r w:rsidR="00D04107" w:rsidRPr="001F3D42">
          <w:rPr>
            <w:rFonts w:ascii="Arial" w:hAnsi="Arial" w:cs="Arial"/>
            <w:sz w:val="20"/>
            <w:szCs w:val="20"/>
            <w:rPrChange w:id="66" w:author="Jaume Losa, Alejandro Andreas" w:date="2023-09-15T08:50:00Z">
              <w:rPr/>
            </w:rPrChange>
          </w:rPr>
          <w:t>articipants</w:t>
        </w:r>
      </w:ins>
      <w:ins w:id="67" w:author="Alejandro Andreas Jaume Losa" w:date="2023-09-11T12:16:00Z">
        <w:r w:rsidR="00D04107" w:rsidRPr="001F3D42">
          <w:rPr>
            <w:rFonts w:ascii="Arial" w:hAnsi="Arial" w:cs="Arial"/>
            <w:sz w:val="20"/>
            <w:szCs w:val="20"/>
            <w:rPrChange w:id="68" w:author="Jaume Losa, Alejandro Andreas" w:date="2023-09-15T08:50:00Z">
              <w:rPr/>
            </w:rPrChange>
          </w:rPr>
          <w:t xml:space="preserve"> that their </w:t>
        </w:r>
      </w:ins>
      <w:ins w:id="69" w:author="Alejandro Andreas Jaume Losa" w:date="2023-09-11T12:14:00Z">
        <w:r w:rsidR="00D04107" w:rsidRPr="001F3D42">
          <w:rPr>
            <w:rFonts w:ascii="Arial" w:hAnsi="Arial" w:cs="Arial"/>
            <w:sz w:val="20"/>
            <w:szCs w:val="20"/>
            <w:rPrChange w:id="70" w:author="Jaume Losa, Alejandro Andreas" w:date="2023-09-15T08:50:00Z">
              <w:rPr/>
            </w:rPrChange>
          </w:rPr>
          <w:t>email addresses will be collected in order to send them the</w:t>
        </w:r>
      </w:ins>
      <w:ins w:id="71" w:author="Alejandro Andreas Jaume Losa" w:date="2023-09-11T12:15:00Z">
        <w:r w:rsidR="00D04107" w:rsidRPr="001F3D42">
          <w:rPr>
            <w:rFonts w:ascii="Arial" w:hAnsi="Arial" w:cs="Arial"/>
            <w:sz w:val="20"/>
            <w:szCs w:val="20"/>
            <w:rPrChange w:id="72" w:author="Jaume Losa, Alejandro Andreas" w:date="2023-09-15T08:50:00Z">
              <w:rPr/>
            </w:rPrChange>
          </w:rPr>
          <w:t xml:space="preserve"> payment for their collaboration</w:t>
        </w:r>
      </w:ins>
      <w:ins w:id="73" w:author="Alejandro Andreas Jaume Losa" w:date="2023-09-11T12:16:00Z">
        <w:r w:rsidR="00D04107" w:rsidRPr="001F3D42">
          <w:rPr>
            <w:rFonts w:ascii="Arial" w:hAnsi="Arial" w:cs="Arial"/>
            <w:sz w:val="20"/>
            <w:szCs w:val="20"/>
            <w:rPrChange w:id="74" w:author="Jaume Losa, Alejandro Andreas" w:date="2023-09-15T08:50:00Z">
              <w:rPr/>
            </w:rPrChange>
          </w:rPr>
          <w:t>.</w:t>
        </w:r>
      </w:ins>
      <w:bookmarkEnd w:id="45"/>
      <w:ins w:id="75" w:author="Jaume Losa, Alejandro Andreas" w:date="2023-09-15T08:49:00Z">
        <w:r w:rsidR="001F3D42" w:rsidRPr="001F3D42">
          <w:rPr>
            <w:rFonts w:ascii="Arial" w:hAnsi="Arial" w:cs="Arial"/>
            <w:sz w:val="20"/>
            <w:szCs w:val="20"/>
            <w:rPrChange w:id="76" w:author="Jaume Losa, Alejandro Andreas" w:date="2023-09-15T08:50:00Z">
              <w:rPr/>
            </w:rPrChange>
          </w:rPr>
          <w:t xml:space="preserve"> </w:t>
        </w:r>
      </w:ins>
      <w:ins w:id="77" w:author="Alejandro Andreas Jaume Losa" w:date="2023-09-11T12:16:00Z">
        <w:del w:id="78" w:author="Jaume Losa, Alejandro Andreas" w:date="2023-09-15T08:49:00Z">
          <w:r w:rsidR="00D04107" w:rsidRPr="001F3D42" w:rsidDel="001F3D42">
            <w:rPr>
              <w:rFonts w:ascii="Arial" w:hAnsi="Arial" w:cs="Arial"/>
              <w:sz w:val="20"/>
              <w:szCs w:val="20"/>
              <w:rPrChange w:id="79" w:author="Jaume Losa, Alejandro Andreas" w:date="2023-09-15T08:50:00Z">
                <w:rPr/>
              </w:rPrChange>
            </w:rPr>
            <w:delText xml:space="preserve"> </w:delText>
          </w:r>
        </w:del>
      </w:ins>
      <w:ins w:id="80" w:author="Jaume Losa, Alejandro Andreas" w:date="2023-09-15T08:49:00Z">
        <w:r w:rsidR="001F3D42" w:rsidRPr="001F3D42">
          <w:rPr>
            <w:rFonts w:ascii="Arial" w:eastAsiaTheme="minorEastAsia" w:hAnsi="Arial" w:cs="Arial"/>
            <w:color w:val="000000" w:themeColor="text1"/>
            <w:sz w:val="20"/>
            <w:szCs w:val="20"/>
            <w:rPrChange w:id="81" w:author="Jaume Losa, Alejandro Andreas" w:date="2023-09-15T08:50:00Z">
              <w:rPr>
                <w:rFonts w:eastAsiaTheme="minorEastAsia"/>
                <w:color w:val="000000" w:themeColor="text1"/>
              </w:rPr>
            </w:rPrChange>
          </w:rPr>
          <w:t>After completing the survey, participants will be given two weeks to request that their data not be used after which time their email address will be eliminated from our files.</w:t>
        </w:r>
      </w:ins>
      <w:ins w:id="82" w:author="Jaume Losa, Alejandro Andreas" w:date="2023-09-15T08:50:00Z">
        <w:r w:rsidR="001F3D42" w:rsidRPr="001F3D42">
          <w:rPr>
            <w:rFonts w:ascii="Arial" w:eastAsiaTheme="minorEastAsia" w:hAnsi="Arial" w:cs="Arial"/>
            <w:color w:val="000000" w:themeColor="text1"/>
            <w:sz w:val="20"/>
            <w:szCs w:val="20"/>
            <w:rPrChange w:id="83" w:author="Jaume Losa, Alejandro Andreas" w:date="2023-09-15T08:50:00Z">
              <w:rPr>
                <w:rFonts w:eastAsiaTheme="minorEastAsia"/>
                <w:color w:val="000000" w:themeColor="text1"/>
              </w:rPr>
            </w:rPrChange>
          </w:rPr>
          <w:t xml:space="preserve"> </w:t>
        </w:r>
      </w:ins>
      <w:r w:rsidR="00C70578" w:rsidRPr="001F3D42">
        <w:rPr>
          <w:rFonts w:ascii="Arial" w:hAnsi="Arial" w:cs="Arial"/>
          <w:sz w:val="20"/>
          <w:szCs w:val="20"/>
          <w:rPrChange w:id="84" w:author="Jaume Losa, Alejandro Andreas" w:date="2023-09-15T08:50:00Z">
            <w:rPr/>
          </w:rPrChange>
        </w:rPr>
        <w:t>The survey data that we collect will be aggregated.</w:t>
      </w:r>
      <w:ins w:id="85" w:author="Jaume Losa, Alejandro Andreas" w:date="2023-09-15T08:47:00Z">
        <w:r w:rsidR="001F3D42" w:rsidRPr="001F3D42">
          <w:rPr>
            <w:rFonts w:ascii="Arial" w:hAnsi="Arial" w:cs="Arial"/>
            <w:sz w:val="20"/>
            <w:szCs w:val="20"/>
            <w:rPrChange w:id="86" w:author="Jaume Losa, Alejandro Andreas" w:date="2023-09-15T08:50:00Z">
              <w:rPr/>
            </w:rPrChange>
          </w:rPr>
          <w:t xml:space="preserve"> </w:t>
        </w:r>
      </w:ins>
      <w:del w:id="87" w:author="Jaume Losa, Alejandro Andreas" w:date="2023-09-15T08:47:00Z">
        <w:r w:rsidR="00C70578" w:rsidRPr="001F3D42" w:rsidDel="001F3D42">
          <w:rPr>
            <w:rFonts w:ascii="Arial" w:hAnsi="Arial" w:cs="Arial"/>
            <w:sz w:val="20"/>
            <w:szCs w:val="20"/>
            <w:rPrChange w:id="88" w:author="Jaume Losa, Alejandro Andreas" w:date="2023-09-15T08:50:00Z">
              <w:rPr/>
            </w:rPrChange>
          </w:rPr>
          <w:delText xml:space="preserve"> </w:delText>
        </w:r>
      </w:del>
      <w:r w:rsidR="00C70578" w:rsidRPr="001F3D42">
        <w:rPr>
          <w:rFonts w:ascii="Arial" w:hAnsi="Arial" w:cs="Arial"/>
          <w:sz w:val="20"/>
          <w:szCs w:val="20"/>
          <w:rPrChange w:id="89" w:author="Jaume Losa, Alejandro Andreas" w:date="2023-09-15T08:50:00Z">
            <w:rPr/>
          </w:rPrChange>
        </w:rPr>
        <w:t>Only researchers within this IRB will have access to the data.</w:t>
      </w:r>
    </w:p>
    <w:p w14:paraId="005CE998" w14:textId="25B6A075" w:rsidR="001F3D42" w:rsidRPr="001F3D42" w:rsidDel="001F3D42" w:rsidRDefault="001F3D42" w:rsidP="001F3D42">
      <w:pPr>
        <w:autoSpaceDE w:val="0"/>
        <w:autoSpaceDN w:val="0"/>
        <w:adjustRightInd w:val="0"/>
        <w:spacing w:after="0" w:line="240" w:lineRule="auto"/>
        <w:jc w:val="both"/>
        <w:rPr>
          <w:del w:id="90" w:author="Jaume Losa, Alejandro Andreas" w:date="2023-09-15T08:49:00Z"/>
          <w:rFonts w:ascii="Arial" w:hAnsi="Arial" w:cs="Arial"/>
          <w:sz w:val="20"/>
          <w:szCs w:val="20"/>
          <w:rPrChange w:id="91" w:author="Jaume Losa, Alejandro Andreas" w:date="2023-09-15T08:47:00Z">
            <w:rPr>
              <w:del w:id="92" w:author="Jaume Losa, Alejandro Andreas" w:date="2023-09-15T08:49:00Z"/>
            </w:rPr>
          </w:rPrChange>
        </w:rPr>
        <w:pPrChange w:id="93" w:author="Jaume Losa, Alejandro Andreas" w:date="2023-09-15T08:47:00Z">
          <w:pPr>
            <w:pStyle w:val="ListParagraph"/>
            <w:numPr>
              <w:numId w:val="52"/>
            </w:numPr>
            <w:autoSpaceDE w:val="0"/>
            <w:autoSpaceDN w:val="0"/>
            <w:adjustRightInd w:val="0"/>
            <w:spacing w:after="0" w:line="240" w:lineRule="auto"/>
            <w:ind w:left="990" w:hanging="360"/>
            <w:jc w:val="both"/>
          </w:pPr>
        </w:pPrChange>
      </w:pPr>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94" w:name="InterviewsFocusGroupsSurveys"/>
      <w:r w:rsidRPr="00B80E55">
        <w:rPr>
          <w:rFonts w:ascii="Arial" w:eastAsiaTheme="minorEastAsia" w:hAnsi="Arial" w:cs="Arial"/>
          <w:b/>
          <w:bCs/>
          <w:sz w:val="20"/>
          <w:szCs w:val="20"/>
        </w:rPr>
        <w:t>Interviews, Focus Groups, Surveys</w:t>
      </w:r>
      <w:bookmarkEnd w:id="94"/>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95" w:name="ProjectManagement"/>
      <w:r w:rsidRPr="00B80E55">
        <w:rPr>
          <w:rFonts w:ascii="Arial" w:eastAsiaTheme="minorEastAsia" w:hAnsi="Arial" w:cs="Arial"/>
          <w:b/>
          <w:bCs/>
          <w:sz w:val="20"/>
          <w:szCs w:val="20"/>
        </w:rPr>
        <w:t>Project Management</w:t>
      </w:r>
      <w:bookmarkEnd w:id="95"/>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96" w:name="ResearchStaffandQualifications"/>
      <w:r w:rsidRPr="00B80E55">
        <w:rPr>
          <w:rFonts w:ascii="Arial" w:eastAsiaTheme="minorEastAsia" w:hAnsi="Arial" w:cs="Arial"/>
          <w:b/>
          <w:bCs/>
          <w:sz w:val="20"/>
          <w:szCs w:val="20"/>
        </w:rPr>
        <w:t>Research Staff and Qualifications</w:t>
      </w:r>
      <w:bookmarkEnd w:id="96"/>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w:t>
      </w:r>
      <w:r w:rsidRPr="004A70F3">
        <w:rPr>
          <w:rFonts w:ascii="Arial" w:hAnsi="Arial" w:cs="Arial"/>
          <w:color w:val="000000" w:themeColor="text1"/>
          <w:sz w:val="20"/>
          <w:szCs w:val="20"/>
        </w:rPr>
        <w:lastRenderedPageBreak/>
        <w:t xml:space="preserve">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97" w:name="ResearchStaffTraining"/>
      <w:r w:rsidRPr="00B80E55">
        <w:rPr>
          <w:rFonts w:ascii="Arial" w:eastAsiaTheme="minorEastAsia" w:hAnsi="Arial" w:cs="Arial"/>
          <w:b/>
          <w:bCs/>
          <w:sz w:val="20"/>
          <w:szCs w:val="20"/>
        </w:rPr>
        <w:t>Research Staff Training</w:t>
      </w:r>
    </w:p>
    <w:bookmarkEnd w:id="97"/>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98" w:name="ResourcesAvailable"/>
      <w:r w:rsidRPr="00B80E55">
        <w:rPr>
          <w:rFonts w:ascii="Arial" w:eastAsiaTheme="minorEastAsia" w:hAnsi="Arial" w:cs="Arial"/>
        </w:rPr>
        <w:t>Resources Available</w:t>
      </w:r>
      <w:bookmarkEnd w:id="98"/>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99" w:name="ResearchSites"/>
      <w:r w:rsidRPr="00B80E55">
        <w:rPr>
          <w:rFonts w:ascii="Arial" w:eastAsiaTheme="minorEastAsia" w:hAnsi="Arial" w:cs="Arial"/>
          <w:b/>
          <w:bCs/>
          <w:sz w:val="20"/>
          <w:szCs w:val="20"/>
        </w:rPr>
        <w:t>Research Sites</w:t>
      </w:r>
      <w:bookmarkEnd w:id="99"/>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00" w:name="MultiCenterResearch"/>
      <w:r w:rsidRPr="00B80E55">
        <w:rPr>
          <w:rFonts w:ascii="Arial" w:eastAsiaTheme="minorEastAsia" w:hAnsi="Arial" w:cs="Arial"/>
          <w:b/>
          <w:bCs/>
          <w:sz w:val="20"/>
          <w:szCs w:val="20"/>
        </w:rPr>
        <w:t>Multi Center Research</w:t>
      </w:r>
      <w:bookmarkEnd w:id="100"/>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01" w:name="DataandSafetyMonitoring"/>
      <w:bookmarkStart w:id="102" w:name="SubjectConsiderations"/>
      <w:bookmarkStart w:id="103"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01"/>
      <w:bookmarkEnd w:id="102"/>
    </w:p>
    <w:bookmarkEnd w:id="103"/>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104" w:name="SubjectSelectionandEnrollmentConside"/>
      <w:r w:rsidRPr="00B80E55">
        <w:rPr>
          <w:rFonts w:ascii="Arial" w:eastAsiaTheme="minorEastAsia" w:hAnsi="Arial" w:cs="Arial"/>
          <w:b/>
          <w:bCs/>
          <w:sz w:val="20"/>
          <w:szCs w:val="20"/>
        </w:rPr>
        <w:t xml:space="preserve">Subject Selection and Enrollment Considerations </w:t>
      </w:r>
      <w:bookmarkEnd w:id="104"/>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Participants will engage in an initial self-screening. Participants will be asked a few questions on Qualtrics to confirm that they meet the requirements for participations before beginning the online questionnaire. If </w:t>
      </w:r>
      <w:r w:rsidRPr="005D01A2">
        <w:rPr>
          <w:rFonts w:ascii="Arial" w:eastAsiaTheme="minorEastAsia" w:hAnsi="Arial" w:cs="Arial"/>
          <w:color w:val="000000" w:themeColor="text1"/>
          <w:sz w:val="20"/>
          <w:szCs w:val="20"/>
        </w:rPr>
        <w:lastRenderedPageBreak/>
        <w:t>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1D9E751E" w:rsidR="005D01A2" w:rsidRPr="001F3D42" w:rsidRDefault="005D01A2" w:rsidP="00E23290">
      <w:pPr>
        <w:spacing w:after="0" w:line="240" w:lineRule="auto"/>
        <w:contextualSpacing/>
        <w:jc w:val="both"/>
        <w:rPr>
          <w:rFonts w:ascii="Arial" w:eastAsia="Arial" w:hAnsi="Arial" w:cs="Arial"/>
          <w:b/>
          <w:iCs/>
          <w:color w:val="FF0000"/>
          <w:sz w:val="20"/>
          <w:szCs w:val="20"/>
          <w:rPrChange w:id="105" w:author="Jaume Losa, Alejandro Andreas" w:date="2023-09-15T08:55:00Z">
            <w:rPr>
              <w:rFonts w:ascii="Arial" w:eastAsiaTheme="minorEastAsia" w:hAnsi="Arial" w:cs="Arial"/>
              <w:color w:val="000000" w:themeColor="text1"/>
              <w:sz w:val="20"/>
              <w:szCs w:val="20"/>
            </w:rPr>
          </w:rPrChange>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ins w:id="106" w:author="Jaume Losa, Alejandro Andreas" w:date="2023-09-15T08:55:00Z">
        <w:r w:rsidR="001F3D42" w:rsidRPr="001F3D42">
          <w:rPr>
            <w:rFonts w:ascii="Arial" w:eastAsiaTheme="minorEastAsia" w:hAnsi="Arial" w:cs="Arial"/>
            <w:color w:val="000000" w:themeColor="text1"/>
            <w:sz w:val="20"/>
            <w:szCs w:val="20"/>
          </w:rPr>
          <w:t xml:space="preserve"> </w:t>
        </w:r>
        <w:r w:rsidR="001F3D42" w:rsidRPr="001F3D42">
          <w:rPr>
            <w:rFonts w:ascii="Arial" w:eastAsiaTheme="minorEastAsia" w:hAnsi="Arial" w:cs="Arial"/>
            <w:color w:val="000000" w:themeColor="text1"/>
            <w:sz w:val="20"/>
            <w:szCs w:val="20"/>
          </w:rPr>
          <w:t>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r w:rsidR="001F3D42">
          <w:rPr>
            <w:rFonts w:ascii="Arial" w:hAnsi="Arial" w:cs="Arial"/>
            <w:sz w:val="20"/>
            <w:szCs w:val="20"/>
          </w:rPr>
          <w:t>I</w:t>
        </w:r>
        <w:r w:rsidR="001F3D42" w:rsidRPr="002E2200">
          <w:rPr>
            <w:rFonts w:ascii="Arial" w:hAnsi="Arial" w:cs="Arial"/>
            <w:sz w:val="20"/>
            <w:szCs w:val="20"/>
          </w:rPr>
          <w:t>t will be made clear to participants that IPs addresses are collected by Qualtrics, and that while we won't be using that information, there exists the possibility that this information can be used by someone who steals that information to identify them.</w:t>
        </w:r>
        <w:r w:rsidR="001F3D42">
          <w:rPr>
            <w:rFonts w:ascii="Arial" w:hAnsi="Arial" w:cs="Arial"/>
            <w:sz w:val="20"/>
            <w:szCs w:val="20"/>
          </w:rPr>
          <w:t xml:space="preserve"> </w:t>
        </w:r>
        <w:r w:rsidR="001F3D42" w:rsidRPr="002E2200">
          <w:rPr>
            <w:rFonts w:ascii="Arial" w:hAnsi="Arial" w:cs="Arial"/>
            <w:sz w:val="20"/>
            <w:szCs w:val="20"/>
          </w:rPr>
          <w:t xml:space="preserve">It will also be made clear to participants that their email addresses will be collected in order to send them the payment for their collaboration. </w:t>
        </w:r>
        <w:r w:rsidR="001F3D42" w:rsidRPr="002E2200">
          <w:rPr>
            <w:rFonts w:ascii="Arial" w:eastAsiaTheme="minorEastAsia" w:hAnsi="Arial" w:cs="Arial"/>
            <w:color w:val="000000" w:themeColor="text1"/>
            <w:sz w:val="20"/>
            <w:szCs w:val="20"/>
          </w:rPr>
          <w:t xml:space="preserve">After completing the survey, participants will be given two weeks to request that their data not be used after which time their email address will be eliminated from our files. </w:t>
        </w:r>
        <w:r w:rsidR="001F3D42" w:rsidRPr="002E2200">
          <w:rPr>
            <w:rFonts w:ascii="Arial" w:hAnsi="Arial" w:cs="Arial"/>
            <w:sz w:val="20"/>
            <w:szCs w:val="20"/>
          </w:rPr>
          <w:t>The survey data that we collect will be aggregated. Only researchers within this IRB will have access to the data.</w:t>
        </w:r>
        <w:r w:rsidR="001F3D42">
          <w:rPr>
            <w:rFonts w:ascii="Arial" w:eastAsia="Arial" w:hAnsi="Arial" w:cs="Arial"/>
            <w:b/>
            <w:iCs/>
            <w:color w:val="FF0000"/>
            <w:sz w:val="20"/>
            <w:szCs w:val="20"/>
          </w:rPr>
          <w:t xml:space="preserve"> </w:t>
        </w:r>
      </w:ins>
      <w:del w:id="107" w:author="Jaume Losa, Alejandro Andreas" w:date="2023-09-15T08:55:00Z">
        <w:r w:rsidRPr="005D01A2" w:rsidDel="001F3D42">
          <w:rPr>
            <w:rFonts w:ascii="Arial" w:eastAsiaTheme="minorEastAsia" w:hAnsi="Arial" w:cs="Arial"/>
            <w:color w:val="000000" w:themeColor="text1"/>
            <w:sz w:val="20"/>
            <w:szCs w:val="20"/>
          </w:rPr>
          <w:delText xml:space="preserve"> </w:delText>
        </w:r>
      </w:del>
      <w:bookmarkStart w:id="108" w:name="_Hlk145327258"/>
      <w:ins w:id="109" w:author="Alejandro Andreas Jaume Losa" w:date="2023-09-11T12:17:00Z">
        <w:del w:id="110" w:author="Jaume Losa, Alejandro Andreas" w:date="2023-09-15T08:55:00Z">
          <w:r w:rsidR="00D04107" w:rsidDel="001F3D42">
            <w:rPr>
              <w:rFonts w:ascii="Arial" w:hAnsi="Arial" w:cs="Arial"/>
              <w:sz w:val="20"/>
              <w:szCs w:val="20"/>
            </w:rPr>
            <w:delText>I</w:delText>
          </w:r>
          <w:r w:rsidR="00D04107" w:rsidRPr="00D04107" w:rsidDel="001F3D42">
            <w:rPr>
              <w:rFonts w:ascii="Arial" w:hAnsi="Arial" w:cs="Arial"/>
              <w:sz w:val="20"/>
              <w:szCs w:val="20"/>
            </w:rPr>
            <w:delText>t</w:delText>
          </w:r>
          <w:r w:rsidR="00D04107" w:rsidRPr="00C70578" w:rsidDel="001F3D42">
            <w:rPr>
              <w:rFonts w:ascii="Arial" w:hAnsi="Arial" w:cs="Arial"/>
              <w:sz w:val="20"/>
              <w:szCs w:val="20"/>
            </w:rPr>
            <w:delText xml:space="preserve"> </w:delText>
          </w:r>
          <w:r w:rsidR="00D04107" w:rsidDel="001F3D42">
            <w:rPr>
              <w:rFonts w:ascii="Arial" w:hAnsi="Arial" w:cs="Arial"/>
              <w:sz w:val="20"/>
              <w:szCs w:val="20"/>
            </w:rPr>
            <w:delText>will</w:delText>
          </w:r>
          <w:r w:rsidR="00D04107"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04107"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bookmarkEnd w:id="108"/>
      <w:del w:id="111" w:author="Alejandro Andreas Jaume Losa" w:date="2023-09-11T12:17:00Z">
        <w:r w:rsidRPr="005D01A2" w:rsidDel="00D04107">
          <w:rPr>
            <w:rFonts w:ascii="Arial" w:eastAsiaTheme="minorEastAsia" w:hAnsi="Arial" w:cs="Arial"/>
            <w:color w:val="000000" w:themeColor="text1"/>
            <w:sz w:val="20"/>
            <w:szCs w:val="20"/>
          </w:rPr>
          <w:delText xml:space="preserve">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w:delText>
        </w:r>
      </w:del>
      <w:r w:rsidRPr="005D01A2">
        <w:rPr>
          <w:rFonts w:ascii="Arial" w:eastAsiaTheme="minorEastAsia" w:hAnsi="Arial" w:cs="Arial"/>
          <w:color w:val="000000" w:themeColor="text1"/>
          <w:sz w:val="20"/>
          <w:szCs w:val="20"/>
        </w:rPr>
        <w:t xml:space="preserve">The survey data that we collect will be aggregated and will be stored for a minimum of </w:t>
      </w:r>
      <w:del w:id="112" w:author="Alejandro Andreas Jaume Losa" w:date="2023-09-11T12:18:00Z">
        <w:r w:rsidRPr="005D01A2" w:rsidDel="00D36B23">
          <w:rPr>
            <w:rFonts w:ascii="Arial" w:eastAsiaTheme="minorEastAsia" w:hAnsi="Arial" w:cs="Arial"/>
            <w:color w:val="000000" w:themeColor="text1"/>
            <w:sz w:val="20"/>
            <w:szCs w:val="20"/>
          </w:rPr>
          <w:delText xml:space="preserve">five </w:delText>
        </w:r>
      </w:del>
      <w:ins w:id="113" w:author="Alejandro Andreas Jaume Losa" w:date="2023-09-11T12:18:00Z">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ins>
      <w:r w:rsidRPr="005D01A2">
        <w:rPr>
          <w:rFonts w:ascii="Arial" w:eastAsiaTheme="minorEastAsia" w:hAnsi="Arial" w:cs="Arial"/>
          <w:color w:val="000000" w:themeColor="text1"/>
          <w:sz w:val="20"/>
          <w:szCs w:val="20"/>
        </w:rPr>
        <w:t xml:space="preserve">years after the final project closeout with original primary data retained. Only researchers within this IRB </w:t>
      </w:r>
      <w:ins w:id="114" w:author="Alejandro Andreas Jaume Losa" w:date="2023-09-11T12:18:00Z">
        <w:r w:rsidR="00D36B23">
          <w:rPr>
            <w:rFonts w:ascii="Arial" w:eastAsiaTheme="minorEastAsia" w:hAnsi="Arial" w:cs="Arial"/>
            <w:color w:val="000000" w:themeColor="text1"/>
            <w:sz w:val="20"/>
            <w:szCs w:val="20"/>
          </w:rPr>
          <w:t xml:space="preserve">application </w:t>
        </w:r>
      </w:ins>
      <w:r w:rsidRPr="005D01A2">
        <w:rPr>
          <w:rFonts w:ascii="Arial" w:eastAsiaTheme="minorEastAsia" w:hAnsi="Arial" w:cs="Arial"/>
          <w:color w:val="000000" w:themeColor="text1"/>
          <w:sz w:val="20"/>
          <w:szCs w:val="20"/>
        </w:rPr>
        <w:t>will have access to the data.</w:t>
      </w:r>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115" w:name="four2"/>
      <w:bookmarkEnd w:id="115"/>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116" w:name="NumberofSubjects"/>
      <w:r w:rsidRPr="00B80E55">
        <w:rPr>
          <w:rFonts w:ascii="Arial" w:eastAsiaTheme="minorEastAsia" w:hAnsi="Arial" w:cs="Arial"/>
        </w:rPr>
        <w:t>Number of Subjects</w:t>
      </w:r>
      <w:bookmarkEnd w:id="116"/>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6C93D3C0" w:rsidR="00A13E9F" w:rsidRPr="000F2950" w:rsidRDefault="004A70F3"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764F1800"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117" w:name="ConsentProcedures"/>
      <w:r w:rsidRPr="00B80E55">
        <w:rPr>
          <w:rFonts w:ascii="Arial" w:eastAsiaTheme="minorEastAsia" w:hAnsi="Arial" w:cs="Arial"/>
          <w:b/>
          <w:bCs/>
          <w:sz w:val="20"/>
          <w:szCs w:val="20"/>
        </w:rPr>
        <w:t>Consent Procedures</w:t>
      </w:r>
      <w:bookmarkEnd w:id="117"/>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7E101575"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del w:id="118" w:author="Alejandro Andreas Jaume Losa" w:date="2023-09-11T12:19:00Z">
        <w:r w:rsidRPr="005D01A2" w:rsidDel="00D36B23">
          <w:rPr>
            <w:rFonts w:ascii="Arial" w:eastAsiaTheme="minorEastAsia" w:hAnsi="Arial" w:cs="Arial"/>
            <w:sz w:val="20"/>
            <w:szCs w:val="20"/>
          </w:rPr>
          <w:delText>The researchers will only be involved by virtue of having written the consent script.</w:delText>
        </w:r>
      </w:del>
      <w:ins w:id="119" w:author="Alejandro Andreas Jaume Losa" w:date="2023-09-11T12:19:00Z">
        <w:r w:rsidR="00D36B23">
          <w:rPr>
            <w:rFonts w:ascii="Arial" w:eastAsiaTheme="minorEastAsia" w:hAnsi="Arial" w:cs="Arial"/>
            <w:sz w:val="20"/>
            <w:szCs w:val="20"/>
          </w:rPr>
          <w:t>The researchers’ contact information will be provided on the informed consent page.</w:t>
        </w:r>
      </w:ins>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68F9A37C" w:rsidR="001F3D42" w:rsidRPr="001F3D42" w:rsidRDefault="005D01A2" w:rsidP="001F3D42">
      <w:pPr>
        <w:pStyle w:val="ListParagraph"/>
        <w:spacing w:after="0" w:line="240" w:lineRule="auto"/>
        <w:ind w:left="1080"/>
        <w:jc w:val="both"/>
        <w:rPr>
          <w:ins w:id="120" w:author="Jaume Losa, Alejandro Andreas" w:date="2023-09-15T08:57:00Z"/>
          <w:rFonts w:ascii="Arial" w:eastAsiaTheme="minorEastAsia" w:hAnsi="Arial" w:cs="Arial"/>
          <w:color w:val="000000" w:themeColor="text1"/>
          <w:sz w:val="20"/>
          <w:szCs w:val="20"/>
          <w:rPrChange w:id="121" w:author="Jaume Losa, Alejandro Andreas" w:date="2023-09-15T08:58:00Z">
            <w:rPr>
              <w:ins w:id="122" w:author="Jaume Losa, Alejandro Andreas" w:date="2023-09-15T08:57:00Z"/>
              <w:rFonts w:ascii="Arial" w:eastAsia="Arial" w:hAnsi="Arial" w:cs="Arial"/>
              <w:b/>
              <w:iCs/>
              <w:color w:val="FF0000"/>
              <w:sz w:val="20"/>
              <w:szCs w:val="20"/>
            </w:rPr>
          </w:rPrChange>
        </w:rPr>
        <w:pPrChange w:id="123" w:author="Jaume Losa, Alejandro Andreas" w:date="2023-09-15T08:58:00Z">
          <w:pPr>
            <w:spacing w:after="0" w:line="240" w:lineRule="auto"/>
            <w:contextualSpacing/>
            <w:jc w:val="both"/>
          </w:pPr>
        </w:pPrChange>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del w:id="124" w:author="Jaume Losa, Alejandro Andreas" w:date="2023-09-15T08:57:00Z">
        <w:r w:rsidRPr="005D01A2" w:rsidDel="001F3D42">
          <w:rPr>
            <w:rFonts w:ascii="Arial" w:eastAsiaTheme="minorEastAsia" w:hAnsi="Arial" w:cs="Arial"/>
            <w:color w:val="000000" w:themeColor="text1"/>
            <w:sz w:val="20"/>
            <w:szCs w:val="20"/>
          </w:rPr>
          <w:delText>If they elect to participate,</w:delText>
        </w:r>
      </w:del>
      <w:ins w:id="125" w:author="Jaume Losa, Alejandro Andreas" w:date="2023-09-15T08:57:00Z">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r w:rsidR="001F3D42">
          <w:rPr>
            <w:rFonts w:ascii="Arial" w:hAnsi="Arial" w:cs="Arial"/>
            <w:sz w:val="20"/>
            <w:szCs w:val="20"/>
          </w:rPr>
          <w:t>I</w:t>
        </w:r>
        <w:r w:rsidR="001F3D42" w:rsidRPr="002E2200">
          <w:rPr>
            <w:rFonts w:ascii="Arial" w:hAnsi="Arial" w:cs="Arial"/>
            <w:sz w:val="20"/>
            <w:szCs w:val="20"/>
          </w:rPr>
          <w:t>t will be made clear to participants that IPs addresses are collected by Qualtrics, and that while we won't be using that information, there exists the possibility that this information can be used by someone who steals that information to identify them.</w:t>
        </w:r>
        <w:r w:rsidR="001F3D42">
          <w:rPr>
            <w:rFonts w:ascii="Arial" w:hAnsi="Arial" w:cs="Arial"/>
            <w:sz w:val="20"/>
            <w:szCs w:val="20"/>
          </w:rPr>
          <w:t xml:space="preserve"> </w:t>
        </w:r>
        <w:r w:rsidR="001F3D42" w:rsidRPr="002E2200">
          <w:rPr>
            <w:rFonts w:ascii="Arial" w:hAnsi="Arial" w:cs="Arial"/>
            <w:sz w:val="20"/>
            <w:szCs w:val="20"/>
          </w:rPr>
          <w:t xml:space="preserve">It will also be made clear to participants that their email addresses will be collected in order to send them the payment for their collaboration. </w:t>
        </w:r>
        <w:r w:rsidR="001F3D42" w:rsidRPr="002E2200">
          <w:rPr>
            <w:rFonts w:ascii="Arial" w:eastAsiaTheme="minorEastAsia" w:hAnsi="Arial" w:cs="Arial"/>
            <w:color w:val="000000" w:themeColor="text1"/>
            <w:sz w:val="20"/>
            <w:szCs w:val="20"/>
          </w:rPr>
          <w:t xml:space="preserve">After completing the survey, participants will be given two weeks to request that their data not be used after which time their email address will be eliminated from our files. </w:t>
        </w:r>
        <w:r w:rsidR="001F3D42" w:rsidRPr="002E2200">
          <w:rPr>
            <w:rFonts w:ascii="Arial" w:hAnsi="Arial" w:cs="Arial"/>
            <w:sz w:val="20"/>
            <w:szCs w:val="20"/>
          </w:rPr>
          <w:t>The survey data that we collect will be aggregated. Only researchers within this IRB will have access to the data.</w:t>
        </w:r>
        <w:r w:rsidR="001F3D42">
          <w:rPr>
            <w:rFonts w:ascii="Arial" w:eastAsia="Arial" w:hAnsi="Arial" w:cs="Arial"/>
            <w:b/>
            <w:iCs/>
            <w:color w:val="FF0000"/>
            <w:sz w:val="20"/>
            <w:szCs w:val="20"/>
          </w:rPr>
          <w:t xml:space="preserve"> </w:t>
        </w:r>
        <w:r w:rsidR="001F3D42" w:rsidRPr="005D01A2">
          <w:rPr>
            <w:rFonts w:ascii="Arial" w:eastAsiaTheme="minorEastAsia" w:hAnsi="Arial" w:cs="Arial"/>
            <w:color w:val="000000" w:themeColor="text1"/>
            <w:sz w:val="20"/>
            <w:szCs w:val="20"/>
          </w:rPr>
          <w:t xml:space="preserve">The survey data that we collect will be aggregated and will be stored for a minimum of </w:t>
        </w:r>
        <w:r w:rsidR="001F3D42">
          <w:rPr>
            <w:rFonts w:ascii="Arial" w:eastAsiaTheme="minorEastAsia" w:hAnsi="Arial" w:cs="Arial"/>
            <w:color w:val="000000" w:themeColor="text1"/>
            <w:sz w:val="20"/>
            <w:szCs w:val="20"/>
          </w:rPr>
          <w:t>six</w:t>
        </w:r>
        <w:r w:rsidR="001F3D42" w:rsidRPr="005D01A2">
          <w:rPr>
            <w:rFonts w:ascii="Arial" w:eastAsiaTheme="minorEastAsia" w:hAnsi="Arial" w:cs="Arial"/>
            <w:color w:val="000000" w:themeColor="text1"/>
            <w:sz w:val="20"/>
            <w:szCs w:val="20"/>
          </w:rPr>
          <w:t xml:space="preserve"> years after the final project closeout </w:t>
        </w:r>
        <w:r w:rsidR="001F3D42" w:rsidRPr="005D01A2">
          <w:rPr>
            <w:rFonts w:ascii="Arial" w:eastAsiaTheme="minorEastAsia" w:hAnsi="Arial" w:cs="Arial"/>
            <w:color w:val="000000" w:themeColor="text1"/>
            <w:sz w:val="20"/>
            <w:szCs w:val="20"/>
          </w:rPr>
          <w:lastRenderedPageBreak/>
          <w:t xml:space="preserve">with original primary data retained. Only researchers within this IRB </w:t>
        </w:r>
        <w:r w:rsidR="001F3D42">
          <w:rPr>
            <w:rFonts w:ascii="Arial" w:eastAsiaTheme="minorEastAsia" w:hAnsi="Arial" w:cs="Arial"/>
            <w:color w:val="000000" w:themeColor="text1"/>
            <w:sz w:val="20"/>
            <w:szCs w:val="20"/>
          </w:rPr>
          <w:t xml:space="preserve">application </w:t>
        </w:r>
        <w:r w:rsidR="001F3D42" w:rsidRPr="005D01A2">
          <w:rPr>
            <w:rFonts w:ascii="Arial" w:eastAsiaTheme="minorEastAsia" w:hAnsi="Arial" w:cs="Arial"/>
            <w:color w:val="000000" w:themeColor="text1"/>
            <w:sz w:val="20"/>
            <w:szCs w:val="20"/>
          </w:rPr>
          <w:t>will have access to the data.</w:t>
        </w:r>
      </w:ins>
    </w:p>
    <w:p w14:paraId="0C3AB3C6" w14:textId="0DFC000A" w:rsidR="005D01A2" w:rsidRPr="005D01A2" w:rsidDel="001F3D42" w:rsidRDefault="005D01A2" w:rsidP="00E23290">
      <w:pPr>
        <w:pStyle w:val="ListParagraph"/>
        <w:spacing w:after="0" w:line="240" w:lineRule="auto"/>
        <w:ind w:left="1080"/>
        <w:jc w:val="both"/>
        <w:rPr>
          <w:del w:id="126" w:author="Jaume Losa, Alejandro Andreas" w:date="2023-09-15T08:58:00Z"/>
          <w:rFonts w:ascii="Arial" w:eastAsiaTheme="minorEastAsia" w:hAnsi="Arial" w:cs="Arial"/>
          <w:color w:val="000000" w:themeColor="text1"/>
          <w:sz w:val="20"/>
          <w:szCs w:val="20"/>
        </w:rPr>
      </w:pPr>
      <w:del w:id="127" w:author="Jaume Losa, Alejandro Andreas" w:date="2023-09-15T08:58:00Z">
        <w:r w:rsidRPr="005D01A2" w:rsidDel="001F3D42">
          <w:rPr>
            <w:rFonts w:ascii="Arial" w:eastAsiaTheme="minorEastAsia" w:hAnsi="Arial" w:cs="Arial"/>
            <w:color w:val="000000" w:themeColor="text1"/>
            <w:sz w:val="20"/>
            <w:szCs w:val="20"/>
          </w:rPr>
          <w:delText xml:space="preserve"> </w:delText>
        </w:r>
      </w:del>
      <w:ins w:id="128" w:author="Alejandro Andreas Jaume Losa" w:date="2023-09-11T12:20:00Z">
        <w:del w:id="129" w:author="Jaume Losa, Alejandro Andreas" w:date="2023-09-15T08:58:00Z">
          <w:r w:rsidR="00D36B23" w:rsidDel="001F3D42">
            <w:rPr>
              <w:rFonts w:ascii="Arial" w:hAnsi="Arial" w:cs="Arial"/>
              <w:sz w:val="20"/>
              <w:szCs w:val="20"/>
            </w:rPr>
            <w:delText>i</w:delText>
          </w:r>
          <w:r w:rsidR="00D36B23" w:rsidRPr="00D04107" w:rsidDel="001F3D42">
            <w:rPr>
              <w:rFonts w:ascii="Arial" w:hAnsi="Arial" w:cs="Arial"/>
              <w:sz w:val="20"/>
              <w:szCs w:val="20"/>
            </w:rPr>
            <w:delText>t</w:delText>
          </w:r>
          <w:r w:rsidR="00D36B23" w:rsidRPr="00C70578" w:rsidDel="001F3D42">
            <w:rPr>
              <w:rFonts w:ascii="Arial" w:hAnsi="Arial" w:cs="Arial"/>
              <w:sz w:val="20"/>
              <w:szCs w:val="20"/>
            </w:rPr>
            <w:delText xml:space="preserve"> </w:delText>
          </w:r>
          <w:r w:rsidR="00D36B23" w:rsidDel="001F3D42">
            <w:rPr>
              <w:rFonts w:ascii="Arial" w:hAnsi="Arial" w:cs="Arial"/>
              <w:sz w:val="20"/>
              <w:szCs w:val="20"/>
            </w:rPr>
            <w:delText>will</w:delText>
          </w:r>
          <w:r w:rsidR="00D36B23"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36B23"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del w:id="130" w:author="Jaume Losa, Alejandro Andreas" w:date="2023-09-15T08:58:00Z">
        <w:r w:rsidRPr="005D01A2" w:rsidDel="001F3D42">
          <w:rPr>
            <w:rFonts w:ascii="Arial" w:eastAsiaTheme="minorEastAsia" w:hAnsi="Arial" w:cs="Arial"/>
            <w:color w:val="000000" w:themeColor="text1"/>
            <w:sz w:val="20"/>
            <w:szCs w:val="20"/>
          </w:rPr>
          <w:delText>only general demographic data will be collected.</w:delText>
        </w:r>
      </w:del>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131" w:name="SpecialConsentPopulations"/>
      <w:r w:rsidRPr="00B80E55">
        <w:rPr>
          <w:rFonts w:ascii="Arial" w:eastAsiaTheme="minorEastAsia" w:hAnsi="Arial" w:cs="Arial"/>
          <w:b/>
          <w:bCs/>
          <w:sz w:val="20"/>
          <w:szCs w:val="20"/>
        </w:rPr>
        <w:t>Special Consent/Populations</w:t>
      </w:r>
      <w:bookmarkEnd w:id="131"/>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r w:rsidR="009244FD">
        <w:rPr>
          <w:rFonts w:ascii="Arial" w:eastAsiaTheme="minorEastAsia" w:hAnsi="Arial" w:cs="Arial"/>
          <w:b/>
          <w:bCs/>
          <w:sz w:val="20"/>
          <w:szCs w:val="20"/>
        </w:rPr>
        <w:t>Decisionally</w:t>
      </w:r>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132" w:name="_Hlk63326958"/>
      <w:r w:rsidRPr="00352722">
        <w:rPr>
          <w:rFonts w:ascii="Arial" w:eastAsiaTheme="minorEastAsia" w:hAnsi="Arial" w:cs="Arial"/>
          <w:b/>
          <w:bCs/>
          <w:sz w:val="20"/>
          <w:szCs w:val="20"/>
        </w:rPr>
        <w:t>Special Consent Considerations</w:t>
      </w:r>
    </w:p>
    <w:bookmarkEnd w:id="132"/>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133" w:name="EconomicBurden"/>
      <w:r w:rsidRPr="00B80E55">
        <w:rPr>
          <w:rFonts w:ascii="Arial" w:eastAsiaTheme="minorEastAsia" w:hAnsi="Arial" w:cs="Arial"/>
          <w:b/>
          <w:bCs/>
          <w:sz w:val="20"/>
          <w:szCs w:val="20"/>
        </w:rPr>
        <w:t xml:space="preserve">Economic Burden </w:t>
      </w:r>
      <w:bookmarkEnd w:id="133"/>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4A603EE7"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t xml:space="preserve">Participants will be awarded </w:t>
      </w:r>
      <w:del w:id="134" w:author="Alejandro Andreas Jaume Losa" w:date="2023-09-11T12:21:00Z">
        <w:r w:rsidRPr="081E9C23" w:rsidDel="00D36B23">
          <w:rPr>
            <w:rFonts w:ascii="Arial" w:eastAsiaTheme="minorEastAsia" w:hAnsi="Arial" w:cs="Arial"/>
            <w:color w:val="000000" w:themeColor="text1"/>
            <w:sz w:val="20"/>
            <w:szCs w:val="20"/>
          </w:rPr>
          <w:delText>$</w:delText>
        </w:r>
      </w:del>
      <w:r w:rsidRPr="081E9C23">
        <w:rPr>
          <w:rFonts w:ascii="Arial" w:eastAsiaTheme="minorEastAsia" w:hAnsi="Arial" w:cs="Arial"/>
          <w:color w:val="000000" w:themeColor="text1"/>
          <w:sz w:val="20"/>
          <w:szCs w:val="20"/>
        </w:rPr>
        <w:t xml:space="preserve">10 </w:t>
      </w:r>
      <w:ins w:id="135" w:author="Alejandro Andreas Jaume Losa" w:date="2023-09-11T12:21:00Z">
        <w:r w:rsidR="00D36B23">
          <w:rPr>
            <w:rFonts w:ascii="Arial" w:eastAsiaTheme="minorEastAsia" w:hAnsi="Arial" w:cs="Arial"/>
            <w:color w:val="000000" w:themeColor="text1"/>
            <w:sz w:val="20"/>
            <w:szCs w:val="20"/>
          </w:rPr>
          <w:t xml:space="preserve">EUR </w:t>
        </w:r>
      </w:ins>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136"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136"/>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29455F" w:rsidRDefault="29BF6FBF" w:rsidP="00E23290">
      <w:pPr>
        <w:pStyle w:val="ListParagraph"/>
        <w:numPr>
          <w:ilvl w:val="0"/>
          <w:numId w:val="53"/>
        </w:numPr>
        <w:spacing w:after="0" w:line="240" w:lineRule="auto"/>
        <w:jc w:val="both"/>
        <w:rPr>
          <w:rFonts w:ascii="Arial" w:eastAsiaTheme="minorEastAsia" w:hAnsi="Arial" w:cs="Arial"/>
          <w:b/>
          <w:bCs/>
          <w:sz w:val="20"/>
          <w:szCs w:val="20"/>
          <w:highlight w:val="yellow"/>
          <w:rPrChange w:id="137" w:author="Jaume Losa, Alejandro Andreas" w:date="2023-09-14T09:22:00Z">
            <w:rPr>
              <w:rFonts w:ascii="Arial" w:eastAsiaTheme="minorEastAsia" w:hAnsi="Arial" w:cs="Arial"/>
              <w:b/>
              <w:bCs/>
              <w:sz w:val="20"/>
              <w:szCs w:val="20"/>
            </w:rPr>
          </w:rPrChange>
        </w:rPr>
      </w:pPr>
      <w:r w:rsidRPr="0029455F">
        <w:rPr>
          <w:rFonts w:ascii="Arial" w:eastAsiaTheme="minorEastAsia" w:hAnsi="Arial" w:cs="Arial"/>
          <w:b/>
          <w:bCs/>
          <w:sz w:val="20"/>
          <w:szCs w:val="20"/>
          <w:highlight w:val="yellow"/>
          <w:rPrChange w:id="138" w:author="Jaume Losa, Alejandro Andreas" w:date="2023-09-14T09:22:00Z">
            <w:rPr>
              <w:rFonts w:ascii="Arial" w:eastAsiaTheme="minorEastAsia" w:hAnsi="Arial" w:cs="Arial"/>
              <w:b/>
              <w:bCs/>
              <w:sz w:val="20"/>
              <w:szCs w:val="20"/>
            </w:rPr>
          </w:rPrChange>
        </w:rPr>
        <w:t>Description of Subject Risk</w:t>
      </w:r>
      <w:r w:rsidR="001E5B28" w:rsidRPr="0029455F">
        <w:rPr>
          <w:rFonts w:ascii="Arial" w:eastAsiaTheme="minorEastAsia" w:hAnsi="Arial" w:cs="Arial"/>
          <w:b/>
          <w:bCs/>
          <w:sz w:val="20"/>
          <w:szCs w:val="20"/>
          <w:highlight w:val="yellow"/>
          <w:rPrChange w:id="139" w:author="Jaume Losa, Alejandro Andreas" w:date="2023-09-14T09:22:00Z">
            <w:rPr>
              <w:rFonts w:ascii="Arial" w:eastAsiaTheme="minorEastAsia" w:hAnsi="Arial" w:cs="Arial"/>
              <w:b/>
              <w:bCs/>
              <w:sz w:val="20"/>
              <w:szCs w:val="20"/>
            </w:rPr>
          </w:rPrChange>
        </w:rPr>
        <w:t>s of Harm</w:t>
      </w:r>
      <w:r w:rsidR="00D836E0" w:rsidRPr="0029455F">
        <w:rPr>
          <w:rFonts w:ascii="Arial" w:eastAsiaTheme="minorEastAsia" w:hAnsi="Arial" w:cs="Arial"/>
          <w:b/>
          <w:bCs/>
          <w:sz w:val="20"/>
          <w:szCs w:val="20"/>
          <w:highlight w:val="yellow"/>
          <w:rPrChange w:id="140" w:author="Jaume Losa, Alejandro Andreas" w:date="2023-09-14T09:22:00Z">
            <w:rPr>
              <w:rFonts w:ascii="Arial" w:eastAsiaTheme="minorEastAsia" w:hAnsi="Arial" w:cs="Arial"/>
              <w:b/>
              <w:bCs/>
              <w:sz w:val="20"/>
              <w:szCs w:val="20"/>
            </w:rPr>
          </w:rPrChange>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624A3324" w:rsidR="001F3D42" w:rsidRDefault="00973AEC" w:rsidP="001F3D42">
      <w:pPr>
        <w:spacing w:after="0" w:line="240" w:lineRule="auto"/>
        <w:ind w:left="720"/>
        <w:jc w:val="both"/>
        <w:rPr>
          <w:ins w:id="141" w:author="Jaume Losa, Alejandro Andreas" w:date="2023-09-15T09:00: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ins w:id="142" w:author="Jaume Losa, Alejandro Andreas" w:date="2023-09-15T09:01:00Z">
        <w:r w:rsidR="001F3D42" w:rsidRPr="001F3D42">
          <w:rPr>
            <w:rFonts w:ascii="Arial" w:eastAsiaTheme="minorEastAsia" w:hAnsi="Arial" w:cs="Arial"/>
            <w:color w:val="000000" w:themeColor="text1"/>
            <w:sz w:val="20"/>
            <w:szCs w:val="20"/>
            <w:rPrChange w:id="143" w:author="Jaume Losa, Alejandro Andreas" w:date="2023-09-15T09:05:00Z">
              <w:rPr/>
            </w:rPrChange>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The only identifiable information that will be collected will be the participants’ IP addresses and email addresses. Since the IP address is collected as a function of Qualtrics, and it is not of interest in the research it will be immediately deleted from the participants’ response. </w:t>
        </w:r>
        <w:r w:rsidR="001F3D42" w:rsidRPr="001F3D42">
          <w:rPr>
            <w:rFonts w:ascii="Arial" w:hAnsi="Arial" w:cs="Arial"/>
            <w:sz w:val="20"/>
            <w:szCs w:val="20"/>
            <w:rPrChange w:id="144" w:author="Jaume Losa, Alejandro Andreas" w:date="2023-09-15T09:05:00Z">
              <w:rPr/>
            </w:rPrChange>
          </w:rPr>
          <w:t xml:space="preserve">It will be made clear to participants that IPs addresses are collected by Qualtrics, and that while we won't be using that information, there exists the possibility that this information can be used by someone who steals that information to identify them. It will also be made clear to participants that their email addresses will be collected in order to send them the payment for their collaboration. </w:t>
        </w:r>
        <w:r w:rsidR="001F3D42" w:rsidRPr="001F3D42">
          <w:rPr>
            <w:rFonts w:ascii="Arial" w:eastAsiaTheme="minorEastAsia" w:hAnsi="Arial" w:cs="Arial"/>
            <w:color w:val="000000" w:themeColor="text1"/>
            <w:sz w:val="20"/>
            <w:szCs w:val="20"/>
            <w:rPrChange w:id="145" w:author="Jaume Losa, Alejandro Andreas" w:date="2023-09-15T09:05:00Z">
              <w:rPr/>
            </w:rPrChange>
          </w:rPr>
          <w:t xml:space="preserve">After completing the survey, participants will be given two weeks to request that their data not be used after which time their email address will be eliminated from our files. </w:t>
        </w:r>
        <w:r w:rsidR="001F3D42" w:rsidRPr="001F3D42">
          <w:rPr>
            <w:rFonts w:ascii="Arial" w:hAnsi="Arial" w:cs="Arial"/>
            <w:sz w:val="20"/>
            <w:szCs w:val="20"/>
            <w:rPrChange w:id="146" w:author="Jaume Losa, Alejandro Andreas" w:date="2023-09-15T09:05:00Z">
              <w:rPr/>
            </w:rPrChange>
          </w:rPr>
          <w:t>The survey data that we collect will be aggregated. Only researchers within this IRB will have access to the data.</w:t>
        </w:r>
        <w:r w:rsidR="001F3D42" w:rsidRPr="001F3D42">
          <w:rPr>
            <w:rFonts w:ascii="Arial" w:eastAsia="Arial" w:hAnsi="Arial" w:cs="Arial"/>
            <w:b/>
            <w:iCs/>
            <w:color w:val="FF0000"/>
            <w:sz w:val="20"/>
            <w:szCs w:val="20"/>
            <w:rPrChange w:id="147" w:author="Jaume Losa, Alejandro Andreas" w:date="2023-09-15T09:05:00Z">
              <w:rPr>
                <w:rFonts w:eastAsia="Arial"/>
                <w:b/>
                <w:iCs/>
                <w:color w:val="FF0000"/>
              </w:rPr>
            </w:rPrChange>
          </w:rPr>
          <w:t xml:space="preserve"> </w:t>
        </w:r>
        <w:r w:rsidR="001F3D42" w:rsidRPr="001F3D42">
          <w:rPr>
            <w:rFonts w:ascii="Arial" w:eastAsiaTheme="minorEastAsia" w:hAnsi="Arial" w:cs="Arial"/>
            <w:color w:val="000000" w:themeColor="text1"/>
            <w:sz w:val="20"/>
            <w:szCs w:val="20"/>
            <w:rPrChange w:id="148" w:author="Jaume Losa, Alejandro Andreas" w:date="2023-09-15T09:05:00Z">
              <w:rPr/>
            </w:rPrChange>
          </w:rPr>
          <w:t xml:space="preserve">The survey data that we collect will be aggregated and will be stored for a minimum of six years after the final project </w:t>
        </w:r>
        <w:r w:rsidR="001F3D42" w:rsidRPr="001F3D42">
          <w:rPr>
            <w:rFonts w:ascii="Arial" w:eastAsiaTheme="minorEastAsia" w:hAnsi="Arial" w:cs="Arial"/>
            <w:color w:val="000000" w:themeColor="text1"/>
            <w:sz w:val="20"/>
            <w:szCs w:val="20"/>
            <w:rPrChange w:id="149" w:author="Jaume Losa, Alejandro Andreas" w:date="2023-09-15T09:05:00Z">
              <w:rPr/>
            </w:rPrChange>
          </w:rPr>
          <w:lastRenderedPageBreak/>
          <w:t>closeout with original primary data retained. Only researchers within this IRB application will have access to the data</w:t>
        </w:r>
      </w:ins>
      <w:ins w:id="150" w:author="Jaume Losa, Alejandro Andreas" w:date="2023-09-15T09:06:00Z">
        <w:r w:rsidR="001F3D42">
          <w:rPr>
            <w:rFonts w:ascii="Arial" w:eastAsiaTheme="minorEastAsia" w:hAnsi="Arial" w:cs="Arial"/>
            <w:color w:val="000000" w:themeColor="text1"/>
            <w:sz w:val="20"/>
            <w:szCs w:val="20"/>
          </w:rPr>
          <w:t>.</w:t>
        </w:r>
      </w:ins>
    </w:p>
    <w:p w14:paraId="4A70B586" w14:textId="2B37FDA7" w:rsidR="00973AEC" w:rsidRPr="00973AEC" w:rsidDel="001F3D42" w:rsidRDefault="00973AEC" w:rsidP="00E23290">
      <w:pPr>
        <w:spacing w:after="0" w:line="240" w:lineRule="auto"/>
        <w:ind w:left="720"/>
        <w:jc w:val="both"/>
        <w:rPr>
          <w:del w:id="151" w:author="Jaume Losa, Alejandro Andreas" w:date="2023-09-15T09:00:00Z"/>
          <w:rFonts w:ascii="Arial" w:eastAsiaTheme="minorEastAsia" w:hAnsi="Arial" w:cs="Arial"/>
          <w:color w:val="000000" w:themeColor="text1"/>
          <w:sz w:val="20"/>
          <w:szCs w:val="20"/>
        </w:rPr>
      </w:pPr>
      <w:del w:id="152" w:author="Jaume Losa, Alejandro Andreas" w:date="2023-09-15T09:00:00Z">
        <w:r w:rsidRPr="00973AEC" w:rsidDel="001F3D42">
          <w:rPr>
            <w:rFonts w:ascii="Arial" w:eastAsiaTheme="minorEastAsia" w:hAnsi="Arial" w:cs="Arial"/>
            <w:color w:val="000000" w:themeColor="text1"/>
            <w:sz w:val="20"/>
            <w:szCs w:val="20"/>
          </w:rPr>
          <w:delText>No sensitive, personal information will be collected. Disclosure outside of the research would not reasonably place the subjects at risk of harm (e.g., legal, financial, reputational, employability).</w:delText>
        </w:r>
      </w:del>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153" w:name="SpecialConsiderations"/>
      <w:r w:rsidRPr="00B80E55">
        <w:rPr>
          <w:rFonts w:ascii="Arial" w:eastAsiaTheme="minorEastAsia" w:hAnsi="Arial" w:cs="Arial"/>
          <w:b/>
          <w:bCs/>
          <w:sz w:val="20"/>
          <w:szCs w:val="20"/>
        </w:rPr>
        <w:t>Special Considerations</w:t>
      </w:r>
      <w:bookmarkEnd w:id="153"/>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154" w:name="HealthInsurancePortabilityandAccount"/>
      <w:r w:rsidRPr="00B80E55">
        <w:rPr>
          <w:rFonts w:ascii="Arial" w:eastAsiaTheme="minorEastAsia" w:hAnsi="Arial" w:cs="Arial"/>
          <w:b/>
          <w:bCs/>
          <w:sz w:val="20"/>
          <w:szCs w:val="20"/>
        </w:rPr>
        <w:t xml:space="preserve">Health Insurance Portability and Accountability </w:t>
      </w:r>
      <w:bookmarkEnd w:id="154"/>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155" w:name="FamilyEducationalRightsandPrivacyAc"/>
      <w:r w:rsidRPr="00B80E55">
        <w:rPr>
          <w:rFonts w:ascii="Arial" w:eastAsiaTheme="minorEastAsia" w:hAnsi="Arial" w:cs="Arial"/>
          <w:b/>
          <w:bCs/>
          <w:sz w:val="20"/>
          <w:szCs w:val="20"/>
        </w:rPr>
        <w:t xml:space="preserve">Family Educational Rights and Privacy Act </w:t>
      </w:r>
      <w:bookmarkEnd w:id="155"/>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156" w:name="CodeoffederalTitle45"/>
      <w:r w:rsidR="00856D49" w:rsidRPr="00B80E55">
        <w:rPr>
          <w:rFonts w:ascii="Arial" w:hAnsi="Arial" w:cs="Arial"/>
          <w:b/>
          <w:bCs/>
          <w:sz w:val="20"/>
          <w:szCs w:val="20"/>
        </w:rPr>
        <w:t>Code of Federal Regulations Title 45 Part 46 (Vulnerable Populations)</w:t>
      </w:r>
      <w:bookmarkEnd w:id="156"/>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F126AE7" w14:textId="77777777" w:rsidR="00856D49" w:rsidRPr="00B80E55" w:rsidDel="0029455F" w:rsidRDefault="006E05FF" w:rsidP="00E23290">
      <w:pPr>
        <w:spacing w:after="0" w:line="240" w:lineRule="auto"/>
        <w:contextualSpacing/>
        <w:jc w:val="both"/>
        <w:rPr>
          <w:del w:id="157" w:author="Jaume Losa, Alejandro Andreas" w:date="2023-09-14T11:02:00Z"/>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158" w:name="GDPR"/>
      <w:r w:rsidR="00856D49" w:rsidRPr="00107B95">
        <w:rPr>
          <w:rFonts w:ascii="Arial" w:eastAsia="Arial" w:hAnsi="Arial" w:cs="Arial"/>
          <w:b/>
          <w:bCs/>
          <w:sz w:val="20"/>
          <w:szCs w:val="20"/>
        </w:rPr>
        <w:t>General Data Protection Regulation (GDPR)</w:t>
      </w:r>
    </w:p>
    <w:bookmarkEnd w:id="158"/>
    <w:p w14:paraId="5170A999" w14:textId="77777777" w:rsidR="00107B95" w:rsidRDefault="00107B95">
      <w:pPr>
        <w:spacing w:after="0" w:line="240" w:lineRule="auto"/>
        <w:contextualSpacing/>
        <w:jc w:val="both"/>
        <w:pPrChange w:id="159" w:author="Jaume Losa, Alejandro Andreas" w:date="2023-09-14T11:02:00Z">
          <w:pPr>
            <w:pStyle w:val="NormalWeb"/>
            <w:shd w:val="clear" w:color="auto" w:fill="FFFFFF"/>
            <w:spacing w:before="0" w:beforeAutospacing="0" w:after="0" w:afterAutospacing="0"/>
            <w:ind w:left="360"/>
            <w:jc w:val="both"/>
          </w:pPr>
        </w:pPrChange>
      </w:pPr>
    </w:p>
    <w:p w14:paraId="080FA908" w14:textId="59D6DFA5" w:rsidR="0029455F" w:rsidRPr="0029455F" w:rsidDel="0029455F" w:rsidRDefault="0029455F">
      <w:pPr>
        <w:pStyle w:val="NormalWeb"/>
        <w:shd w:val="clear" w:color="auto" w:fill="FFFFFF"/>
        <w:spacing w:before="0" w:beforeAutospacing="0" w:after="0" w:afterAutospacing="0"/>
        <w:ind w:left="360"/>
        <w:jc w:val="both"/>
        <w:rPr>
          <w:del w:id="160" w:author="Jaume Losa, Alejandro Andreas" w:date="2023-09-14T11:02:00Z"/>
          <w:rFonts w:ascii="Arial" w:eastAsia="Arial" w:hAnsi="Arial" w:cs="Arial"/>
          <w:color w:val="000000" w:themeColor="text1"/>
          <w:sz w:val="20"/>
          <w:szCs w:val="20"/>
          <w:rPrChange w:id="161" w:author="Jaume Losa, Alejandro Andreas" w:date="2023-09-14T11:02:00Z">
            <w:rPr>
              <w:del w:id="162" w:author="Jaume Losa, Alejandro Andreas" w:date="2023-09-14T11:02:00Z"/>
              <w:rFonts w:ascii="Arial" w:hAnsi="Arial" w:cs="Arial"/>
              <w:color w:val="000000" w:themeColor="text1"/>
              <w:sz w:val="20"/>
              <w:szCs w:val="20"/>
              <w:bdr w:val="none" w:sz="0" w:space="0" w:color="auto" w:frame="1"/>
            </w:rPr>
          </w:rPrChange>
        </w:rPr>
      </w:pPr>
      <w:ins w:id="163" w:author="Jaume Losa, Alejandro Andreas" w:date="2023-09-14T10:38:00Z">
        <w:r>
          <w:rPr>
            <w:rFonts w:ascii="Arial" w:eastAsia="Arial" w:hAnsi="Arial" w:cs="Arial"/>
            <w:color w:val="000000" w:themeColor="text1"/>
            <w:sz w:val="20"/>
            <w:szCs w:val="20"/>
          </w:rPr>
          <w:t>T</w:t>
        </w:r>
      </w:ins>
      <w:ins w:id="164" w:author="Jaume Losa, Alejandro Andreas" w:date="2023-09-14T10:35:00Z">
        <w:r w:rsidRPr="0029455F">
          <w:rPr>
            <w:rFonts w:ascii="Arial" w:eastAsia="Arial" w:hAnsi="Arial" w:cs="Arial"/>
            <w:color w:val="000000" w:themeColor="text1"/>
            <w:sz w:val="20"/>
            <w:szCs w:val="20"/>
            <w:rPrChange w:id="165" w:author="Jaume Losa, Alejandro Andreas" w:date="2023-09-14T10:35:00Z">
              <w:rPr>
                <w:rFonts w:ascii="Arial" w:eastAsia="Arial" w:hAnsi="Arial" w:cs="Arial"/>
                <w:color w:val="000000" w:themeColor="text1"/>
                <w:sz w:val="20"/>
                <w:szCs w:val="20"/>
                <w:highlight w:val="yellow"/>
              </w:rPr>
            </w:rPrChange>
          </w:rPr>
          <w:t>he General Data Protection Regulation (GDPR)</w:t>
        </w:r>
      </w:ins>
      <w:ins w:id="166" w:author="Jaume Losa, Alejandro Andreas" w:date="2023-09-14T10:36:00Z">
        <w:r>
          <w:rPr>
            <w:rFonts w:ascii="Arial" w:eastAsia="Arial" w:hAnsi="Arial" w:cs="Arial"/>
            <w:color w:val="000000" w:themeColor="text1"/>
            <w:sz w:val="20"/>
            <w:szCs w:val="20"/>
          </w:rPr>
          <w:t xml:space="preserve"> </w:t>
        </w:r>
      </w:ins>
      <w:ins w:id="167" w:author="Jaume Losa, Alejandro Andreas" w:date="2023-09-14T10:38:00Z">
        <w:r>
          <w:rPr>
            <w:rFonts w:ascii="Arial" w:eastAsia="Arial" w:hAnsi="Arial" w:cs="Arial"/>
            <w:color w:val="000000" w:themeColor="text1"/>
            <w:sz w:val="20"/>
            <w:szCs w:val="20"/>
          </w:rPr>
          <w:t xml:space="preserve">states </w:t>
        </w:r>
      </w:ins>
      <w:ins w:id="168" w:author="Jaume Losa, Alejandro Andreas" w:date="2023-09-14T10:39:00Z">
        <w:r>
          <w:rPr>
            <w:rFonts w:ascii="Arial" w:eastAsia="Arial" w:hAnsi="Arial" w:cs="Arial"/>
            <w:color w:val="000000" w:themeColor="text1"/>
            <w:sz w:val="20"/>
            <w:szCs w:val="20"/>
          </w:rPr>
          <w:t>that if any personal data of people in the European Union is collected, it is required to comply with the GDPR</w:t>
        </w:r>
      </w:ins>
      <w:ins w:id="169" w:author="Jaume Losa, Alejandro Andreas" w:date="2023-09-14T10:40:00Z">
        <w:r>
          <w:rPr>
            <w:rFonts w:ascii="Arial" w:eastAsia="Arial" w:hAnsi="Arial" w:cs="Arial"/>
            <w:color w:val="000000" w:themeColor="text1"/>
            <w:sz w:val="20"/>
            <w:szCs w:val="20"/>
          </w:rPr>
          <w:t xml:space="preserve">. </w:t>
        </w:r>
      </w:ins>
      <w:ins w:id="170" w:author="Jaume Losa, Alejandro Andreas" w:date="2023-09-14T10:42:00Z">
        <w:r>
          <w:rPr>
            <w:rFonts w:ascii="Arial" w:eastAsia="Arial" w:hAnsi="Arial" w:cs="Arial"/>
            <w:color w:val="000000" w:themeColor="text1"/>
            <w:sz w:val="20"/>
            <w:szCs w:val="20"/>
          </w:rPr>
          <w:t xml:space="preserve">Personal data, according to this regulation, </w:t>
        </w:r>
        <w:r>
          <w:rPr>
            <w:rFonts w:ascii="Arial" w:eastAsia="Arial" w:hAnsi="Arial" w:cs="Arial"/>
            <w:color w:val="000000" w:themeColor="text1"/>
            <w:sz w:val="20"/>
            <w:szCs w:val="20"/>
          </w:rPr>
          <w:lastRenderedPageBreak/>
          <w:t>includes both email and IP addres</w:t>
        </w:r>
      </w:ins>
      <w:ins w:id="171" w:author="Jaume Losa, Alejandro Andreas" w:date="2023-09-14T10:43:00Z">
        <w:r>
          <w:rPr>
            <w:rFonts w:ascii="Arial" w:eastAsia="Arial" w:hAnsi="Arial" w:cs="Arial"/>
            <w:color w:val="000000" w:themeColor="text1"/>
            <w:sz w:val="20"/>
            <w:szCs w:val="20"/>
          </w:rPr>
          <w:t xml:space="preserve">ses. </w:t>
        </w:r>
      </w:ins>
      <w:ins w:id="172" w:author="Jaume Losa, Alejandro Andreas" w:date="2023-09-14T10:40:00Z">
        <w:r>
          <w:rPr>
            <w:rFonts w:ascii="Arial" w:eastAsia="Arial" w:hAnsi="Arial" w:cs="Arial"/>
            <w:color w:val="000000" w:themeColor="text1"/>
            <w:sz w:val="20"/>
            <w:szCs w:val="20"/>
          </w:rPr>
          <w:t>Participants in this study will complete an online questionnaire using Qualtrics, a</w:t>
        </w:r>
      </w:ins>
      <w:ins w:id="173" w:author="Jaume Losa, Alejandro Andreas" w:date="2023-09-14T10:43:00Z">
        <w:r>
          <w:rPr>
            <w:rFonts w:ascii="Arial" w:eastAsia="Arial" w:hAnsi="Arial" w:cs="Arial"/>
            <w:color w:val="000000" w:themeColor="text1"/>
            <w:sz w:val="20"/>
            <w:szCs w:val="20"/>
          </w:rPr>
          <w:t xml:space="preserve"> tool that automatically collects IP addresses,</w:t>
        </w:r>
      </w:ins>
      <w:ins w:id="174" w:author="Jaume Losa, Alejandro Andreas" w:date="2023-09-14T10:44:00Z">
        <w:r>
          <w:rPr>
            <w:rFonts w:ascii="Arial" w:eastAsia="Arial" w:hAnsi="Arial" w:cs="Arial"/>
            <w:color w:val="000000" w:themeColor="text1"/>
            <w:sz w:val="20"/>
            <w:szCs w:val="20"/>
          </w:rPr>
          <w:t xml:space="preserve"> and will also provide their email addresses in order </w:t>
        </w:r>
      </w:ins>
      <w:ins w:id="175" w:author="Jaume Losa, Alejandro Andreas" w:date="2023-09-14T10:45:00Z">
        <w:r>
          <w:rPr>
            <w:rFonts w:ascii="Arial" w:eastAsia="Arial" w:hAnsi="Arial" w:cs="Arial"/>
            <w:color w:val="000000" w:themeColor="text1"/>
            <w:sz w:val="20"/>
            <w:szCs w:val="20"/>
          </w:rPr>
          <w:t xml:space="preserve">to send them the payment for their collaboration once the questionnaire is completed. Therefore, in order to </w:t>
        </w:r>
      </w:ins>
      <w:ins w:id="176" w:author="Jaume Losa, Alejandro Andreas" w:date="2023-09-14T10:46:00Z">
        <w:r>
          <w:rPr>
            <w:rFonts w:ascii="Arial" w:eastAsia="Arial" w:hAnsi="Arial" w:cs="Arial"/>
            <w:color w:val="000000" w:themeColor="text1"/>
            <w:sz w:val="20"/>
            <w:szCs w:val="20"/>
          </w:rPr>
          <w:t>comply</w:t>
        </w:r>
      </w:ins>
      <w:ins w:id="177" w:author="Jaume Losa, Alejandro Andreas" w:date="2023-09-14T10:45:00Z">
        <w:r>
          <w:rPr>
            <w:rFonts w:ascii="Arial" w:eastAsia="Arial" w:hAnsi="Arial" w:cs="Arial"/>
            <w:color w:val="000000" w:themeColor="text1"/>
            <w:sz w:val="20"/>
            <w:szCs w:val="20"/>
          </w:rPr>
          <w:t xml:space="preserve"> </w:t>
        </w:r>
      </w:ins>
      <w:ins w:id="178" w:author="Jaume Losa, Alejandro Andreas" w:date="2023-09-14T10:46:00Z">
        <w:r>
          <w:rPr>
            <w:rFonts w:ascii="Arial" w:eastAsia="Arial" w:hAnsi="Arial" w:cs="Arial"/>
            <w:color w:val="000000" w:themeColor="text1"/>
            <w:sz w:val="20"/>
            <w:szCs w:val="20"/>
          </w:rPr>
          <w:t>with this regulation, the researchers will implement a series of measures to ensure subject privacy and confidentiality of subject data</w:t>
        </w:r>
      </w:ins>
      <w:ins w:id="179" w:author="Jaume Losa, Alejandro Andreas" w:date="2023-09-14T10:47:00Z">
        <w:r>
          <w:rPr>
            <w:rFonts w:ascii="Arial" w:eastAsia="Arial" w:hAnsi="Arial" w:cs="Arial"/>
            <w:color w:val="000000" w:themeColor="text1"/>
            <w:sz w:val="20"/>
            <w:szCs w:val="20"/>
          </w:rPr>
          <w:t xml:space="preserve">. First, </w:t>
        </w:r>
      </w:ins>
      <w:ins w:id="180" w:author="Jaume Losa, Alejandro Andreas" w:date="2023-09-14T10:48:00Z">
        <w:r>
          <w:rPr>
            <w:rFonts w:ascii="Arial" w:eastAsia="Arial" w:hAnsi="Arial" w:cs="Arial"/>
            <w:color w:val="000000" w:themeColor="text1"/>
            <w:sz w:val="20"/>
            <w:szCs w:val="20"/>
          </w:rPr>
          <w:t>in compliance with Article</w:t>
        </w:r>
      </w:ins>
      <w:ins w:id="181" w:author="Jaume Losa, Alejandro Andreas" w:date="2023-09-14T10:49:00Z">
        <w:r>
          <w:rPr>
            <w:rFonts w:ascii="Arial" w:eastAsia="Arial" w:hAnsi="Arial" w:cs="Arial"/>
            <w:color w:val="000000" w:themeColor="text1"/>
            <w:sz w:val="20"/>
            <w:szCs w:val="20"/>
          </w:rPr>
          <w:t>s</w:t>
        </w:r>
      </w:ins>
      <w:ins w:id="182" w:author="Jaume Losa, Alejandro Andreas" w:date="2023-09-14T10:48:00Z">
        <w:r>
          <w:rPr>
            <w:rFonts w:ascii="Arial" w:eastAsia="Arial" w:hAnsi="Arial" w:cs="Arial"/>
            <w:color w:val="000000" w:themeColor="text1"/>
            <w:sz w:val="20"/>
            <w:szCs w:val="20"/>
          </w:rPr>
          <w:t xml:space="preserve"> 4(11) </w:t>
        </w:r>
      </w:ins>
      <w:ins w:id="183" w:author="Jaume Losa, Alejandro Andreas" w:date="2023-09-14T10:49:00Z">
        <w:r>
          <w:rPr>
            <w:rFonts w:ascii="Arial" w:eastAsia="Arial" w:hAnsi="Arial" w:cs="Arial"/>
            <w:color w:val="000000" w:themeColor="text1"/>
            <w:sz w:val="20"/>
            <w:szCs w:val="20"/>
          </w:rPr>
          <w:t xml:space="preserve">and 7 </w:t>
        </w:r>
      </w:ins>
      <w:ins w:id="184" w:author="Jaume Losa, Alejandro Andreas" w:date="2023-09-14T10:48:00Z">
        <w:r>
          <w:rPr>
            <w:rFonts w:ascii="Arial" w:eastAsia="Arial" w:hAnsi="Arial" w:cs="Arial"/>
            <w:color w:val="000000" w:themeColor="text1"/>
            <w:sz w:val="20"/>
            <w:szCs w:val="20"/>
          </w:rPr>
          <w:t>of the GDP</w:t>
        </w:r>
      </w:ins>
      <w:ins w:id="185" w:author="Jaume Losa, Alejandro Andreas" w:date="2023-09-14T10:51:00Z">
        <w:r>
          <w:rPr>
            <w:rFonts w:ascii="Arial" w:eastAsia="Arial" w:hAnsi="Arial" w:cs="Arial"/>
            <w:color w:val="000000" w:themeColor="text1"/>
            <w:sz w:val="20"/>
            <w:szCs w:val="20"/>
          </w:rPr>
          <w:t>R</w:t>
        </w:r>
      </w:ins>
      <w:ins w:id="186" w:author="Jaume Losa, Alejandro Andreas" w:date="2023-09-14T10:48:00Z">
        <w:r>
          <w:rPr>
            <w:rFonts w:ascii="Arial" w:eastAsia="Arial" w:hAnsi="Arial" w:cs="Arial"/>
            <w:color w:val="000000" w:themeColor="text1"/>
            <w:sz w:val="20"/>
            <w:szCs w:val="20"/>
          </w:rPr>
          <w:t>,</w:t>
        </w:r>
      </w:ins>
      <w:ins w:id="187" w:author="Jaume Losa, Alejandro Andreas" w:date="2023-09-14T10:49:00Z">
        <w:r>
          <w:rPr>
            <w:rFonts w:ascii="Arial" w:eastAsia="Arial" w:hAnsi="Arial" w:cs="Arial"/>
            <w:color w:val="000000" w:themeColor="text1"/>
            <w:sz w:val="20"/>
            <w:szCs w:val="20"/>
          </w:rPr>
          <w:t xml:space="preserve"> the researchers are going to obtain consent from the participants. Second</w:t>
        </w:r>
      </w:ins>
      <w:ins w:id="188" w:author="Jaume Losa, Alejandro Andreas" w:date="2023-09-14T10:50:00Z">
        <w:r>
          <w:rPr>
            <w:rFonts w:ascii="Arial" w:eastAsia="Arial" w:hAnsi="Arial" w:cs="Arial"/>
            <w:color w:val="000000" w:themeColor="text1"/>
            <w:sz w:val="20"/>
            <w:szCs w:val="20"/>
          </w:rPr>
          <w:t>, in compliance with Article</w:t>
        </w:r>
      </w:ins>
      <w:ins w:id="189" w:author="Jaume Losa, Alejandro Andreas" w:date="2023-09-14T10:53:00Z">
        <w:r>
          <w:rPr>
            <w:rFonts w:ascii="Arial" w:eastAsia="Arial" w:hAnsi="Arial" w:cs="Arial"/>
            <w:color w:val="000000" w:themeColor="text1"/>
            <w:sz w:val="20"/>
            <w:szCs w:val="20"/>
          </w:rPr>
          <w:t>s</w:t>
        </w:r>
      </w:ins>
      <w:ins w:id="190" w:author="Jaume Losa, Alejandro Andreas" w:date="2023-09-14T10:50:00Z">
        <w:r>
          <w:rPr>
            <w:rFonts w:ascii="Arial" w:eastAsia="Arial" w:hAnsi="Arial" w:cs="Arial"/>
            <w:color w:val="000000" w:themeColor="text1"/>
            <w:sz w:val="20"/>
            <w:szCs w:val="20"/>
          </w:rPr>
          <w:t xml:space="preserve"> 12</w:t>
        </w:r>
      </w:ins>
      <w:ins w:id="191" w:author="Jaume Losa, Alejandro Andreas" w:date="2023-09-14T10:53:00Z">
        <w:r>
          <w:rPr>
            <w:rFonts w:ascii="Arial" w:eastAsia="Arial" w:hAnsi="Arial" w:cs="Arial"/>
            <w:color w:val="000000" w:themeColor="text1"/>
            <w:sz w:val="20"/>
            <w:szCs w:val="20"/>
          </w:rPr>
          <w:t>, 13</w:t>
        </w:r>
      </w:ins>
      <w:ins w:id="192" w:author="Jaume Losa, Alejandro Andreas" w:date="2023-09-14T10:51:00Z">
        <w:r>
          <w:rPr>
            <w:rFonts w:ascii="Arial" w:eastAsia="Arial" w:hAnsi="Arial" w:cs="Arial"/>
            <w:color w:val="000000" w:themeColor="text1"/>
            <w:sz w:val="20"/>
            <w:szCs w:val="20"/>
          </w:rPr>
          <w:t xml:space="preserve"> of the GDPR, the researchers are going to be transparent </w:t>
        </w:r>
      </w:ins>
      <w:ins w:id="193" w:author="Jaume Losa, Alejandro Andreas" w:date="2023-09-14T10:55:00Z">
        <w:r>
          <w:rPr>
            <w:rFonts w:ascii="Arial" w:eastAsia="Arial" w:hAnsi="Arial" w:cs="Arial"/>
            <w:color w:val="000000" w:themeColor="text1"/>
            <w:sz w:val="20"/>
            <w:szCs w:val="20"/>
          </w:rPr>
          <w:t xml:space="preserve">about </w:t>
        </w:r>
      </w:ins>
      <w:ins w:id="194" w:author="Jaume Losa, Alejandro Andreas" w:date="2023-09-14T10:56:00Z">
        <w:r>
          <w:rPr>
            <w:rFonts w:ascii="Arial" w:eastAsia="Arial" w:hAnsi="Arial" w:cs="Arial"/>
            <w:color w:val="000000" w:themeColor="text1"/>
            <w:sz w:val="20"/>
            <w:szCs w:val="20"/>
          </w:rPr>
          <w:t xml:space="preserve">how they are going to process the participants’ data </w:t>
        </w:r>
      </w:ins>
      <w:ins w:id="195" w:author="Jaume Losa, Alejandro Andreas" w:date="2023-09-14T10:51:00Z">
        <w:r>
          <w:rPr>
            <w:rFonts w:ascii="Arial" w:eastAsia="Arial" w:hAnsi="Arial" w:cs="Arial"/>
            <w:color w:val="000000" w:themeColor="text1"/>
            <w:sz w:val="20"/>
            <w:szCs w:val="20"/>
          </w:rPr>
          <w:t>and communicate</w:t>
        </w:r>
      </w:ins>
      <w:ins w:id="196" w:author="Jaume Losa, Alejandro Andreas" w:date="2023-09-14T10:55:00Z">
        <w:r>
          <w:rPr>
            <w:rFonts w:ascii="Arial" w:eastAsia="Arial" w:hAnsi="Arial" w:cs="Arial"/>
            <w:color w:val="000000" w:themeColor="text1"/>
            <w:sz w:val="20"/>
            <w:szCs w:val="20"/>
          </w:rPr>
          <w:t xml:space="preserve"> with intelligible and easily accessible form, using clear and plain language</w:t>
        </w:r>
      </w:ins>
      <w:ins w:id="197" w:author="Jaume Losa, Alejandro Andreas" w:date="2023-09-14T10:56:00Z">
        <w:r>
          <w:rPr>
            <w:rFonts w:ascii="Arial" w:eastAsia="Arial" w:hAnsi="Arial" w:cs="Arial"/>
            <w:color w:val="000000" w:themeColor="text1"/>
            <w:sz w:val="20"/>
            <w:szCs w:val="20"/>
          </w:rPr>
          <w:t xml:space="preserve">. </w:t>
        </w:r>
      </w:ins>
      <w:ins w:id="198" w:author="Jaume Losa, Alejandro Andreas" w:date="2023-09-14T10:57:00Z">
        <w:r>
          <w:rPr>
            <w:rFonts w:ascii="Arial" w:eastAsia="Arial" w:hAnsi="Arial" w:cs="Arial"/>
            <w:color w:val="000000" w:themeColor="text1"/>
            <w:sz w:val="20"/>
            <w:szCs w:val="20"/>
          </w:rPr>
          <w:t>In addition, and in compliance with Article 13(1.a and b), the researchers are going to provide their contact details to the p</w:t>
        </w:r>
      </w:ins>
      <w:ins w:id="199" w:author="Jaume Losa, Alejandro Andreas" w:date="2023-09-14T10:58:00Z">
        <w:r>
          <w:rPr>
            <w:rFonts w:ascii="Arial" w:eastAsia="Arial" w:hAnsi="Arial" w:cs="Arial"/>
            <w:color w:val="000000" w:themeColor="text1"/>
            <w:sz w:val="20"/>
            <w:szCs w:val="20"/>
          </w:rPr>
          <w:t xml:space="preserve">articipants. Third, in order to protect the participants’ data, and in compliance with </w:t>
        </w:r>
      </w:ins>
      <w:ins w:id="200" w:author="Jaume Losa, Alejandro Andreas" w:date="2023-09-14T10:59:00Z">
        <w:r>
          <w:rPr>
            <w:rFonts w:ascii="Arial" w:eastAsia="Arial" w:hAnsi="Arial" w:cs="Arial"/>
            <w:color w:val="000000" w:themeColor="text1"/>
            <w:sz w:val="20"/>
            <w:szCs w:val="20"/>
          </w:rPr>
          <w:t xml:space="preserve">the recommendations given </w:t>
        </w:r>
      </w:ins>
      <w:ins w:id="201" w:author="Jaume Losa, Alejandro Andreas" w:date="2023-09-14T11:00:00Z">
        <w:r>
          <w:rPr>
            <w:rFonts w:ascii="Arial" w:eastAsia="Arial" w:hAnsi="Arial" w:cs="Arial"/>
            <w:color w:val="000000" w:themeColor="text1"/>
            <w:sz w:val="20"/>
            <w:szCs w:val="20"/>
          </w:rPr>
          <w:t xml:space="preserve">by the Article 32 of the GDPR, </w:t>
        </w:r>
      </w:ins>
      <w:ins w:id="202" w:author="Jaume Losa, Alejandro Andreas" w:date="2023-09-14T10:59:00Z">
        <w:r>
          <w:rPr>
            <w:rFonts w:ascii="Arial" w:eastAsia="Arial" w:hAnsi="Arial" w:cs="Arial"/>
            <w:color w:val="000000" w:themeColor="text1"/>
            <w:sz w:val="20"/>
            <w:szCs w:val="20"/>
          </w:rPr>
          <w:t xml:space="preserve">on how to protect the subject’s data, the researchers are going to </w:t>
        </w:r>
      </w:ins>
      <w:ins w:id="203" w:author="Jaume Losa, Alejandro Andreas" w:date="2023-09-14T11:00:00Z">
        <w:r>
          <w:rPr>
            <w:rFonts w:ascii="Arial" w:eastAsia="Arial" w:hAnsi="Arial" w:cs="Arial"/>
            <w:color w:val="000000" w:themeColor="text1"/>
            <w:sz w:val="20"/>
            <w:szCs w:val="20"/>
          </w:rPr>
          <w:t>encrypt their</w:t>
        </w:r>
      </w:ins>
      <w:ins w:id="204" w:author="Jaume Losa, Alejandro Andreas" w:date="2023-09-14T11:01:00Z">
        <w:r>
          <w:rPr>
            <w:rFonts w:ascii="Arial" w:eastAsia="Arial" w:hAnsi="Arial" w:cs="Arial"/>
            <w:color w:val="000000" w:themeColor="text1"/>
            <w:sz w:val="20"/>
            <w:szCs w:val="20"/>
          </w:rPr>
          <w:t xml:space="preserve"> devices (laptops) using the FileVault feature to encrypt Mac data</w:t>
        </w:r>
      </w:ins>
      <w:ins w:id="205" w:author="Jaume Losa, Alejandro Andreas" w:date="2023-09-14T11:02:00Z">
        <w:r>
          <w:rPr>
            <w:rFonts w:ascii="Arial" w:eastAsia="Arial" w:hAnsi="Arial" w:cs="Arial"/>
            <w:color w:val="000000" w:themeColor="text1"/>
            <w:sz w:val="20"/>
            <w:szCs w:val="20"/>
          </w:rPr>
          <w:t>.</w:t>
        </w:r>
      </w:ins>
      <w:del w:id="206" w:author="Jaume Losa, Alejandro Andreas" w:date="2023-09-14T10:34:00Z">
        <w:r w:rsidR="00107B95" w:rsidRPr="0029455F" w:rsidDel="0029455F">
          <w:rPr>
            <w:rFonts w:ascii="Arial" w:eastAsia="Arial" w:hAnsi="Arial" w:cs="Arial"/>
            <w:color w:val="000000" w:themeColor="text1"/>
            <w:sz w:val="20"/>
            <w:szCs w:val="20"/>
          </w:rPr>
          <w:delText>N/A</w:delText>
        </w:r>
      </w:del>
    </w:p>
    <w:p w14:paraId="571C6FE4" w14:textId="0F77F358" w:rsidR="00107B95" w:rsidRDefault="00107B95">
      <w:pPr>
        <w:pStyle w:val="NormalWeb"/>
        <w:jc w:val="both"/>
        <w:rPr>
          <w:rFonts w:ascii="Arial" w:eastAsiaTheme="minorEastAsia" w:hAnsi="Arial" w:cs="Arial"/>
          <w:color w:val="0070C0"/>
          <w:sz w:val="20"/>
          <w:szCs w:val="20"/>
        </w:rPr>
        <w:pPrChange w:id="207" w:author="Jaume Losa, Alejandro Andreas" w:date="2023-09-14T11:02:00Z">
          <w:pPr>
            <w:spacing w:after="0" w:line="240" w:lineRule="auto"/>
            <w:jc w:val="both"/>
          </w:pPr>
        </w:pPrChange>
      </w:pP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208" w:name="NJAccessMedicalAct"/>
      <w:r>
        <w:rPr>
          <w:rFonts w:ascii="Arial" w:hAnsi="Arial" w:cs="Arial"/>
          <w:b/>
          <w:bCs/>
          <w:color w:val="000000"/>
          <w:sz w:val="20"/>
          <w:szCs w:val="20"/>
          <w:bdr w:val="none" w:sz="0" w:space="0" w:color="auto" w:frame="1"/>
        </w:rPr>
        <w:t>NJ Access to Medical Research Act (Surrogate Consent)</w:t>
      </w:r>
    </w:p>
    <w:bookmarkEnd w:id="208"/>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209" w:name="DataManagementPlan"/>
      <w:r w:rsidRPr="00B80E55">
        <w:rPr>
          <w:rFonts w:ascii="Arial" w:eastAsiaTheme="minorEastAsia" w:hAnsi="Arial" w:cs="Arial"/>
          <w:b/>
          <w:bCs/>
          <w:sz w:val="20"/>
          <w:szCs w:val="20"/>
        </w:rPr>
        <w:t>Data Management Plan</w:t>
      </w:r>
      <w:bookmarkEnd w:id="209"/>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210" w:name="DataAnalysis"/>
      <w:r w:rsidRPr="00B80E55">
        <w:rPr>
          <w:rFonts w:ascii="Arial" w:eastAsiaTheme="minorEastAsia" w:hAnsi="Arial" w:cs="Arial"/>
          <w:b/>
          <w:bCs/>
          <w:sz w:val="20"/>
          <w:szCs w:val="20"/>
        </w:rPr>
        <w:t>Data Analysis</w:t>
      </w:r>
      <w:bookmarkEnd w:id="210"/>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ins w:id="211" w:author="Jaume Losa, Alejandro Andreas" w:date="2023-09-14T12:47: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ins w:id="212" w:author="Jaume Losa, Alejandro Andreas" w:date="2023-09-14T12:47:00Z">
        <w:r w:rsidR="0029455F">
          <w:rPr>
            <w:rFonts w:ascii="Arial" w:eastAsiaTheme="minorEastAsia" w:hAnsi="Arial" w:cs="Arial"/>
            <w:color w:val="000000" w:themeColor="text1"/>
            <w:sz w:val="20"/>
            <w:szCs w:val="20"/>
          </w:rPr>
          <w:t>using the program R</w:t>
        </w:r>
      </w:ins>
      <w:ins w:id="213" w:author="Jaume Losa, Alejandro Andreas" w:date="2023-09-15T09:03:00Z">
        <w:r w:rsidR="001F3D42">
          <w:rPr>
            <w:rFonts w:ascii="Arial" w:eastAsiaTheme="minorEastAsia" w:hAnsi="Arial" w:cs="Arial"/>
            <w:color w:val="000000" w:themeColor="text1"/>
            <w:sz w:val="20"/>
            <w:szCs w:val="20"/>
          </w:rPr>
          <w:t xml:space="preserve"> (R Core Team 2022)</w:t>
        </w:r>
      </w:ins>
      <w:ins w:id="214" w:author="Jaume Losa, Alejandro Andreas" w:date="2023-09-14T12:47:00Z">
        <w:r w:rsidR="0029455F">
          <w:rPr>
            <w:rFonts w:ascii="Arial" w:eastAsiaTheme="minorEastAsia" w:hAnsi="Arial" w:cs="Arial"/>
            <w:color w:val="000000" w:themeColor="text1"/>
            <w:sz w:val="20"/>
            <w:szCs w:val="20"/>
          </w:rPr>
          <w:t xml:space="preserve">. </w:t>
        </w:r>
      </w:ins>
      <w:ins w:id="215" w:author="Jaume Losa, Alejandro Andreas" w:date="2023-09-15T09:03:00Z">
        <w:r w:rsidR="001F3D42">
          <w:rPr>
            <w:rFonts w:ascii="Arial" w:eastAsiaTheme="minorEastAsia" w:hAnsi="Arial" w:cs="Arial"/>
            <w:color w:val="000000" w:themeColor="text1"/>
            <w:sz w:val="20"/>
            <w:szCs w:val="20"/>
          </w:rPr>
          <w:t>We</w:t>
        </w:r>
      </w:ins>
      <w:ins w:id="216" w:author="Jaume Losa, Alejandro Andreas" w:date="2023-09-14T12:47:00Z">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w:t>
        </w:r>
      </w:ins>
      <w:ins w:id="217" w:author="Jaume Losa, Alejandro Andreas" w:date="2023-09-14T12:48:00Z">
        <w:r w:rsidR="0029455F">
          <w:rPr>
            <w:rFonts w:ascii="Arial" w:eastAsiaTheme="minorEastAsia" w:hAnsi="Arial" w:cs="Arial"/>
            <w:color w:val="000000" w:themeColor="text1"/>
            <w:sz w:val="20"/>
            <w:szCs w:val="20"/>
          </w:rPr>
          <w:t>out language and their demographic characteristics.</w:t>
        </w:r>
      </w:ins>
      <w:ins w:id="218" w:author="Jaume Losa, Alejandro Andreas" w:date="2023-09-14T12:47:00Z">
        <w:r w:rsidR="0029455F">
          <w:rPr>
            <w:rFonts w:ascii="Arial" w:eastAsiaTheme="minorEastAsia" w:hAnsi="Arial" w:cs="Arial"/>
            <w:color w:val="000000" w:themeColor="text1"/>
            <w:sz w:val="20"/>
            <w:szCs w:val="20"/>
          </w:rPr>
          <w:t xml:space="preserve"> </w:t>
        </w:r>
      </w:ins>
    </w:p>
    <w:p w14:paraId="4BD923C9" w14:textId="29BA41C5" w:rsidR="006E05FF" w:rsidRPr="00973AEC" w:rsidDel="0029455F" w:rsidRDefault="004A70F3" w:rsidP="00E23290">
      <w:pPr>
        <w:spacing w:after="0" w:line="240" w:lineRule="auto"/>
        <w:ind w:left="360"/>
        <w:contextualSpacing/>
        <w:jc w:val="both"/>
        <w:rPr>
          <w:del w:id="219" w:author="Jaume Losa, Alejandro Andreas" w:date="2023-09-14T12:48:00Z"/>
          <w:rFonts w:ascii="Arial" w:eastAsiaTheme="minorEastAsia" w:hAnsi="Arial" w:cs="Arial"/>
          <w:color w:val="000000" w:themeColor="text1"/>
          <w:sz w:val="20"/>
          <w:szCs w:val="20"/>
        </w:rPr>
      </w:pPr>
      <w:del w:id="220" w:author="Jaume Losa, Alejandro Andreas" w:date="2023-09-14T12:48:00Z">
        <w:r w:rsidDel="0029455F">
          <w:rPr>
            <w:rFonts w:ascii="Arial" w:eastAsiaTheme="minorEastAsia" w:hAnsi="Arial" w:cs="Arial"/>
            <w:color w:val="000000" w:themeColor="text1"/>
            <w:sz w:val="20"/>
            <w:szCs w:val="20"/>
          </w:rPr>
          <w:delText>i</w:delText>
        </w:r>
        <w:r w:rsidR="00973AEC" w:rsidRPr="00973AEC" w:rsidDel="0029455F">
          <w:rPr>
            <w:rFonts w:ascii="Arial" w:eastAsiaTheme="minorEastAsia" w:hAnsi="Arial" w:cs="Arial"/>
            <w:color w:val="000000" w:themeColor="text1"/>
            <w:sz w:val="20"/>
            <w:szCs w:val="20"/>
          </w:rPr>
          <w:delText>n R in order to explore interaction between the factors under consideration (R Core Team 2022)</w:delText>
        </w:r>
      </w:del>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221" w:name="DataSecurity"/>
      <w:r w:rsidRPr="00B80E55">
        <w:rPr>
          <w:rFonts w:ascii="Arial" w:eastAsiaTheme="minorEastAsia" w:hAnsi="Arial" w:cs="Arial"/>
          <w:b/>
          <w:bCs/>
          <w:sz w:val="20"/>
          <w:szCs w:val="20"/>
        </w:rPr>
        <w:t>Data Security</w:t>
      </w:r>
      <w:bookmarkEnd w:id="221"/>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4026AF2F" w:rsidR="00973AEC" w:rsidRPr="001F3D42" w:rsidRDefault="00973AEC" w:rsidP="0029455F">
      <w:pPr>
        <w:spacing w:after="0" w:line="240" w:lineRule="auto"/>
        <w:ind w:left="360"/>
        <w:contextualSpacing/>
        <w:jc w:val="both"/>
        <w:rPr>
          <w:ins w:id="222" w:author="Jaume Losa, Alejandro Andreas" w:date="2023-09-14T12:49: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ins w:id="223" w:author="Jaume Losa, Alejandro Andreas" w:date="2023-09-14T12:54:00Z">
        <w:r w:rsidR="0029455F" w:rsidRPr="001F3D42">
          <w:rPr>
            <w:rFonts w:ascii="Arial" w:eastAsiaTheme="minorEastAsia" w:hAnsi="Arial" w:cs="Arial"/>
            <w:color w:val="000000" w:themeColor="text1"/>
            <w:sz w:val="20"/>
            <w:szCs w:val="20"/>
            <w:rPrChange w:id="224" w:author="Jaume Losa, Alejandro Andreas" w:date="2023-09-15T09:07:00Z">
              <w:rPr>
                <w:rFonts w:ascii="Arial" w:eastAsiaTheme="minorEastAsia" w:hAnsi="Arial" w:cs="Arial"/>
                <w:color w:val="000000" w:themeColor="text1"/>
                <w:sz w:val="20"/>
                <w:szCs w:val="20"/>
                <w:highlight w:val="yellow"/>
              </w:rPr>
            </w:rPrChange>
          </w:rPr>
          <w:t xml:space="preserve">Mr. Alejandro Andreas Jaume Losa’s </w:t>
        </w:r>
      </w:ins>
      <w:r w:rsidRPr="001F3D42">
        <w:rPr>
          <w:rFonts w:ascii="Arial" w:eastAsiaTheme="minorEastAsia" w:hAnsi="Arial" w:cs="Arial"/>
          <w:color w:val="000000" w:themeColor="text1"/>
          <w:sz w:val="20"/>
          <w:szCs w:val="20"/>
        </w:rPr>
        <w:t xml:space="preserve">Qualtrics account that </w:t>
      </w:r>
      <w:ins w:id="225" w:author="Jaume Losa, Alejandro Andreas" w:date="2023-09-14T12:54:00Z">
        <w:r w:rsidR="0029455F" w:rsidRPr="001F3D42">
          <w:rPr>
            <w:rFonts w:ascii="Arial" w:eastAsiaTheme="minorEastAsia" w:hAnsi="Arial" w:cs="Arial"/>
            <w:color w:val="000000" w:themeColor="text1"/>
            <w:sz w:val="20"/>
            <w:szCs w:val="20"/>
            <w:rPrChange w:id="226" w:author="Jaume Losa, Alejandro Andreas" w:date="2023-09-15T09:07:00Z">
              <w:rPr>
                <w:rFonts w:ascii="Arial" w:eastAsiaTheme="minorEastAsia" w:hAnsi="Arial" w:cs="Arial"/>
                <w:color w:val="000000" w:themeColor="text1"/>
                <w:sz w:val="20"/>
                <w:szCs w:val="20"/>
                <w:highlight w:val="yellow"/>
              </w:rPr>
            </w:rPrChange>
          </w:rPr>
          <w:t>is passwor</w:t>
        </w:r>
      </w:ins>
      <w:ins w:id="227" w:author="Jaume Losa, Alejandro Andreas" w:date="2023-09-14T12:55:00Z">
        <w:r w:rsidR="0029455F" w:rsidRPr="001F3D42">
          <w:rPr>
            <w:rFonts w:ascii="Arial" w:eastAsiaTheme="minorEastAsia" w:hAnsi="Arial" w:cs="Arial"/>
            <w:color w:val="000000" w:themeColor="text1"/>
            <w:sz w:val="20"/>
            <w:szCs w:val="20"/>
            <w:rPrChange w:id="228" w:author="Jaume Losa, Alejandro Andreas" w:date="2023-09-15T09:07:00Z">
              <w:rPr>
                <w:rFonts w:ascii="Arial" w:eastAsiaTheme="minorEastAsia" w:hAnsi="Arial" w:cs="Arial"/>
                <w:color w:val="000000" w:themeColor="text1"/>
                <w:sz w:val="20"/>
                <w:szCs w:val="20"/>
                <w:highlight w:val="yellow"/>
              </w:rPr>
            </w:rPrChange>
          </w:rPr>
          <w:t>d protected. Using the Qualtrics sharing feature, this will be shared with Dr. Kendra Dickinson’s Qualtrics account so that she can provide oversight.</w:t>
        </w:r>
      </w:ins>
      <w:ins w:id="229" w:author="Jaume Losa, Alejandro Andreas" w:date="2023-09-14T12:56:00Z">
        <w:r w:rsidR="0029455F" w:rsidRPr="001F3D42">
          <w:rPr>
            <w:rFonts w:ascii="Arial" w:eastAsiaTheme="minorEastAsia" w:hAnsi="Arial" w:cs="Arial"/>
            <w:color w:val="000000" w:themeColor="text1"/>
            <w:sz w:val="20"/>
            <w:szCs w:val="20"/>
            <w:rPrChange w:id="230" w:author="Jaume Losa, Alejandro Andreas" w:date="2023-09-15T09:07:00Z">
              <w:rPr>
                <w:rFonts w:ascii="Arial" w:eastAsiaTheme="minorEastAsia" w:hAnsi="Arial" w:cs="Arial"/>
                <w:color w:val="000000" w:themeColor="text1"/>
                <w:sz w:val="20"/>
                <w:szCs w:val="20"/>
                <w:highlight w:val="yellow"/>
              </w:rPr>
            </w:rPrChange>
          </w:rPr>
          <w:t xml:space="preserve"> </w:t>
        </w:r>
      </w:ins>
      <w:del w:id="231" w:author="Jaume Losa, Alejandro Andreas" w:date="2023-09-14T12:55:00Z">
        <w:r w:rsidRPr="001F3D42" w:rsidDel="0029455F">
          <w:rPr>
            <w:rFonts w:ascii="Arial" w:eastAsiaTheme="minorEastAsia" w:hAnsi="Arial" w:cs="Arial"/>
            <w:color w:val="000000" w:themeColor="text1"/>
            <w:sz w:val="20"/>
            <w:szCs w:val="20"/>
          </w:rPr>
          <w:delText xml:space="preserve">only Mr. Alejandro Andreas Jaume-Losa will have access to, that is password protected. </w:delText>
        </w:r>
      </w:del>
      <w:r w:rsidRPr="001F3D42">
        <w:rPr>
          <w:rFonts w:ascii="Arial" w:eastAsiaTheme="minorEastAsia" w:hAnsi="Arial" w:cs="Arial"/>
          <w:color w:val="000000" w:themeColor="text1"/>
          <w:sz w:val="20"/>
          <w:szCs w:val="20"/>
        </w:rPr>
        <w:t>At the time of analysis, data will be downloaded and stored on the computer</w:t>
      </w:r>
      <w:ins w:id="232" w:author="Jaume Losa, Alejandro Andreas" w:date="2023-09-14T12:56:00Z">
        <w:r w:rsidR="0029455F" w:rsidRPr="001F3D42">
          <w:rPr>
            <w:rFonts w:ascii="Arial" w:eastAsiaTheme="minorEastAsia" w:hAnsi="Arial" w:cs="Arial"/>
            <w:color w:val="000000" w:themeColor="text1"/>
            <w:sz w:val="20"/>
            <w:szCs w:val="20"/>
            <w:rPrChange w:id="233" w:author="Jaume Losa, Alejandro Andreas" w:date="2023-09-15T09:07:00Z">
              <w:rPr>
                <w:rFonts w:ascii="Arial" w:eastAsiaTheme="minorEastAsia" w:hAnsi="Arial" w:cs="Arial"/>
                <w:color w:val="000000" w:themeColor="text1"/>
                <w:sz w:val="20"/>
                <w:szCs w:val="20"/>
                <w:highlight w:val="yellow"/>
              </w:rPr>
            </w:rPrChange>
          </w:rPr>
          <w:t>s of</w:t>
        </w:r>
      </w:ins>
      <w:r w:rsidRPr="001F3D42">
        <w:rPr>
          <w:rFonts w:ascii="Arial" w:eastAsiaTheme="minorEastAsia" w:hAnsi="Arial" w:cs="Arial"/>
          <w:color w:val="000000" w:themeColor="text1"/>
          <w:sz w:val="20"/>
          <w:szCs w:val="20"/>
        </w:rPr>
        <w:t xml:space="preserve"> </w:t>
      </w:r>
      <w:ins w:id="234" w:author="Jaume Losa, Alejandro Andreas" w:date="2023-09-14T12:56:00Z">
        <w:r w:rsidR="0029455F" w:rsidRPr="001F3D42">
          <w:rPr>
            <w:rFonts w:ascii="Arial" w:eastAsiaTheme="minorEastAsia" w:hAnsi="Arial" w:cs="Arial"/>
            <w:color w:val="000000" w:themeColor="text1"/>
            <w:sz w:val="20"/>
            <w:szCs w:val="20"/>
            <w:rPrChange w:id="235" w:author="Jaume Losa, Alejandro Andreas" w:date="2023-09-15T09:07:00Z">
              <w:rPr>
                <w:rFonts w:ascii="Arial" w:eastAsiaTheme="minorEastAsia" w:hAnsi="Arial" w:cs="Arial"/>
                <w:color w:val="000000" w:themeColor="text1"/>
                <w:sz w:val="20"/>
                <w:szCs w:val="20"/>
                <w:highlight w:val="yellow"/>
              </w:rPr>
            </w:rPrChange>
          </w:rPr>
          <w:t xml:space="preserve">both </w:t>
        </w:r>
      </w:ins>
      <w:del w:id="236" w:author="Jaume Losa, Alejandro Andreas" w:date="2023-09-14T12:56:00Z">
        <w:r w:rsidRPr="001F3D42" w:rsidDel="0029455F">
          <w:rPr>
            <w:rFonts w:ascii="Arial" w:eastAsiaTheme="minorEastAsia" w:hAnsi="Arial" w:cs="Arial"/>
            <w:color w:val="000000" w:themeColor="text1"/>
            <w:sz w:val="20"/>
            <w:szCs w:val="20"/>
          </w:rPr>
          <w:delText xml:space="preserve">of the </w:delText>
        </w:r>
      </w:del>
      <w:r w:rsidRPr="001F3D42">
        <w:rPr>
          <w:rFonts w:ascii="Arial" w:eastAsiaTheme="minorEastAsia" w:hAnsi="Arial" w:cs="Arial"/>
          <w:color w:val="000000" w:themeColor="text1"/>
          <w:sz w:val="20"/>
          <w:szCs w:val="20"/>
        </w:rPr>
        <w:t>researcher</w:t>
      </w:r>
      <w:ins w:id="237" w:author="Jaume Losa, Alejandro Andreas" w:date="2023-09-14T12:56:00Z">
        <w:r w:rsidR="0029455F" w:rsidRPr="001F3D42">
          <w:rPr>
            <w:rFonts w:ascii="Arial" w:eastAsiaTheme="minorEastAsia" w:hAnsi="Arial" w:cs="Arial"/>
            <w:color w:val="000000" w:themeColor="text1"/>
            <w:sz w:val="20"/>
            <w:szCs w:val="20"/>
            <w:rPrChange w:id="238" w:author="Jaume Losa, Alejandro Andreas" w:date="2023-09-15T09:07:00Z">
              <w:rPr>
                <w:rFonts w:ascii="Arial" w:eastAsiaTheme="minorEastAsia" w:hAnsi="Arial" w:cs="Arial"/>
                <w:color w:val="000000" w:themeColor="text1"/>
                <w:sz w:val="20"/>
                <w:szCs w:val="20"/>
                <w:highlight w:val="yellow"/>
              </w:rPr>
            </w:rPrChange>
          </w:rPr>
          <w:t>s</w:t>
        </w:r>
      </w:ins>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ins w:id="239" w:author="Jaume Losa, Alejandro Andreas" w:date="2023-09-14T12:49:00Z"/>
          <w:rFonts w:ascii="Arial" w:eastAsiaTheme="minorEastAsia" w:hAnsi="Arial" w:cs="Arial"/>
          <w:color w:val="000000" w:themeColor="text1"/>
          <w:sz w:val="20"/>
          <w:szCs w:val="20"/>
        </w:rPr>
      </w:pPr>
    </w:p>
    <w:p w14:paraId="697A4608" w14:textId="4BE9F64C" w:rsidR="0029455F" w:rsidRPr="00973AEC" w:rsidDel="0029455F" w:rsidRDefault="0029455F" w:rsidP="00E23290">
      <w:pPr>
        <w:spacing w:after="0" w:line="240" w:lineRule="auto"/>
        <w:ind w:left="360"/>
        <w:contextualSpacing/>
        <w:jc w:val="both"/>
        <w:rPr>
          <w:del w:id="240" w:author="Jaume Losa, Alejandro Andreas" w:date="2023-09-14T12:56:00Z"/>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241" w:name="six3"/>
      <w:bookmarkEnd w:id="241"/>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242" w:name="ReportingResults"/>
      <w:r w:rsidRPr="00B80E55">
        <w:rPr>
          <w:rFonts w:ascii="Arial" w:eastAsiaTheme="minorEastAsia" w:hAnsi="Arial" w:cs="Arial"/>
          <w:b/>
          <w:bCs/>
          <w:sz w:val="20"/>
          <w:szCs w:val="20"/>
        </w:rPr>
        <w:t>Reporting Results</w:t>
      </w:r>
    </w:p>
    <w:bookmarkEnd w:id="242"/>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52D9152E" w:rsidR="000F2950" w:rsidRPr="000F2950" w:rsidRDefault="000F2950" w:rsidP="00E23290">
      <w:pPr>
        <w:spacing w:after="0" w:line="240" w:lineRule="auto"/>
        <w:ind w:left="720"/>
        <w:contextualSpacing/>
        <w:jc w:val="both"/>
        <w:rPr>
          <w:rFonts w:ascii="Arial" w:eastAsiaTheme="minorEastAsia" w:hAnsi="Arial" w:cs="Arial"/>
          <w:sz w:val="20"/>
          <w:szCs w:val="20"/>
        </w:rPr>
      </w:pPr>
      <w:del w:id="243" w:author="Alejandro Andreas Jaume Losa" w:date="2023-09-11T12:30:00Z">
        <w:r w:rsidRPr="000F2950" w:rsidDel="00AE4456">
          <w:rPr>
            <w:rFonts w:ascii="Arial" w:eastAsiaTheme="minorEastAsia" w:hAnsi="Arial" w:cs="Arial"/>
            <w:sz w:val="20"/>
            <w:szCs w:val="20"/>
          </w:rPr>
          <w:delText xml:space="preserve">Due to the anonymous nature of our data collection procedures, we </w:delText>
        </w:r>
      </w:del>
      <w:ins w:id="244" w:author="Alejandro Andreas Jaume Losa" w:date="2023-09-11T12:30:00Z">
        <w:r w:rsidR="00AE4456">
          <w:rPr>
            <w:rFonts w:ascii="Arial" w:eastAsiaTheme="minorEastAsia" w:hAnsi="Arial" w:cs="Arial"/>
            <w:sz w:val="20"/>
            <w:szCs w:val="20"/>
          </w:rPr>
          <w:t>W</w:t>
        </w:r>
      </w:ins>
      <w:ins w:id="245" w:author="Alejandro Andreas Jaume Losa" w:date="2023-09-11T12:31:00Z">
        <w:r w:rsidR="00AE4456">
          <w:rPr>
            <w:rFonts w:ascii="Arial" w:eastAsiaTheme="minorEastAsia" w:hAnsi="Arial" w:cs="Arial"/>
            <w:sz w:val="20"/>
            <w:szCs w:val="20"/>
          </w:rPr>
          <w:t>e w</w:t>
        </w:r>
      </w:ins>
      <w:del w:id="246" w:author="Alejandro Andreas Jaume Losa" w:date="2023-09-11T12:30:00Z">
        <w:r w:rsidRPr="000F2950" w:rsidDel="00AE4456">
          <w:rPr>
            <w:rFonts w:ascii="Arial" w:eastAsiaTheme="minorEastAsia" w:hAnsi="Arial" w:cs="Arial"/>
            <w:sz w:val="20"/>
            <w:szCs w:val="20"/>
          </w:rPr>
          <w:delText>w</w:delText>
        </w:r>
      </w:del>
      <w:r w:rsidRPr="000F2950">
        <w:rPr>
          <w:rFonts w:ascii="Arial" w:eastAsiaTheme="minorEastAsia" w:hAnsi="Arial" w:cs="Arial"/>
          <w:sz w:val="20"/>
          <w:szCs w:val="20"/>
        </w:rPr>
        <w:t xml:space="preserve">ill not </w:t>
      </w:r>
      <w:del w:id="247" w:author="Jaume Losa, Alejandro Andreas" w:date="2023-09-15T09:07:00Z">
        <w:r w:rsidRPr="000F2950" w:rsidDel="001F3D42">
          <w:rPr>
            <w:rFonts w:ascii="Arial" w:eastAsiaTheme="minorEastAsia" w:hAnsi="Arial" w:cs="Arial"/>
            <w:sz w:val="20"/>
            <w:szCs w:val="20"/>
          </w:rPr>
          <w:delText xml:space="preserve">have the ability to </w:delText>
        </w:r>
      </w:del>
      <w:r w:rsidRPr="000F2950">
        <w:rPr>
          <w:rFonts w:ascii="Arial" w:eastAsiaTheme="minorEastAsia" w:hAnsi="Arial" w:cs="Arial"/>
          <w:sz w:val="20"/>
          <w:szCs w:val="20"/>
        </w:rPr>
        <w:t>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43A6632D" w:rsidR="000F2950" w:rsidRPr="000F2950" w:rsidRDefault="00AE4456" w:rsidP="00E23290">
      <w:pPr>
        <w:pStyle w:val="ListParagraph"/>
        <w:spacing w:after="0" w:line="240" w:lineRule="auto"/>
        <w:jc w:val="both"/>
        <w:rPr>
          <w:rFonts w:ascii="Arial" w:eastAsiaTheme="minorEastAsia" w:hAnsi="Arial" w:cs="Arial"/>
          <w:b/>
          <w:bCs/>
          <w:sz w:val="20"/>
          <w:szCs w:val="20"/>
        </w:rPr>
      </w:pPr>
      <w:ins w:id="248" w:author="Alejandro Andreas Jaume Losa" w:date="2023-09-11T12:30:00Z">
        <w:r>
          <w:rPr>
            <w:rFonts w:ascii="Arial" w:eastAsiaTheme="minorEastAsia" w:hAnsi="Arial" w:cs="Arial"/>
            <w:sz w:val="20"/>
            <w:szCs w:val="20"/>
          </w:rPr>
          <w:t xml:space="preserve">We </w:t>
        </w:r>
      </w:ins>
      <w:del w:id="249" w:author="Alejandro Andreas Jaume Losa" w:date="2023-09-11T12:30:00Z">
        <w:r w:rsidR="000F2950" w:rsidRPr="000F2950" w:rsidDel="00AE4456">
          <w:rPr>
            <w:rFonts w:ascii="Arial" w:eastAsiaTheme="minorEastAsia" w:hAnsi="Arial" w:cs="Arial"/>
            <w:sz w:val="20"/>
            <w:szCs w:val="20"/>
          </w:rPr>
          <w:delText xml:space="preserve">Due to the anonymous nature of our data collection procedures, we </w:delText>
        </w:r>
      </w:del>
      <w:r w:rsidR="000F2950" w:rsidRPr="000F2950">
        <w:rPr>
          <w:rFonts w:ascii="Arial" w:eastAsiaTheme="minorEastAsia" w:hAnsi="Arial" w:cs="Arial"/>
          <w:sz w:val="20"/>
          <w:szCs w:val="20"/>
        </w:rPr>
        <w:t xml:space="preserve">will not </w:t>
      </w:r>
      <w:del w:id="250" w:author="Jaume Losa, Alejandro Andreas" w:date="2023-09-15T09:07:00Z">
        <w:r w:rsidR="000F2950" w:rsidRPr="000F2950" w:rsidDel="001F3D42">
          <w:rPr>
            <w:rFonts w:ascii="Arial" w:eastAsiaTheme="minorEastAsia" w:hAnsi="Arial" w:cs="Arial"/>
            <w:sz w:val="20"/>
            <w:szCs w:val="20"/>
          </w:rPr>
          <w:delText xml:space="preserve">have the ability to </w:delText>
        </w:r>
      </w:del>
      <w:r w:rsidR="000F2950" w:rsidRPr="000F2950">
        <w:rPr>
          <w:rFonts w:ascii="Arial" w:eastAsiaTheme="minorEastAsia" w:hAnsi="Arial" w:cs="Arial"/>
          <w:sz w:val="20"/>
          <w:szCs w:val="20"/>
        </w:rPr>
        <w:t>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251" w:name="SecondaryUseoftheData"/>
      <w:r w:rsidRPr="00B80E55">
        <w:rPr>
          <w:rFonts w:ascii="Arial" w:eastAsiaTheme="minorEastAsia" w:hAnsi="Arial" w:cs="Arial"/>
          <w:b/>
          <w:bCs/>
          <w:sz w:val="20"/>
          <w:szCs w:val="20"/>
        </w:rPr>
        <w:t xml:space="preserve">Secondary Use of the Data   </w:t>
      </w:r>
      <w:bookmarkEnd w:id="251"/>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252" w:name="ResearchRepositories"/>
      <w:r w:rsidRPr="00B80E55">
        <w:rPr>
          <w:rFonts w:ascii="Arial" w:eastAsiaTheme="minorEastAsia" w:hAnsi="Arial" w:cs="Arial"/>
          <w:b/>
          <w:bCs/>
          <w:sz w:val="20"/>
          <w:szCs w:val="20"/>
        </w:rPr>
        <w:t xml:space="preserve">Research Repositories </w:t>
      </w:r>
      <w:bookmarkEnd w:id="252"/>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253" w:name="ApprovalsAuthorizations"/>
      <w:r w:rsidRPr="00107B95">
        <w:rPr>
          <w:rFonts w:ascii="Arial" w:eastAsiaTheme="minorEastAsia" w:hAnsi="Arial" w:cs="Arial"/>
          <w:b/>
          <w:bCs/>
          <w:sz w:val="20"/>
          <w:szCs w:val="20"/>
        </w:rPr>
        <w:t>Approvals/Authorizations</w:t>
      </w:r>
      <w:bookmarkEnd w:id="253"/>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254" w:name="Bibliography"/>
      <w:r w:rsidRPr="00B80E55">
        <w:rPr>
          <w:rFonts w:ascii="Arial" w:eastAsiaTheme="minorEastAsia" w:hAnsi="Arial" w:cs="Arial"/>
          <w:b/>
          <w:bCs/>
          <w:sz w:val="20"/>
          <w:szCs w:val="20"/>
        </w:rPr>
        <w:t>Bibliography</w:t>
      </w:r>
      <w:bookmarkEnd w:id="254"/>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Joan i Marí, B. (2021). Actituds lingüístiques i acció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Plantalamor, J. &amp; Iturraspe Bellver, A. (2004). Opinions i actituds envers el català dels estrangers d’origen europeu residents al Pla de Mallorca. </w:t>
      </w:r>
      <w:r w:rsidRPr="00B60795">
        <w:rPr>
          <w:rFonts w:ascii="Arial" w:eastAsiaTheme="minorBidi" w:hAnsi="Arial" w:cs="Arial"/>
          <w:color w:val="000000" w:themeColor="text1"/>
          <w:sz w:val="20"/>
          <w:szCs w:val="20"/>
        </w:rPr>
        <w:t>Treballs de sociolingüística catalana,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Rosseel, L., Speelman,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53984" w14:textId="77777777" w:rsidR="00414673" w:rsidRDefault="00414673" w:rsidP="00126E30">
      <w:pPr>
        <w:spacing w:after="0" w:line="240" w:lineRule="auto"/>
      </w:pPr>
      <w:r>
        <w:separator/>
      </w:r>
    </w:p>
  </w:endnote>
  <w:endnote w:type="continuationSeparator" w:id="0">
    <w:p w14:paraId="36F2750B" w14:textId="77777777" w:rsidR="00414673" w:rsidRDefault="00414673" w:rsidP="00126E30">
      <w:pPr>
        <w:spacing w:after="0" w:line="240" w:lineRule="auto"/>
      </w:pPr>
      <w:r>
        <w:continuationSeparator/>
      </w:r>
    </w:p>
  </w:endnote>
  <w:endnote w:type="continuationNotice" w:id="1">
    <w:p w14:paraId="02C5690D" w14:textId="77777777" w:rsidR="00414673" w:rsidRDefault="004146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F43A" w14:textId="77777777" w:rsidR="007B352D" w:rsidRDefault="007B3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3E812465"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0</w:t>
              </w:r>
              <w:r w:rsidR="00851863">
                <w:rPr>
                  <w:rFonts w:ascii="Arial" w:hAnsi="Arial" w:cs="Arial"/>
                  <w:sz w:val="16"/>
                  <w:szCs w:val="18"/>
                </w:rPr>
                <w:t>9</w:t>
              </w:r>
              <w:r w:rsidR="00E23290">
                <w:rPr>
                  <w:rFonts w:ascii="Arial" w:hAnsi="Arial" w:cs="Arial"/>
                  <w:sz w:val="16"/>
                  <w:szCs w:val="18"/>
                </w:rPr>
                <w:t>.</w:t>
              </w:r>
              <w:r w:rsidR="00851863">
                <w:rPr>
                  <w:rFonts w:ascii="Arial" w:hAnsi="Arial" w:cs="Arial"/>
                  <w:sz w:val="16"/>
                  <w:szCs w:val="18"/>
                </w:rPr>
                <w:t>11</w:t>
              </w:r>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19DC" w14:textId="77777777" w:rsidR="007B352D" w:rsidRDefault="007B3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BE301" w14:textId="77777777" w:rsidR="00414673" w:rsidRDefault="00414673" w:rsidP="00126E30">
      <w:pPr>
        <w:spacing w:after="0" w:line="240" w:lineRule="auto"/>
      </w:pPr>
      <w:bookmarkStart w:id="0" w:name="_Hlk93260596"/>
      <w:bookmarkEnd w:id="0"/>
      <w:r>
        <w:separator/>
      </w:r>
    </w:p>
  </w:footnote>
  <w:footnote w:type="continuationSeparator" w:id="0">
    <w:p w14:paraId="7F0AA4CF" w14:textId="77777777" w:rsidR="00414673" w:rsidRDefault="00414673" w:rsidP="00126E30">
      <w:pPr>
        <w:spacing w:after="0" w:line="240" w:lineRule="auto"/>
      </w:pPr>
      <w:r>
        <w:continuationSeparator/>
      </w:r>
    </w:p>
  </w:footnote>
  <w:footnote w:type="continuationNotice" w:id="1">
    <w:p w14:paraId="75E59D2A" w14:textId="77777777" w:rsidR="00414673" w:rsidRDefault="004146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8E75" w14:textId="77777777" w:rsidR="007B352D" w:rsidRDefault="007B3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E977" w14:textId="77777777" w:rsidR="007B352D" w:rsidRDefault="007B3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5B2"/>
    <w:rsid w:val="00283FB6"/>
    <w:rsid w:val="00284785"/>
    <w:rsid w:val="00292534"/>
    <w:rsid w:val="0029455F"/>
    <w:rsid w:val="002949D7"/>
    <w:rsid w:val="00296AFD"/>
    <w:rsid w:val="002978EB"/>
    <w:rsid w:val="002A053D"/>
    <w:rsid w:val="002A1349"/>
    <w:rsid w:val="002A1CA8"/>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B44"/>
    <w:rsid w:val="0035203E"/>
    <w:rsid w:val="003521A9"/>
    <w:rsid w:val="00352859"/>
    <w:rsid w:val="00353913"/>
    <w:rsid w:val="003572D4"/>
    <w:rsid w:val="00370706"/>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467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5133</Words>
  <Characters>28234</Characters>
  <Application>Microsoft Office Word</Application>
  <DocSecurity>0</DocSecurity>
  <Lines>1129</Lines>
  <Paragraphs>585</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5</cp:revision>
  <cp:lastPrinted>2018-12-12T19:45:00Z</cp:lastPrinted>
  <dcterms:created xsi:type="dcterms:W3CDTF">2023-08-26T14:58:00Z</dcterms:created>
  <dcterms:modified xsi:type="dcterms:W3CDTF">2023-09-15T13:08:00Z</dcterms:modified>
</cp:coreProperties>
</file>