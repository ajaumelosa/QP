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2BFA18E1"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w:t>
      </w:r>
      <w:ins w:id="0" w:author="Kendra Dickinson" w:date="2023-10-25T10:03:00Z">
        <w:r w:rsidR="00FE0A36">
          <w:rPr>
            <w:rFonts w:ascii="Times New Roman" w:hAnsi="Times New Roman" w:cs="Times New Roman"/>
          </w:rPr>
          <w:t>,</w:t>
        </w:r>
      </w:ins>
      <w:r w:rsidRPr="005D274C">
        <w:rPr>
          <w:rFonts w:ascii="Times New Roman" w:hAnsi="Times New Roman" w:cs="Times New Roman"/>
        </w:rPr>
        <w:t xml:space="preserve"> all of which are situated near the eastern coast of the Iberian Peninsula. The archipelago is </w:t>
      </w:r>
      <w:del w:id="1" w:author="Kendra Dickinson" w:date="2023-10-25T10:04:00Z">
        <w:r w:rsidRPr="005D274C" w:rsidDel="00FE0A36">
          <w:rPr>
            <w:rFonts w:ascii="Times New Roman" w:hAnsi="Times New Roman" w:cs="Times New Roman"/>
          </w:rPr>
          <w:delText xml:space="preserve">established as </w:delText>
        </w:r>
      </w:del>
      <w:r w:rsidRPr="005D274C">
        <w:rPr>
          <w:rFonts w:ascii="Times New Roman" w:hAnsi="Times New Roman" w:cs="Times New Roman"/>
        </w:rPr>
        <w:t>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t>
      </w:r>
      <w:commentRangeStart w:id="2"/>
      <w:r w:rsidRPr="005D274C">
        <w:rPr>
          <w:rFonts w:ascii="Times New Roman" w:hAnsi="Times New Roman" w:cs="Times New Roman"/>
        </w:rPr>
        <w:t>,</w:t>
      </w:r>
      <w:commentRangeEnd w:id="2"/>
      <w:r w:rsidR="00FE0A36">
        <w:rPr>
          <w:rStyle w:val="CommentReference"/>
        </w:rPr>
        <w:commentReference w:id="2"/>
      </w:r>
      <w:r w:rsidRPr="005D274C">
        <w:rPr>
          <w:rFonts w:ascii="Times New Roman" w:hAnsi="Times New Roman" w:cs="Times New Roman"/>
        </w:rPr>
        <w:t xml:space="preserve"> 2023). </w:t>
      </w:r>
      <w:commentRangeStart w:id="3"/>
      <w:del w:id="4" w:author="Microsoft Office User" w:date="2023-11-06T08:15:00Z">
        <w:r w:rsidRPr="005D274C" w:rsidDel="007429CE">
          <w:rPr>
            <w:rFonts w:ascii="Times New Roman" w:hAnsi="Times New Roman" w:cs="Times New Roman"/>
          </w:rPr>
          <w:delText>Likewise</w:delText>
        </w:r>
      </w:del>
      <w:ins w:id="5" w:author="Microsoft Office User" w:date="2023-11-06T08:15:00Z">
        <w:r w:rsidR="007429CE">
          <w:rPr>
            <w:rFonts w:ascii="Times New Roman" w:hAnsi="Times New Roman" w:cs="Times New Roman"/>
          </w:rPr>
          <w:t>Moreover</w:t>
        </w:r>
      </w:ins>
      <w:r w:rsidRPr="005D274C">
        <w:rPr>
          <w:rFonts w:ascii="Times New Roman" w:hAnsi="Times New Roman" w:cs="Times New Roman"/>
        </w:rPr>
        <w:t xml:space="preserve">, </w:t>
      </w:r>
      <w:commentRangeEnd w:id="3"/>
      <w:r w:rsidR="00FE0A36">
        <w:rPr>
          <w:rStyle w:val="CommentReference"/>
        </w:rPr>
        <w:commentReference w:id="3"/>
      </w:r>
      <w:r w:rsidRPr="005D274C">
        <w:rPr>
          <w:rFonts w:ascii="Times New Roman" w:hAnsi="Times New Roman" w:cs="Times New Roman"/>
        </w:rPr>
        <w:t>46% of the population of the archipelago was born abroad, both in other Autonomous Communities and other countries. Of those born abroad, 74% reside in Mallorca, with half being in Palma (IBESTAT, 2023).</w:t>
      </w:r>
    </w:p>
    <w:p w14:paraId="26FB18C4" w14:textId="7E61F87D" w:rsidR="00EA7C42" w:rsidRDefault="005254C5" w:rsidP="007429CE">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 xml:space="preserve">80), which </w:t>
      </w:r>
      <w:ins w:id="6" w:author="Kendra Dickinson" w:date="2023-10-25T10:07:00Z">
        <w:r w:rsidR="00FE0A36">
          <w:rPr>
            <w:rFonts w:ascii="Times New Roman" w:hAnsi="Times New Roman" w:cs="Times New Roman"/>
          </w:rPr>
          <w:t xml:space="preserve">has had a </w:t>
        </w:r>
      </w:ins>
      <w:del w:id="7" w:author="Kendra Dickinson" w:date="2023-10-25T10:07:00Z">
        <w:r w:rsidDel="00FE0A36">
          <w:rPr>
            <w:rFonts w:ascii="Times New Roman" w:hAnsi="Times New Roman" w:cs="Times New Roman"/>
          </w:rPr>
          <w:delText xml:space="preserve">generates an immediate and </w:delText>
        </w:r>
      </w:del>
      <w:r>
        <w:rPr>
          <w:rFonts w:ascii="Times New Roman" w:hAnsi="Times New Roman" w:cs="Times New Roman"/>
        </w:rPr>
        <w:t>significant impact on the linguistic situation</w:t>
      </w:r>
      <w:del w:id="8" w:author="Microsoft Office User" w:date="2023-11-06T08:16:00Z">
        <w:r w:rsidR="00A846C2" w:rsidDel="007429CE">
          <w:rPr>
            <w:rFonts w:ascii="Times New Roman" w:hAnsi="Times New Roman" w:cs="Times New Roman"/>
          </w:rPr>
          <w:delText xml:space="preserve"> of the archipelago</w:delText>
        </w:r>
      </w:del>
      <w:r w:rsidR="00A846C2">
        <w:rPr>
          <w:rFonts w:ascii="Times New Roman" w:hAnsi="Times New Roman" w:cs="Times New Roman"/>
        </w:rPr>
        <w:t>.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t>
      </w:r>
      <w:commentRangeStart w:id="9"/>
      <w:r w:rsidR="00F16B35">
        <w:rPr>
          <w:rFonts w:ascii="Times New Roman" w:hAnsi="Times New Roman" w:cs="Times New Roman"/>
        </w:rPr>
        <w:t>Spanish later on</w:t>
      </w:r>
      <w:commentRangeEnd w:id="9"/>
      <w:r w:rsidR="00FE0A36">
        <w:rPr>
          <w:rStyle w:val="CommentReference"/>
        </w:rPr>
        <w:commentReference w:id="9"/>
      </w:r>
      <w:ins w:id="10" w:author="Microsoft Office User" w:date="2023-11-06T08:21:00Z">
        <w:r w:rsidR="007429CE">
          <w:rPr>
            <w:rFonts w:ascii="Times New Roman" w:hAnsi="Times New Roman" w:cs="Times New Roman"/>
          </w:rPr>
          <w:t xml:space="preserve"> (</w:t>
        </w:r>
      </w:ins>
      <w:ins w:id="11" w:author="Microsoft Office User" w:date="2023-11-06T08:22:00Z">
        <w:r w:rsidR="007429CE">
          <w:rPr>
            <w:rFonts w:ascii="Times New Roman" w:hAnsi="Times New Roman" w:cs="Times New Roman"/>
          </w:rPr>
          <w:t>16</w:t>
        </w:r>
        <w:r w:rsidR="007429CE" w:rsidRPr="007429CE">
          <w:rPr>
            <w:rFonts w:ascii="Times New Roman" w:hAnsi="Times New Roman" w:cs="Times New Roman"/>
            <w:vertAlign w:val="superscript"/>
            <w:rPrChange w:id="12" w:author="Microsoft Office User" w:date="2023-11-06T08:22:00Z">
              <w:rPr>
                <w:rFonts w:ascii="Times New Roman" w:hAnsi="Times New Roman" w:cs="Times New Roman"/>
              </w:rPr>
            </w:rPrChange>
          </w:rPr>
          <w:t>th</w:t>
        </w:r>
        <w:r w:rsidR="007429CE">
          <w:rPr>
            <w:rFonts w:ascii="Times New Roman" w:hAnsi="Times New Roman" w:cs="Times New Roman"/>
          </w:rPr>
          <w:t xml:space="preserve"> century)</w:t>
        </w:r>
      </w:ins>
      <w:r w:rsidR="00F16B35">
        <w:rPr>
          <w:rFonts w:ascii="Times New Roman" w:hAnsi="Times New Roman" w:cs="Times New Roman"/>
        </w:rPr>
        <w:t xml:space="preserve">. </w:t>
      </w:r>
      <w:commentRangeStart w:id="13"/>
      <w:r w:rsidR="00F16B35">
        <w:rPr>
          <w:rFonts w:ascii="Times New Roman" w:hAnsi="Times New Roman" w:cs="Times New Roman"/>
        </w:rPr>
        <w:t xml:space="preserve">During Franco’s dictatorship, </w:t>
      </w:r>
      <w:ins w:id="14" w:author="Microsoft Office User" w:date="2023-11-06T08:26:00Z">
        <w:r w:rsidR="007429CE">
          <w:rPr>
            <w:rFonts w:ascii="Times New Roman" w:hAnsi="Times New Roman" w:cs="Times New Roman"/>
          </w:rPr>
          <w:t>Catalan was forbidden and removed from the public domain,</w:t>
        </w:r>
      </w:ins>
      <w:ins w:id="15" w:author="Microsoft Office User" w:date="2023-11-06T08:27:00Z">
        <w:r w:rsidR="007429CE">
          <w:rPr>
            <w:rFonts w:ascii="Times New Roman" w:hAnsi="Times New Roman" w:cs="Times New Roman"/>
          </w:rPr>
          <w:t xml:space="preserve"> which generated a situation of diglossia and, even</w:t>
        </w:r>
      </w:ins>
      <w:ins w:id="16" w:author="Microsoft Office User" w:date="2023-11-06T08:28:00Z">
        <w:r w:rsidR="007429CE">
          <w:rPr>
            <w:rFonts w:ascii="Times New Roman" w:hAnsi="Times New Roman" w:cs="Times New Roman"/>
          </w:rPr>
          <w:t xml:space="preserve">tually, a process of </w:t>
        </w:r>
      </w:ins>
      <w:del w:id="17" w:author="Microsoft Office User" w:date="2023-11-06T08:28:00Z">
        <w:r w:rsidR="00F16B35" w:rsidDel="007429CE">
          <w:rPr>
            <w:rFonts w:ascii="Times New Roman" w:hAnsi="Times New Roman" w:cs="Times New Roman"/>
          </w:rPr>
          <w:delText xml:space="preserve">there was a strong process of </w:delText>
        </w:r>
      </w:del>
      <w:r w:rsidR="00F16B35">
        <w:rPr>
          <w:rFonts w:ascii="Times New Roman" w:hAnsi="Times New Roman" w:cs="Times New Roman"/>
        </w:rPr>
        <w:t>language substitution</w:t>
      </w:r>
      <w:ins w:id="18" w:author="Microsoft Office User" w:date="2023-11-06T08:28:00Z">
        <w:r w:rsidR="007429CE">
          <w:rPr>
            <w:rFonts w:ascii="Times New Roman" w:hAnsi="Times New Roman" w:cs="Times New Roman"/>
          </w:rPr>
          <w:t xml:space="preserve">. Consequently, </w:t>
        </w:r>
      </w:ins>
      <w:del w:id="19" w:author="Microsoft Office User" w:date="2023-11-06T08:28:00Z">
        <w:r w:rsidR="00F16B35" w:rsidDel="007429CE">
          <w:rPr>
            <w:rFonts w:ascii="Times New Roman" w:hAnsi="Times New Roman" w:cs="Times New Roman"/>
          </w:rPr>
          <w:delText xml:space="preserve"> derived from a situation of diglossia that removed Catalan from the public </w:delText>
        </w:r>
        <w:r w:rsidR="00533A52" w:rsidDel="007429CE">
          <w:rPr>
            <w:rFonts w:ascii="Times New Roman" w:hAnsi="Times New Roman" w:cs="Times New Roman"/>
          </w:rPr>
          <w:delText>domain</w:delText>
        </w:r>
        <w:r w:rsidR="00F16B35" w:rsidDel="007429CE">
          <w:rPr>
            <w:rFonts w:ascii="Times New Roman" w:hAnsi="Times New Roman" w:cs="Times New Roman"/>
          </w:rPr>
          <w:delText xml:space="preserve">. </w:delText>
        </w:r>
        <w:commentRangeEnd w:id="13"/>
        <w:r w:rsidR="00FE0A36" w:rsidDel="007429CE">
          <w:rPr>
            <w:rStyle w:val="CommentReference"/>
          </w:rPr>
          <w:commentReference w:id="13"/>
        </w:r>
        <w:r w:rsidR="00F16B35" w:rsidDel="007429CE">
          <w:rPr>
            <w:rFonts w:ascii="Times New Roman" w:hAnsi="Times New Roman" w:cs="Times New Roman"/>
          </w:rPr>
          <w:delText xml:space="preserve">The use of the language was forbidden both in the </w:delText>
        </w:r>
        <w:r w:rsidR="00533A52" w:rsidDel="007429CE">
          <w:rPr>
            <w:rFonts w:ascii="Times New Roman" w:hAnsi="Times New Roman" w:cs="Times New Roman"/>
          </w:rPr>
          <w:delText>A</w:delText>
        </w:r>
        <w:r w:rsidR="00F16B35" w:rsidDel="007429CE">
          <w:rPr>
            <w:rFonts w:ascii="Times New Roman" w:hAnsi="Times New Roman" w:cs="Times New Roman"/>
          </w:rPr>
          <w:delText xml:space="preserve">dministration and education, and </w:delText>
        </w:r>
      </w:del>
      <w:r w:rsidR="00F16B35">
        <w:rPr>
          <w:rFonts w:ascii="Times New Roman" w:hAnsi="Times New Roman" w:cs="Times New Roman"/>
        </w:rPr>
        <w:t>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ins w:id="20" w:author="Kendra Dickinson" w:date="2023-10-25T10:11:00Z">
        <w:r w:rsidR="00FE0A36">
          <w:rPr>
            <w:rFonts w:ascii="Times New Roman" w:hAnsi="Times New Roman" w:cs="Times New Roman"/>
          </w:rPr>
          <w:t>a</w:t>
        </w:r>
      </w:ins>
      <w:del w:id="21" w:author="Kendra Dickinson" w:date="2023-10-25T10:11:00Z">
        <w:r w:rsidR="00533A52" w:rsidDel="00FE0A36">
          <w:rPr>
            <w:rFonts w:ascii="Times New Roman" w:hAnsi="Times New Roman" w:cs="Times New Roman"/>
          </w:rPr>
          <w:delText>A</w:delText>
        </w:r>
      </w:del>
      <w:r w:rsidR="00F16B35">
        <w:rPr>
          <w:rFonts w:ascii="Times New Roman" w:hAnsi="Times New Roman" w:cs="Times New Roman"/>
        </w:rPr>
        <w:t xml:space="preserve">dministration and education as well as the prestigious language used for official communications. However, Catalan continued to be the </w:t>
      </w:r>
      <w:r w:rsidR="00F16B35">
        <w:rPr>
          <w:rFonts w:ascii="Times New Roman" w:hAnsi="Times New Roman" w:cs="Times New Roman"/>
        </w:rPr>
        <w:lastRenderedPageBreak/>
        <w:t xml:space="preserve">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t>
      </w:r>
      <w:del w:id="22" w:author="Kendra Dickinson" w:date="2023-10-25T10:12:00Z">
        <w:r w:rsidR="00F16B35" w:rsidDel="00FE0A36">
          <w:rPr>
            <w:rFonts w:ascii="Times New Roman" w:hAnsi="Times New Roman" w:cs="Times New Roman"/>
          </w:rPr>
          <w:delText>completely changed</w:delText>
        </w:r>
      </w:del>
      <w:ins w:id="23" w:author="Kendra Dickinson" w:date="2023-10-25T10:12:00Z">
        <w:r w:rsidR="00FE0A36">
          <w:rPr>
            <w:rFonts w:ascii="Times New Roman" w:hAnsi="Times New Roman" w:cs="Times New Roman"/>
          </w:rPr>
          <w:t>had a lasting impact on</w:t>
        </w:r>
      </w:ins>
      <w:r w:rsidR="00F16B35">
        <w:rPr>
          <w:rFonts w:ascii="Times New Roman" w:hAnsi="Times New Roman" w:cs="Times New Roman"/>
        </w:rPr>
        <w:t xml:space="preserve">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37790143" w14:textId="77777777" w:rsidR="00620431" w:rsidRDefault="00620431" w:rsidP="00620431">
      <w:pPr>
        <w:spacing w:line="480" w:lineRule="auto"/>
        <w:jc w:val="both"/>
        <w:rPr>
          <w:ins w:id="24" w:author="Kendra Dickinson" w:date="2023-10-25T10:12:00Z"/>
          <w:rFonts w:ascii="Times New Roman" w:hAnsi="Times New Roman" w:cs="Times New Roman"/>
          <w:b/>
          <w:bCs/>
        </w:rPr>
      </w:pPr>
    </w:p>
    <w:p w14:paraId="0183DA3C" w14:textId="619BF7A9" w:rsidR="00EA7C42" w:rsidRPr="00EA7C42" w:rsidRDefault="00EA7C42">
      <w:pPr>
        <w:spacing w:line="480" w:lineRule="auto"/>
        <w:jc w:val="both"/>
        <w:rPr>
          <w:rFonts w:ascii="Times New Roman" w:hAnsi="Times New Roman" w:cs="Times New Roman"/>
          <w:b/>
          <w:bCs/>
        </w:rPr>
        <w:pPrChange w:id="25" w:author="Kendra Dickinson" w:date="2023-10-25T10:12:00Z">
          <w:pPr>
            <w:spacing w:line="480" w:lineRule="auto"/>
            <w:ind w:firstLine="720"/>
            <w:jc w:val="both"/>
          </w:pPr>
        </w:pPrChange>
      </w:pPr>
      <w:r w:rsidRPr="00EA7C42">
        <w:rPr>
          <w:rFonts w:ascii="Times New Roman" w:hAnsi="Times New Roman" w:cs="Times New Roman"/>
          <w:b/>
          <w:bCs/>
        </w:rPr>
        <w:t>Legal framework</w:t>
      </w:r>
    </w:p>
    <w:p w14:paraId="00652E47" w14:textId="499165AC"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w:t>
      </w:r>
      <w:del w:id="26" w:author="Kendra Dickinson" w:date="2023-10-25T10:16:00Z">
        <w:r w:rsidR="00EA7C42" w:rsidDel="00620431">
          <w:rPr>
            <w:rFonts w:ascii="Times New Roman" w:hAnsi="Times New Roman" w:cs="Times New Roman"/>
          </w:rPr>
          <w:delText>Three of them, however,</w:delText>
        </w:r>
      </w:del>
      <w:ins w:id="27" w:author="Kendra Dickinson" w:date="2023-10-25T10:16:00Z">
        <w:r w:rsidR="00620431">
          <w:rPr>
            <w:rFonts w:ascii="Times New Roman" w:hAnsi="Times New Roman" w:cs="Times New Roman"/>
          </w:rPr>
          <w:t>However, three legal documents in particular</w:t>
        </w:r>
      </w:ins>
      <w:r w:rsidR="00EA7C42">
        <w:rPr>
          <w:rFonts w:ascii="Times New Roman" w:hAnsi="Times New Roman" w:cs="Times New Roman"/>
        </w:rPr>
        <w:t xml:space="preserve"> constitute the bedrock of </w:t>
      </w:r>
      <w:del w:id="28" w:author="Kendra Dickinson" w:date="2023-10-25T10:16:00Z">
        <w:r w:rsidR="00EA7C42" w:rsidDel="00620431">
          <w:rPr>
            <w:rFonts w:ascii="Times New Roman" w:hAnsi="Times New Roman" w:cs="Times New Roman"/>
          </w:rPr>
          <w:delText>them all</w:delText>
        </w:r>
      </w:del>
      <w:ins w:id="29" w:author="Kendra Dickinson" w:date="2023-10-25T10:16:00Z">
        <w:r w:rsidR="00620431">
          <w:rPr>
            <w:rFonts w:ascii="Times New Roman" w:hAnsi="Times New Roman" w:cs="Times New Roman"/>
          </w:rPr>
          <w:t>this framework</w:t>
        </w:r>
      </w:ins>
      <w:r w:rsidR="00EA7C42">
        <w:rPr>
          <w:rFonts w:ascii="Times New Roman" w:hAnsi="Times New Roman" w:cs="Times New Roman"/>
        </w:rPr>
        <w:t xml:space="preserve">: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w:t>
      </w:r>
      <w:ins w:id="30" w:author="Kendra Dickinson" w:date="2023-10-25T10:14:00Z">
        <w:r w:rsidR="00620431">
          <w:rPr>
            <w:rFonts w:ascii="Times New Roman" w:hAnsi="Times New Roman" w:cs="Times New Roman"/>
          </w:rPr>
          <w:t>(‘</w:t>
        </w:r>
      </w:ins>
      <w:del w:id="3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Spanish Constitution</w:t>
      </w:r>
      <w:ins w:id="32" w:author="Kendra Dickinson" w:date="2023-10-25T10:14:00Z">
        <w:r w:rsidR="00620431">
          <w:rPr>
            <w:rFonts w:ascii="Times New Roman" w:hAnsi="Times New Roman" w:cs="Times New Roman"/>
          </w:rPr>
          <w:t>’)</w:t>
        </w:r>
      </w:ins>
      <w:del w:id="33"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(1978), the </w:t>
      </w:r>
      <w:r w:rsidR="00EA7C42" w:rsidRPr="00EA7C42">
        <w:rPr>
          <w:rFonts w:ascii="Times New Roman" w:hAnsi="Times New Roman" w:cs="Times New Roman"/>
          <w:i/>
          <w:iCs/>
        </w:rPr>
        <w:t>Estatut d’Autonomia de les Illes Balears</w:t>
      </w:r>
      <w:r w:rsidR="00EA7C42">
        <w:rPr>
          <w:rFonts w:ascii="Times New Roman" w:hAnsi="Times New Roman" w:cs="Times New Roman"/>
        </w:rPr>
        <w:t xml:space="preserve"> </w:t>
      </w:r>
      <w:ins w:id="34" w:author="Kendra Dickinson" w:date="2023-10-25T10:14:00Z">
        <w:r w:rsidR="00620431">
          <w:rPr>
            <w:rFonts w:ascii="Times New Roman" w:hAnsi="Times New Roman" w:cs="Times New Roman"/>
          </w:rPr>
          <w:t>(‘</w:t>
        </w:r>
      </w:ins>
      <w:del w:id="35" w:author="Kendra Dickinson" w:date="2023-10-25T10:14:00Z">
        <w:r w:rsidR="00EA7C42" w:rsidDel="00620431">
          <w:rPr>
            <w:rFonts w:ascii="Times New Roman" w:hAnsi="Times New Roman" w:cs="Times New Roman"/>
          </w:rPr>
          <w:delText>[</w:delText>
        </w:r>
      </w:del>
      <w:bookmarkStart w:id="36" w:name="_Hlk147139007"/>
      <w:r w:rsidR="00EA7C42">
        <w:rPr>
          <w:rFonts w:ascii="Times New Roman" w:hAnsi="Times New Roman" w:cs="Times New Roman"/>
        </w:rPr>
        <w:t>Statute of Autonomy of the Balearic Islands</w:t>
      </w:r>
      <w:bookmarkEnd w:id="36"/>
      <w:ins w:id="37" w:author="Kendra Dickinson" w:date="2023-10-25T10:14:00Z">
        <w:r w:rsidR="00620431">
          <w:rPr>
            <w:rFonts w:ascii="Times New Roman" w:hAnsi="Times New Roman" w:cs="Times New Roman"/>
          </w:rPr>
          <w:t>’)</w:t>
        </w:r>
      </w:ins>
      <w:del w:id="38"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(1983), and the </w:t>
      </w:r>
      <w:r w:rsidR="00EA7C42" w:rsidRPr="00EA7C42">
        <w:rPr>
          <w:rFonts w:ascii="Times New Roman" w:hAnsi="Times New Roman" w:cs="Times New Roman"/>
          <w:i/>
          <w:iCs/>
        </w:rPr>
        <w:t>Llei de Normalització Lingüística a les Illes Balears</w:t>
      </w:r>
      <w:r w:rsidR="00EA7C42">
        <w:rPr>
          <w:rFonts w:ascii="Times New Roman" w:hAnsi="Times New Roman" w:cs="Times New Roman"/>
        </w:rPr>
        <w:t xml:space="preserve"> </w:t>
      </w:r>
      <w:ins w:id="39" w:author="Kendra Dickinson" w:date="2023-10-25T10:14:00Z">
        <w:r w:rsidR="00620431">
          <w:rPr>
            <w:rFonts w:ascii="Times New Roman" w:hAnsi="Times New Roman" w:cs="Times New Roman"/>
          </w:rPr>
          <w:t>‘</w:t>
        </w:r>
      </w:ins>
      <w:ins w:id="40" w:author="Kendra Dickinson" w:date="2023-10-25T10:15:00Z">
        <w:r w:rsidR="00620431">
          <w:rPr>
            <w:rFonts w:ascii="Times New Roman" w:hAnsi="Times New Roman" w:cs="Times New Roman"/>
          </w:rPr>
          <w:t>(</w:t>
        </w:r>
      </w:ins>
      <w:del w:id="4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Linguistic Normalization of the Balearic Islands Act</w:t>
      </w:r>
      <w:ins w:id="42" w:author="Kendra Dickinson" w:date="2023-10-25T10:15:00Z">
        <w:r w:rsidR="00620431">
          <w:rPr>
            <w:rFonts w:ascii="Times New Roman" w:hAnsi="Times New Roman" w:cs="Times New Roman"/>
          </w:rPr>
          <w:t>’)</w:t>
        </w:r>
      </w:ins>
      <w:del w:id="43" w:author="Kendra Dickinson" w:date="2023-10-25T10:15:00Z">
        <w:r w:rsidR="00EA7C42" w:rsidDel="00620431">
          <w:rPr>
            <w:rFonts w:ascii="Times New Roman" w:hAnsi="Times New Roman" w:cs="Times New Roman"/>
          </w:rPr>
          <w:delText>]</w:delText>
        </w:r>
      </w:del>
      <w:r w:rsidR="00EA7C42">
        <w:rPr>
          <w:rFonts w:ascii="Times New Roman" w:hAnsi="Times New Roman" w:cs="Times New Roman"/>
        </w:rPr>
        <w:t xml:space="preserve"> (1986). </w:t>
      </w:r>
    </w:p>
    <w:p w14:paraId="40F717BB" w14:textId="370BBF77"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w:t>
      </w:r>
      <w:del w:id="44" w:author="Kendra Dickinson" w:date="2023-10-25T10:17:00Z">
        <w:r w:rsidDel="00620431">
          <w:rPr>
            <w:rFonts w:ascii="Times New Roman" w:hAnsi="Times New Roman" w:cs="Times New Roman"/>
          </w:rPr>
          <w:delText xml:space="preserve"> of all</w:delText>
        </w:r>
      </w:del>
      <w:r>
        <w:rPr>
          <w:rFonts w:ascii="Times New Roman" w:hAnsi="Times New Roman" w:cs="Times New Roman"/>
        </w:rPr>
        <w:t>,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del w:id="45" w:author="Kendra Dickinson" w:date="2023-10-25T10:18:00Z">
        <w:r w:rsidR="00CA55DA" w:rsidDel="00620431">
          <w:rPr>
            <w:rFonts w:ascii="Times New Roman" w:hAnsi="Times New Roman" w:cs="Times New Roman"/>
          </w:rPr>
          <w:delText>Catalan the shield needed</w:delText>
        </w:r>
      </w:del>
      <w:ins w:id="46" w:author="Kendra Dickinson" w:date="2023-10-25T10:18:00Z">
        <w:r w:rsidR="00620431">
          <w:rPr>
            <w:rFonts w:ascii="Times New Roman" w:hAnsi="Times New Roman" w:cs="Times New Roman"/>
          </w:rPr>
          <w:t>legal protection for the Catalan language</w:t>
        </w:r>
      </w:ins>
      <w:r w:rsidR="00CA55DA">
        <w:rPr>
          <w:rFonts w:ascii="Times New Roman" w:hAnsi="Times New Roman" w:cs="Times New Roman"/>
        </w:rPr>
        <w:t xml:space="preserve">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w:t>
      </w:r>
      <w:ins w:id="47" w:author="Microsoft Office User" w:date="2023-11-06T08:29:00Z">
        <w:r w:rsidR="007429CE">
          <w:rPr>
            <w:rStyle w:val="FootnoteReference"/>
            <w:rFonts w:ascii="Times New Roman" w:hAnsi="Times New Roman" w:cs="Times New Roman"/>
          </w:rPr>
          <w:footnoteReference w:id="1"/>
        </w:r>
      </w:ins>
      <w:ins w:id="61" w:author="Microsoft Office User" w:date="2023-11-06T08:30:00Z">
        <w:r w:rsidR="007429CE">
          <w:rPr>
            <w:rFonts w:ascii="Times New Roman" w:hAnsi="Times New Roman" w:cs="Times New Roman"/>
          </w:rPr>
          <w:t xml:space="preserve"> </w:t>
        </w:r>
      </w:ins>
      <w:del w:id="62" w:author="Microsoft Office User" w:date="2023-11-06T08:30:00Z">
        <w:r w:rsidR="00EA7C42" w:rsidDel="007429CE">
          <w:rPr>
            <w:rFonts w:ascii="Times New Roman" w:hAnsi="Times New Roman" w:cs="Times New Roman"/>
          </w:rPr>
          <w:lastRenderedPageBreak/>
          <w:delText xml:space="preserve"> </w:delText>
        </w:r>
        <w:commentRangeStart w:id="63"/>
        <w:r w:rsidR="00B4777F" w:rsidDel="007429CE">
          <w:rPr>
            <w:rFonts w:ascii="Times New Roman" w:hAnsi="Times New Roman" w:cs="Times New Roman"/>
          </w:rPr>
          <w:delText>Despite the importance of these article</w:delText>
        </w:r>
      </w:del>
      <w:ins w:id="64" w:author="Kendra Dickinson" w:date="2023-10-25T10:18:00Z">
        <w:del w:id="65" w:author="Microsoft Office User" w:date="2023-11-06T08:30:00Z">
          <w:r w:rsidR="0010104D" w:rsidDel="007429CE">
            <w:rPr>
              <w:rFonts w:ascii="Times New Roman" w:hAnsi="Times New Roman" w:cs="Times New Roman"/>
            </w:rPr>
            <w:delText>s</w:delText>
          </w:r>
        </w:del>
      </w:ins>
      <w:del w:id="66" w:author="Microsoft Office User" w:date="2023-11-06T08:30:00Z">
        <w:r w:rsidR="00B4777F" w:rsidDel="007429CE">
          <w:rPr>
            <w:rFonts w:ascii="Times New Roman" w:hAnsi="Times New Roman" w:cs="Times New Roman"/>
          </w:rPr>
          <w:delText>, it should be noted that the specific names of the co-official languages are not mentioned (Joan i Mar</w:delText>
        </w:r>
        <w:r w:rsidR="007C2986" w:rsidRPr="007C2986" w:rsidDel="007429CE">
          <w:rPr>
            <w:rFonts w:ascii="Times New Roman" w:hAnsi="Times New Roman" w:cs="Times New Roman"/>
          </w:rPr>
          <w:delText>í</w:delText>
        </w:r>
        <w:r w:rsidR="00B4777F" w:rsidDel="007429CE">
          <w:rPr>
            <w:rFonts w:ascii="Times New Roman" w:hAnsi="Times New Roman" w:cs="Times New Roman"/>
          </w:rPr>
          <w:delText>, 2005)</w:delText>
        </w:r>
        <w:r w:rsidR="007C2986" w:rsidDel="007429CE">
          <w:rPr>
            <w:rFonts w:ascii="Times New Roman" w:hAnsi="Times New Roman" w:cs="Times New Roman"/>
          </w:rPr>
          <w:delText xml:space="preserve">. </w:delText>
        </w:r>
        <w:commentRangeEnd w:id="63"/>
        <w:r w:rsidR="0010104D" w:rsidDel="007429CE">
          <w:rPr>
            <w:rStyle w:val="CommentReference"/>
          </w:rPr>
          <w:commentReference w:id="63"/>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ins w:id="67" w:author="Microsoft Office User" w:date="2023-11-06T08:32:00Z">
        <w:r w:rsidR="007429CE">
          <w:rPr>
            <w:rFonts w:ascii="Times New Roman" w:hAnsi="Times New Roman" w:cs="Times New Roman"/>
          </w:rPr>
          <w:t xml:space="preserve"> </w:t>
        </w:r>
      </w:ins>
      <w:del w:id="68" w:author="Microsoft Office User" w:date="2023-11-06T08:32:00Z">
        <w:r w:rsidR="00CA55DA" w:rsidDel="007429CE">
          <w:rPr>
            <w:rFonts w:ascii="Times New Roman" w:hAnsi="Times New Roman" w:cs="Times New Roman"/>
          </w:rPr>
          <w:delText xml:space="preserve"> </w:delText>
        </w:r>
        <w:commentRangeStart w:id="69"/>
        <w:r w:rsidR="00CA55DA" w:rsidDel="007429CE">
          <w:rPr>
            <w:rFonts w:ascii="Times New Roman" w:hAnsi="Times New Roman" w:cs="Times New Roman"/>
          </w:rPr>
          <w:delText xml:space="preserve">competences </w:delText>
        </w:r>
      </w:del>
      <w:commentRangeEnd w:id="69"/>
      <w:ins w:id="70" w:author="Microsoft Office User" w:date="2023-11-06T08:32:00Z">
        <w:r w:rsidR="007429CE">
          <w:rPr>
            <w:rFonts w:ascii="Times New Roman" w:hAnsi="Times New Roman" w:cs="Times New Roman"/>
          </w:rPr>
          <w:t xml:space="preserve">jurisdiction </w:t>
        </w:r>
      </w:ins>
      <w:r w:rsidR="0010104D">
        <w:rPr>
          <w:rStyle w:val="CommentReference"/>
        </w:rPr>
        <w:commentReference w:id="69"/>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w:t>
      </w:r>
      <w:ins w:id="71" w:author="Kendra Dickinson" w:date="2023-10-25T10:22:00Z">
        <w:r w:rsidR="0010104D">
          <w:rPr>
            <w:rFonts w:ascii="Times New Roman" w:hAnsi="Times New Roman" w:cs="Times New Roman"/>
          </w:rPr>
          <w:t>,</w:t>
        </w:r>
      </w:ins>
      <w:del w:id="72" w:author="Kendra Dickinson" w:date="2023-10-25T10:22:00Z">
        <w:r w:rsidR="0041355A" w:rsidDel="0010104D">
          <w:rPr>
            <w:rFonts w:ascii="Times New Roman" w:hAnsi="Times New Roman" w:cs="Times New Roman"/>
          </w:rPr>
          <w:delText xml:space="preserve"> and, therefore, </w:delText>
        </w:r>
      </w:del>
      <w:del w:id="73" w:author="Kendra Dickinson" w:date="2023-10-25T10:23:00Z">
        <w:r w:rsidR="0041355A" w:rsidDel="0010104D">
          <w:rPr>
            <w:rFonts w:ascii="Times New Roman" w:hAnsi="Times New Roman" w:cs="Times New Roman"/>
          </w:rPr>
          <w:delText>completely change</w:delText>
        </w:r>
      </w:del>
      <w:ins w:id="74" w:author="Kendra Dickinson" w:date="2023-10-25T10:23:00Z">
        <w:r w:rsidR="0010104D">
          <w:rPr>
            <w:rFonts w:ascii="Times New Roman" w:hAnsi="Times New Roman" w:cs="Times New Roman"/>
          </w:rPr>
          <w:t xml:space="preserve"> impacting</w:t>
        </w:r>
      </w:ins>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del w:id="75" w:author="Kendra Dickinson" w:date="2023-10-25T10:23:00Z">
        <w:r w:rsidR="0041355A" w:rsidDel="0010104D">
          <w:rPr>
            <w:rFonts w:ascii="Times New Roman" w:hAnsi="Times New Roman" w:cs="Times New Roman"/>
          </w:rPr>
          <w:delText>had until then</w:delText>
        </w:r>
      </w:del>
      <w:ins w:id="76" w:author="Kendra Dickinson" w:date="2023-10-25T10:23:00Z">
        <w:r w:rsidR="0010104D">
          <w:rPr>
            <w:rFonts w:ascii="Times New Roman" w:hAnsi="Times New Roman" w:cs="Times New Roman"/>
          </w:rPr>
          <w:t>up to that point</w:t>
        </w:r>
      </w:ins>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del w:id="77" w:author="Kendra Dickinson" w:date="2023-10-25T10:24:00Z">
        <w:r w:rsidR="00B5015B" w:rsidDel="0010104D">
          <w:rPr>
            <w:rFonts w:ascii="Times New Roman" w:hAnsi="Times New Roman" w:cs="Times New Roman"/>
          </w:rPr>
          <w:delText>to end</w:delText>
        </w:r>
      </w:del>
      <w:ins w:id="78" w:author="Kendra Dickinson" w:date="2023-10-25T10:24:00Z">
        <w:r w:rsidR="0010104D">
          <w:rPr>
            <w:rFonts w:ascii="Times New Roman" w:hAnsi="Times New Roman" w:cs="Times New Roman"/>
          </w:rPr>
          <w:t>in ending</w:t>
        </w:r>
      </w:ins>
      <w:ins w:id="79" w:author="Microsoft Office User" w:date="2023-11-06T08:31:00Z">
        <w:r w:rsidR="007429CE">
          <w:rPr>
            <w:rFonts w:ascii="Times New Roman" w:hAnsi="Times New Roman" w:cs="Times New Roman"/>
          </w:rPr>
          <w:t xml:space="preserve"> </w:t>
        </w:r>
      </w:ins>
      <w:del w:id="80" w:author="Kendra Dickinson" w:date="2023-10-25T10:24:00Z">
        <w:r w:rsidR="00B5015B" w:rsidDel="0010104D">
          <w:rPr>
            <w:rFonts w:ascii="Times New Roman" w:hAnsi="Times New Roman" w:cs="Times New Roman"/>
          </w:rPr>
          <w:delText xml:space="preserve"> with </w:delText>
        </w:r>
      </w:del>
      <w:r w:rsidR="00B5015B">
        <w:rPr>
          <w:rFonts w:ascii="Times New Roman" w:hAnsi="Times New Roman" w:cs="Times New Roman"/>
        </w:rPr>
        <w:t>the situation of diglossia and linguistic substitution in the archipelago.</w:t>
      </w:r>
    </w:p>
    <w:p w14:paraId="20C8DFEC" w14:textId="750947BB"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ins w:id="81" w:author="Kendra Dickinson" w:date="2023-10-25T10:24:00Z">
        <w:r w:rsidR="00CF58DB">
          <w:rPr>
            <w:rFonts w:ascii="Times New Roman" w:hAnsi="Times New Roman" w:cs="Times New Roman"/>
          </w:rPr>
          <w:t xml:space="preserve"> in the region</w:t>
        </w:r>
      </w:ins>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del w:id="82" w:author="Kendra Dickinson" w:date="2023-10-25T10:28:00Z">
        <w:r w:rsidR="001C691B" w:rsidDel="00C24AA2">
          <w:rPr>
            <w:rFonts w:ascii="Times New Roman" w:hAnsi="Times New Roman" w:cs="Times New Roman"/>
          </w:rPr>
          <w:delText>as the official language together with Spanish</w:delText>
        </w:r>
      </w:del>
      <w:ins w:id="83" w:author="Kendra Dickinson" w:date="2023-10-25T10:28:00Z">
        <w:r w:rsidR="00C24AA2">
          <w:rPr>
            <w:rFonts w:ascii="Times New Roman" w:hAnsi="Times New Roman" w:cs="Times New Roman"/>
          </w:rPr>
          <w:t>its status as co-official with Spanish</w:t>
        </w:r>
      </w:ins>
      <w:r w:rsidR="001C691B">
        <w:rPr>
          <w:rFonts w:ascii="Times New Roman" w:hAnsi="Times New Roman" w:cs="Times New Roman"/>
        </w:rPr>
        <w:t xml:space="preserve">, as stated in Article 4.1. </w:t>
      </w:r>
      <w:del w:id="84" w:author="Kendra Dickinson" w:date="2023-10-25T10:28:00Z">
        <w:r w:rsidR="001C691B" w:rsidDel="00C24AA2">
          <w:rPr>
            <w:rFonts w:ascii="Times New Roman" w:hAnsi="Times New Roman" w:cs="Times New Roman"/>
          </w:rPr>
          <w:delText>Likewise,</w:delText>
        </w:r>
      </w:del>
      <w:ins w:id="85" w:author="Kendra Dickinson" w:date="2023-10-25T10:28:00Z">
        <w:r w:rsidR="00C24AA2">
          <w:rPr>
            <w:rFonts w:ascii="Times New Roman" w:hAnsi="Times New Roman" w:cs="Times New Roman"/>
          </w:rPr>
          <w:t>Importantly, it also declared that</w:t>
        </w:r>
      </w:ins>
      <w:r w:rsidR="001C691B">
        <w:rPr>
          <w:rFonts w:ascii="Times New Roman" w:hAnsi="Times New Roman" w:cs="Times New Roman"/>
        </w:rPr>
        <w:t xml:space="preserve"> </w:t>
      </w:r>
      <w:del w:id="86" w:author="Kendra Dickinson" w:date="2023-10-25T10:28:00Z">
        <w:r w:rsidR="001C691B" w:rsidDel="00C24AA2">
          <w:rPr>
            <w:rFonts w:ascii="Times New Roman" w:hAnsi="Times New Roman" w:cs="Times New Roman"/>
          </w:rPr>
          <w:delText xml:space="preserve">it was declared that </w:delText>
        </w:r>
      </w:del>
      <w:r w:rsidR="001C691B">
        <w:rPr>
          <w:rFonts w:ascii="Times New Roman" w:hAnsi="Times New Roman" w:cs="Times New Roman"/>
        </w:rPr>
        <w:t xml:space="preserve">every citizen had the right to use the language and </w:t>
      </w:r>
      <w:del w:id="87" w:author="Kendra Dickinson" w:date="2023-10-25T10:29:00Z">
        <w:r w:rsidR="001C691B" w:rsidDel="00C24AA2">
          <w:rPr>
            <w:rFonts w:ascii="Times New Roman" w:hAnsi="Times New Roman" w:cs="Times New Roman"/>
          </w:rPr>
          <w:delText>that nobody</w:delText>
        </w:r>
      </w:del>
      <w:ins w:id="88" w:author="Kendra Dickinson" w:date="2023-10-25T10:29:00Z">
        <w:r w:rsidR="00C24AA2">
          <w:rPr>
            <w:rFonts w:ascii="Times New Roman" w:hAnsi="Times New Roman" w:cs="Times New Roman"/>
          </w:rPr>
          <w:t>prohibited discrimination on linguistic grounds</w:t>
        </w:r>
      </w:ins>
      <w:r w:rsidR="001C691B">
        <w:rPr>
          <w:rFonts w:ascii="Times New Roman" w:hAnsi="Times New Roman" w:cs="Times New Roman"/>
        </w:rPr>
        <w:t xml:space="preserve"> </w:t>
      </w:r>
      <w:del w:id="89" w:author="Kendra Dickinson" w:date="2023-10-25T10:29:00Z">
        <w:r w:rsidR="001C691B" w:rsidDel="00C24AA2">
          <w:rPr>
            <w:rFonts w:ascii="Times New Roman" w:hAnsi="Times New Roman" w:cs="Times New Roman"/>
          </w:rPr>
          <w:delText xml:space="preserve">could be discriminated for linguistic reasons </w:delText>
        </w:r>
      </w:del>
      <w:r w:rsidR="001C691B">
        <w:rPr>
          <w:rFonts w:ascii="Times New Roman" w:hAnsi="Times New Roman" w:cs="Times New Roman"/>
        </w:rPr>
        <w:t>(Article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5794EDA"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In this paragraph, the Government committed to taking all the necessary steps to reach equality between both languages in all domains, but especially to ensure that every citizen in the Balearic Islands had knowledge of both languages</w:t>
      </w:r>
      <w:ins w:id="90" w:author="Kendra Dickinson" w:date="2023-10-25T10:30:00Z">
        <w:r w:rsidR="00AE50D6">
          <w:rPr>
            <w:rFonts w:ascii="Times New Roman" w:hAnsi="Times New Roman" w:cs="Times New Roman"/>
          </w:rPr>
          <w:t>. Importantly</w:t>
        </w:r>
      </w:ins>
      <w:del w:id="91" w:author="Kendra Dickinson" w:date="2023-10-25T10:30:00Z">
        <w:r w:rsidDel="00AE50D6">
          <w:rPr>
            <w:rFonts w:ascii="Times New Roman" w:hAnsi="Times New Roman" w:cs="Times New Roman"/>
          </w:rPr>
          <w:delText>,</w:delText>
        </w:r>
      </w:del>
      <w:r>
        <w:rPr>
          <w:rFonts w:ascii="Times New Roman" w:hAnsi="Times New Roman" w:cs="Times New Roman"/>
        </w:rPr>
        <w:t xml:space="preserve"> </w:t>
      </w:r>
      <w:ins w:id="92" w:author="Kendra Dickinson" w:date="2023-10-25T10:30:00Z">
        <w:r w:rsidR="00AE50D6">
          <w:rPr>
            <w:rFonts w:ascii="Times New Roman" w:hAnsi="Times New Roman" w:cs="Times New Roman"/>
          </w:rPr>
          <w:t>this</w:t>
        </w:r>
      </w:ins>
      <w:del w:id="93" w:author="Kendra Dickinson" w:date="2023-10-25T10:30:00Z">
        <w:r w:rsidDel="00AE50D6">
          <w:rPr>
            <w:rFonts w:ascii="Times New Roman" w:hAnsi="Times New Roman" w:cs="Times New Roman"/>
          </w:rPr>
          <w:delText>which</w:delText>
        </w:r>
      </w:del>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 xml:space="preserve">renovation </w:t>
      </w:r>
      <w:r>
        <w:rPr>
          <w:rFonts w:ascii="Times New Roman" w:hAnsi="Times New Roman" w:cs="Times New Roman"/>
        </w:rPr>
        <w:lastRenderedPageBreak/>
        <w:t>of the education</w:t>
      </w:r>
      <w:ins w:id="94" w:author="Kendra Dickinson" w:date="2023-10-25T10:30:00Z">
        <w:r w:rsidR="00AE50D6">
          <w:rPr>
            <w:rFonts w:ascii="Times New Roman" w:hAnsi="Times New Roman" w:cs="Times New Roman"/>
          </w:rPr>
          <w:t>al</w:t>
        </w:r>
      </w:ins>
      <w:r>
        <w:rPr>
          <w:rFonts w:ascii="Times New Roman" w:hAnsi="Times New Roman" w:cs="Times New Roman"/>
        </w:rPr>
        <w:t xml:space="preserve"> system</w:t>
      </w:r>
      <w:r w:rsidR="00790344">
        <w:rPr>
          <w:rFonts w:ascii="Times New Roman" w:hAnsi="Times New Roman" w:cs="Times New Roman"/>
        </w:rPr>
        <w:t>.</w:t>
      </w:r>
      <w:r>
        <w:rPr>
          <w:rFonts w:ascii="Times New Roman" w:hAnsi="Times New Roman" w:cs="Times New Roman"/>
        </w:rPr>
        <w:t xml:space="preserve"> To do so, the Government granted itself exclusive </w:t>
      </w:r>
      <w:commentRangeStart w:id="95"/>
      <w:del w:id="96" w:author="Microsoft Office User" w:date="2023-11-06T08:32:00Z">
        <w:r w:rsidDel="007429CE">
          <w:rPr>
            <w:rFonts w:ascii="Times New Roman" w:hAnsi="Times New Roman" w:cs="Times New Roman"/>
          </w:rPr>
          <w:delText>compet</w:delText>
        </w:r>
        <w:r w:rsidR="00B6388E" w:rsidDel="007429CE">
          <w:rPr>
            <w:rFonts w:ascii="Times New Roman" w:hAnsi="Times New Roman" w:cs="Times New Roman"/>
          </w:rPr>
          <w:delText>ence</w:delText>
        </w:r>
        <w:commentRangeEnd w:id="95"/>
        <w:r w:rsidR="00AE50D6" w:rsidDel="007429CE">
          <w:rPr>
            <w:rStyle w:val="CommentReference"/>
          </w:rPr>
          <w:commentReference w:id="95"/>
        </w:r>
        <w:r w:rsidR="00B6388E" w:rsidDel="007429CE">
          <w:rPr>
            <w:rFonts w:ascii="Times New Roman" w:hAnsi="Times New Roman" w:cs="Times New Roman"/>
          </w:rPr>
          <w:delText xml:space="preserve"> </w:delText>
        </w:r>
      </w:del>
      <w:ins w:id="97" w:author="Microsoft Office User" w:date="2023-11-06T08:32:00Z">
        <w:r w:rsidR="007429CE">
          <w:rPr>
            <w:rFonts w:ascii="Times New Roman" w:hAnsi="Times New Roman" w:cs="Times New Roman"/>
          </w:rPr>
          <w:t xml:space="preserve">jurisdiction </w:t>
        </w:r>
      </w:ins>
      <w:r w:rsidR="00B6388E">
        <w:rPr>
          <w:rFonts w:ascii="Times New Roman" w:hAnsi="Times New Roman" w:cs="Times New Roman"/>
        </w:rPr>
        <w:t>for the teaching of Catalan, as stated in Article 35:</w:t>
      </w:r>
    </w:p>
    <w:p w14:paraId="023CC0A3" w14:textId="2E3EA7A4" w:rsidR="00B6388E" w:rsidRPr="00B6388E" w:rsidDel="007429CE" w:rsidRDefault="00B6388E" w:rsidP="00B6388E">
      <w:pPr>
        <w:spacing w:line="480" w:lineRule="auto"/>
        <w:ind w:left="720"/>
        <w:jc w:val="both"/>
        <w:rPr>
          <w:del w:id="98" w:author="Microsoft Office User" w:date="2023-11-06T08:49:00Z"/>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881185A" w14:textId="77777777" w:rsidR="007429CE" w:rsidRDefault="007429CE">
      <w:pPr>
        <w:spacing w:line="480" w:lineRule="auto"/>
        <w:ind w:left="720"/>
        <w:jc w:val="both"/>
        <w:rPr>
          <w:ins w:id="99" w:author="Microsoft Office User" w:date="2023-11-06T08:49:00Z"/>
          <w:rFonts w:ascii="Times New Roman" w:hAnsi="Times New Roman" w:cs="Times New Roman"/>
        </w:rPr>
        <w:pPrChange w:id="100" w:author="Microsoft Office User" w:date="2023-11-06T08:49:00Z">
          <w:pPr>
            <w:spacing w:line="480" w:lineRule="auto"/>
            <w:jc w:val="both"/>
          </w:pPr>
        </w:pPrChange>
      </w:pPr>
    </w:p>
    <w:p w14:paraId="7D580BFB" w14:textId="4DA16FA8" w:rsidR="009A2819" w:rsidRDefault="007429CE" w:rsidP="007429CE">
      <w:pPr>
        <w:spacing w:line="480" w:lineRule="auto"/>
        <w:ind w:firstLine="720"/>
        <w:jc w:val="both"/>
        <w:rPr>
          <w:rFonts w:ascii="Times New Roman" w:hAnsi="Times New Roman" w:cs="Times New Roman"/>
        </w:rPr>
      </w:pPr>
      <w:ins w:id="101" w:author="Microsoft Office User" w:date="2023-11-06T08:49:00Z">
        <w:r w:rsidRPr="007429CE">
          <w:rPr>
            <w:rFonts w:ascii="Times New Roman" w:hAnsi="Times New Roman" w:cs="Times New Roman"/>
            <w:rPrChange w:id="102" w:author="Microsoft Office User" w:date="2023-11-06T08:49:00Z">
              <w:rPr>
                <w:rFonts w:ascii="Segoe UI" w:hAnsi="Segoe UI" w:cs="Segoe UI"/>
                <w:color w:val="374151"/>
                <w:shd w:val="clear" w:color="auto" w:fill="F7F7F8"/>
              </w:rPr>
            </w:rPrChange>
          </w:rPr>
          <w:t xml:space="preserve">In addition to the </w:t>
        </w:r>
      </w:ins>
      <w:ins w:id="103" w:author="Microsoft Office User" w:date="2023-11-06T08:50:00Z">
        <w:r>
          <w:rPr>
            <w:rFonts w:ascii="Times New Roman" w:hAnsi="Times New Roman" w:cs="Times New Roman"/>
          </w:rPr>
          <w:t>teaching</w:t>
        </w:r>
      </w:ins>
      <w:ins w:id="104" w:author="Microsoft Office User" w:date="2023-11-06T08:49:00Z">
        <w:r w:rsidRPr="007429CE">
          <w:rPr>
            <w:rFonts w:ascii="Times New Roman" w:hAnsi="Times New Roman" w:cs="Times New Roman"/>
            <w:rPrChange w:id="105" w:author="Microsoft Office User" w:date="2023-11-06T08:49:00Z">
              <w:rPr>
                <w:rFonts w:ascii="Segoe UI" w:hAnsi="Segoe UI" w:cs="Segoe UI"/>
                <w:color w:val="374151"/>
                <w:shd w:val="clear" w:color="auto" w:fill="F7F7F8"/>
              </w:rPr>
            </w:rPrChange>
          </w:rPr>
          <w:t xml:space="preserve"> of Catalan, the </w:t>
        </w:r>
      </w:ins>
      <w:ins w:id="106" w:author="Microsoft Office User" w:date="2023-11-06T08:50:00Z">
        <w:r>
          <w:rPr>
            <w:rFonts w:ascii="Times New Roman" w:hAnsi="Times New Roman" w:cs="Times New Roman"/>
          </w:rPr>
          <w:t>G</w:t>
        </w:r>
      </w:ins>
      <w:ins w:id="107" w:author="Microsoft Office User" w:date="2023-11-06T08:49:00Z">
        <w:r w:rsidRPr="007429CE">
          <w:rPr>
            <w:rFonts w:ascii="Times New Roman" w:hAnsi="Times New Roman" w:cs="Times New Roman"/>
            <w:rPrChange w:id="108" w:author="Microsoft Office User" w:date="2023-11-06T08:49:00Z">
              <w:rPr>
                <w:rFonts w:ascii="Segoe UI" w:hAnsi="Segoe UI" w:cs="Segoe UI"/>
                <w:color w:val="374151"/>
                <w:shd w:val="clear" w:color="auto" w:fill="F7F7F8"/>
              </w:rPr>
            </w:rPrChange>
          </w:rPr>
          <w:t>overnment undertook the challenging task of fostering the normalization of the language. It</w:t>
        </w:r>
      </w:ins>
      <w:ins w:id="109" w:author="Microsoft Office User" w:date="2023-11-06T08:50:00Z">
        <w:r>
          <w:rPr>
            <w:rFonts w:ascii="Times New Roman" w:hAnsi="Times New Roman" w:cs="Times New Roman"/>
          </w:rPr>
          <w:t xml:space="preserve"> i</w:t>
        </w:r>
      </w:ins>
      <w:ins w:id="110" w:author="Microsoft Office User" w:date="2023-11-06T08:49:00Z">
        <w:r w:rsidRPr="007429CE">
          <w:rPr>
            <w:rFonts w:ascii="Times New Roman" w:hAnsi="Times New Roman" w:cs="Times New Roman"/>
            <w:rPrChange w:id="111" w:author="Microsoft Office User" w:date="2023-11-06T08:49:00Z">
              <w:rPr>
                <w:rFonts w:ascii="Segoe UI" w:hAnsi="Segoe UI" w:cs="Segoe UI"/>
                <w:color w:val="374151"/>
                <w:shd w:val="clear" w:color="auto" w:fill="F7F7F8"/>
              </w:rPr>
            </w:rPrChange>
          </w:rPr>
          <w:t xml:space="preserve">s worth noting that, within this context, the term </w:t>
        </w:r>
      </w:ins>
      <w:ins w:id="112" w:author="Microsoft Office User" w:date="2023-11-06T08:50:00Z">
        <w:r>
          <w:rPr>
            <w:rFonts w:ascii="Times New Roman" w:hAnsi="Times New Roman" w:cs="Times New Roman"/>
          </w:rPr>
          <w:t>“</w:t>
        </w:r>
      </w:ins>
      <w:ins w:id="113" w:author="Microsoft Office User" w:date="2023-11-06T08:49:00Z">
        <w:r w:rsidRPr="007429CE">
          <w:rPr>
            <w:rFonts w:ascii="Times New Roman" w:hAnsi="Times New Roman" w:cs="Times New Roman"/>
            <w:rPrChange w:id="114" w:author="Microsoft Office User" w:date="2023-11-06T08:49:00Z">
              <w:rPr>
                <w:rFonts w:ascii="Segoe UI" w:hAnsi="Segoe UI" w:cs="Segoe UI"/>
                <w:color w:val="374151"/>
                <w:shd w:val="clear" w:color="auto" w:fill="F7F7F8"/>
              </w:rPr>
            </w:rPrChange>
          </w:rPr>
          <w:t>normalization</w:t>
        </w:r>
      </w:ins>
      <w:ins w:id="115" w:author="Microsoft Office User" w:date="2023-11-06T08:50:00Z">
        <w:r>
          <w:rPr>
            <w:rFonts w:ascii="Times New Roman" w:hAnsi="Times New Roman" w:cs="Times New Roman"/>
          </w:rPr>
          <w:t>”</w:t>
        </w:r>
      </w:ins>
      <w:ins w:id="116" w:author="Microsoft Office User" w:date="2023-11-06T08:49:00Z">
        <w:r w:rsidRPr="007429CE">
          <w:rPr>
            <w:rFonts w:ascii="Times New Roman" w:hAnsi="Times New Roman" w:cs="Times New Roman"/>
            <w:rPrChange w:id="117" w:author="Microsoft Office User" w:date="2023-11-06T08:49:00Z">
              <w:rPr>
                <w:rFonts w:ascii="Segoe UI" w:hAnsi="Segoe UI" w:cs="Segoe UI"/>
                <w:color w:val="374151"/>
                <w:shd w:val="clear" w:color="auto" w:fill="F7F7F8"/>
              </w:rPr>
            </w:rPrChange>
          </w:rPr>
          <w:t xml:space="preserve"> carries two distinct connotations. </w:t>
        </w:r>
      </w:ins>
      <w:ins w:id="118" w:author="Microsoft Office User" w:date="2023-11-06T09:08:00Z">
        <w:r>
          <w:rPr>
            <w:rFonts w:ascii="Times New Roman" w:hAnsi="Times New Roman" w:cs="Times New Roman"/>
          </w:rPr>
          <w:t>On the one hand</w:t>
        </w:r>
      </w:ins>
      <w:ins w:id="119" w:author="Microsoft Office User" w:date="2023-11-06T08:49:00Z">
        <w:r w:rsidRPr="007429CE">
          <w:rPr>
            <w:rFonts w:ascii="Times New Roman" w:hAnsi="Times New Roman" w:cs="Times New Roman"/>
            <w:rPrChange w:id="120" w:author="Microsoft Office User" w:date="2023-11-06T08:49:00Z">
              <w:rPr>
                <w:rFonts w:ascii="Segoe UI" w:hAnsi="Segoe UI" w:cs="Segoe UI"/>
                <w:color w:val="374151"/>
                <w:shd w:val="clear" w:color="auto" w:fill="F7F7F8"/>
              </w:rPr>
            </w:rPrChange>
          </w:rPr>
          <w:t xml:space="preserve">, it can pertain to the establishment of linguistic </w:t>
        </w:r>
      </w:ins>
      <w:ins w:id="121" w:author="Microsoft Office User" w:date="2023-11-06T08:50:00Z">
        <w:r>
          <w:rPr>
            <w:rFonts w:ascii="Times New Roman" w:hAnsi="Times New Roman" w:cs="Times New Roman"/>
          </w:rPr>
          <w:t>“</w:t>
        </w:r>
      </w:ins>
      <w:ins w:id="122" w:author="Microsoft Office User" w:date="2023-11-06T08:49:00Z">
        <w:r w:rsidRPr="007429CE">
          <w:rPr>
            <w:rFonts w:ascii="Times New Roman" w:hAnsi="Times New Roman" w:cs="Times New Roman"/>
            <w:rPrChange w:id="123" w:author="Microsoft Office User" w:date="2023-11-06T08:49:00Z">
              <w:rPr>
                <w:rFonts w:ascii="Segoe UI" w:hAnsi="Segoe UI" w:cs="Segoe UI"/>
                <w:color w:val="374151"/>
                <w:shd w:val="clear" w:color="auto" w:fill="F7F7F8"/>
              </w:rPr>
            </w:rPrChange>
          </w:rPr>
          <w:t>norms</w:t>
        </w:r>
      </w:ins>
      <w:ins w:id="124" w:author="Microsoft Office User" w:date="2023-11-06T08:50:00Z">
        <w:r>
          <w:rPr>
            <w:rFonts w:ascii="Times New Roman" w:hAnsi="Times New Roman" w:cs="Times New Roman"/>
          </w:rPr>
          <w:t xml:space="preserve">” </w:t>
        </w:r>
      </w:ins>
      <w:ins w:id="125" w:author="Microsoft Office User" w:date="2023-11-06T08:49:00Z">
        <w:r w:rsidRPr="007429CE">
          <w:rPr>
            <w:rFonts w:ascii="Times New Roman" w:hAnsi="Times New Roman" w:cs="Times New Roman"/>
            <w:rPrChange w:id="126" w:author="Microsoft Office User" w:date="2023-11-06T08:49:00Z">
              <w:rPr>
                <w:rFonts w:ascii="Segoe UI" w:hAnsi="Segoe UI" w:cs="Segoe UI"/>
                <w:color w:val="374151"/>
                <w:shd w:val="clear" w:color="auto" w:fill="F7F7F8"/>
              </w:rPr>
            </w:rPrChange>
          </w:rPr>
          <w:t xml:space="preserve">or rules, encompassing aspects such as grammar and orthography. </w:t>
        </w:r>
      </w:ins>
      <w:ins w:id="127" w:author="Microsoft Office User" w:date="2023-11-06T09:01:00Z">
        <w:r>
          <w:rPr>
            <w:rFonts w:ascii="Times New Roman" w:hAnsi="Times New Roman" w:cs="Times New Roman"/>
          </w:rPr>
          <w:t>In this regard, we</w:t>
        </w:r>
      </w:ins>
      <w:ins w:id="128" w:author="Microsoft Office User" w:date="2023-11-06T09:02:00Z">
        <w:r>
          <w:rPr>
            <w:rFonts w:ascii="Times New Roman" w:hAnsi="Times New Roman" w:cs="Times New Roman"/>
          </w:rPr>
          <w:t xml:space="preserve"> need to keep three aspects in mind. First, Catalan’s</w:t>
        </w:r>
      </w:ins>
      <w:ins w:id="129" w:author="Microsoft Office User" w:date="2023-11-06T09:03:00Z">
        <w:r>
          <w:rPr>
            <w:rFonts w:ascii="Times New Roman" w:hAnsi="Times New Roman" w:cs="Times New Roman"/>
          </w:rPr>
          <w:t xml:space="preserve"> last process of normalization had taken place between 1913 and 1930, which means that its grammar and ortho</w:t>
        </w:r>
      </w:ins>
      <w:ins w:id="130" w:author="Microsoft Office User" w:date="2023-11-06T09:04:00Z">
        <w:r>
          <w:rPr>
            <w:rFonts w:ascii="Times New Roman" w:hAnsi="Times New Roman" w:cs="Times New Roman"/>
          </w:rPr>
          <w:t xml:space="preserve">graphy </w:t>
        </w:r>
        <w:r w:rsidRPr="007429CE">
          <w:rPr>
            <w:rFonts w:ascii="Times New Roman" w:hAnsi="Times New Roman" w:cs="Times New Roman"/>
            <w:highlight w:val="yellow"/>
            <w:rPrChange w:id="131" w:author="Microsoft Office User" w:date="2023-11-06T09:11:00Z">
              <w:rPr>
                <w:rFonts w:ascii="Times New Roman" w:hAnsi="Times New Roman" w:cs="Times New Roman"/>
              </w:rPr>
            </w:rPrChange>
          </w:rPr>
          <w:t>needed to be modernized</w:t>
        </w:r>
        <w:r>
          <w:rPr>
            <w:rFonts w:ascii="Times New Roman" w:hAnsi="Times New Roman" w:cs="Times New Roman"/>
          </w:rPr>
          <w:t xml:space="preserve">. </w:t>
        </w:r>
      </w:ins>
      <w:ins w:id="132" w:author="Microsoft Office User" w:date="2023-11-06T09:03:00Z">
        <w:r>
          <w:rPr>
            <w:rFonts w:ascii="Times New Roman" w:hAnsi="Times New Roman" w:cs="Times New Roman"/>
          </w:rPr>
          <w:t>Second,</w:t>
        </w:r>
      </w:ins>
      <w:ins w:id="133" w:author="Microsoft Office User" w:date="2023-11-06T09:04:00Z">
        <w:r>
          <w:rPr>
            <w:rFonts w:ascii="Times New Roman" w:hAnsi="Times New Roman" w:cs="Times New Roman"/>
          </w:rPr>
          <w:t xml:space="preserve"> the</w:t>
        </w:r>
      </w:ins>
      <w:ins w:id="134" w:author="Microsoft Office User" w:date="2023-11-06T08:49:00Z">
        <w:r w:rsidRPr="007429CE">
          <w:rPr>
            <w:rFonts w:ascii="Times New Roman" w:hAnsi="Times New Roman" w:cs="Times New Roman"/>
            <w:rPrChange w:id="135" w:author="Microsoft Office User" w:date="2023-11-06T08:49:00Z">
              <w:rPr>
                <w:rFonts w:ascii="Segoe UI" w:hAnsi="Segoe UI" w:cs="Segoe UI"/>
                <w:color w:val="374151"/>
                <w:shd w:val="clear" w:color="auto" w:fill="F7F7F8"/>
              </w:rPr>
            </w:rPrChange>
          </w:rPr>
          <w:t xml:space="preserve"> teaching and learning of Catalan had been </w:t>
        </w:r>
      </w:ins>
      <w:ins w:id="136" w:author="Microsoft Office User" w:date="2023-11-06T09:04:00Z">
        <w:r>
          <w:rPr>
            <w:rFonts w:ascii="Times New Roman" w:hAnsi="Times New Roman" w:cs="Times New Roman"/>
          </w:rPr>
          <w:t>forbidden</w:t>
        </w:r>
      </w:ins>
      <w:ins w:id="137" w:author="Microsoft Office User" w:date="2023-11-06T08:49:00Z">
        <w:r w:rsidRPr="007429CE">
          <w:rPr>
            <w:rFonts w:ascii="Times New Roman" w:hAnsi="Times New Roman" w:cs="Times New Roman"/>
            <w:rPrChange w:id="138" w:author="Microsoft Office User" w:date="2023-11-06T08:49:00Z">
              <w:rPr>
                <w:rFonts w:ascii="Segoe UI" w:hAnsi="Segoe UI" w:cs="Segoe UI"/>
                <w:color w:val="374151"/>
                <w:shd w:val="clear" w:color="auto" w:fill="F7F7F8"/>
              </w:rPr>
            </w:rPrChange>
          </w:rPr>
          <w:t xml:space="preserve"> for four decades</w:t>
        </w:r>
      </w:ins>
      <w:ins w:id="139" w:author="Microsoft Office User" w:date="2023-11-06T09:04:00Z">
        <w:r>
          <w:rPr>
            <w:rFonts w:ascii="Times New Roman" w:hAnsi="Times New Roman" w:cs="Times New Roman"/>
          </w:rPr>
          <w:t xml:space="preserve"> under Franco’s dictatorship</w:t>
        </w:r>
      </w:ins>
      <w:ins w:id="140" w:author="Microsoft Office User" w:date="2023-11-06T08:49:00Z">
        <w:r w:rsidRPr="007429CE">
          <w:rPr>
            <w:rFonts w:ascii="Times New Roman" w:hAnsi="Times New Roman" w:cs="Times New Roman"/>
            <w:rPrChange w:id="141" w:author="Microsoft Office User" w:date="2023-11-06T08:49:00Z">
              <w:rPr>
                <w:rFonts w:ascii="Segoe UI" w:hAnsi="Segoe UI" w:cs="Segoe UI"/>
                <w:color w:val="374151"/>
                <w:shd w:val="clear" w:color="auto" w:fill="F7F7F8"/>
              </w:rPr>
            </w:rPrChange>
          </w:rPr>
          <w:t xml:space="preserve">, hindering formal education in the language. </w:t>
        </w:r>
      </w:ins>
      <w:ins w:id="142" w:author="Microsoft Office User" w:date="2023-11-06T09:04:00Z">
        <w:r>
          <w:rPr>
            <w:rFonts w:ascii="Times New Roman" w:hAnsi="Times New Roman" w:cs="Times New Roman"/>
          </w:rPr>
          <w:t>Finally</w:t>
        </w:r>
      </w:ins>
      <w:ins w:id="143" w:author="Microsoft Office User" w:date="2023-11-06T08:49:00Z">
        <w:r w:rsidRPr="007429CE">
          <w:rPr>
            <w:rFonts w:ascii="Times New Roman" w:hAnsi="Times New Roman" w:cs="Times New Roman"/>
            <w:rPrChange w:id="144" w:author="Microsoft Office User" w:date="2023-11-06T08:49:00Z">
              <w:rPr>
                <w:rFonts w:ascii="Segoe UI" w:hAnsi="Segoe UI" w:cs="Segoe UI"/>
                <w:color w:val="374151"/>
                <w:shd w:val="clear" w:color="auto" w:fill="F7F7F8"/>
              </w:rPr>
            </w:rPrChange>
          </w:rPr>
          <w:t>, due to Catalan</w:t>
        </w:r>
      </w:ins>
      <w:ins w:id="145" w:author="Microsoft Office User" w:date="2023-11-06T09:07:00Z">
        <w:r>
          <w:rPr>
            <w:rFonts w:ascii="Times New Roman" w:hAnsi="Times New Roman" w:cs="Times New Roman"/>
          </w:rPr>
          <w:t>’</w:t>
        </w:r>
      </w:ins>
      <w:ins w:id="146" w:author="Microsoft Office User" w:date="2023-11-06T08:49:00Z">
        <w:r w:rsidRPr="007429CE">
          <w:rPr>
            <w:rFonts w:ascii="Times New Roman" w:hAnsi="Times New Roman" w:cs="Times New Roman"/>
            <w:rPrChange w:id="147" w:author="Microsoft Office User" w:date="2023-11-06T08:49:00Z">
              <w:rPr>
                <w:rFonts w:ascii="Segoe UI" w:hAnsi="Segoe UI" w:cs="Segoe UI"/>
                <w:color w:val="374151"/>
                <w:shd w:val="clear" w:color="auto" w:fill="F7F7F8"/>
              </w:rPr>
            </w:rPrChange>
          </w:rPr>
          <w:t>s subordinate status during this period, it had been significantly influenced by Spanish</w:t>
        </w:r>
      </w:ins>
      <w:ins w:id="148" w:author="Microsoft Office User" w:date="2023-11-06T09:08:00Z">
        <w:r>
          <w:rPr>
            <w:rFonts w:ascii="Times New Roman" w:hAnsi="Times New Roman" w:cs="Times New Roman"/>
          </w:rPr>
          <w:t>. On the other hand,</w:t>
        </w:r>
        <w:r w:rsidDel="007429CE">
          <w:rPr>
            <w:rFonts w:ascii="Times New Roman" w:hAnsi="Times New Roman" w:cs="Times New Roman"/>
          </w:rPr>
          <w:t xml:space="preserve"> </w:t>
        </w:r>
        <w:r>
          <w:rPr>
            <w:rFonts w:ascii="Times New Roman" w:hAnsi="Times New Roman" w:cs="Times New Roman"/>
          </w:rPr>
          <w:t>t</w:t>
        </w:r>
      </w:ins>
      <w:del w:id="149" w:author="Microsoft Office User" w:date="2023-11-06T08:50:00Z">
        <w:r w:rsidR="00790344" w:rsidDel="007429CE">
          <w:rPr>
            <w:rFonts w:ascii="Times New Roman" w:hAnsi="Times New Roman" w:cs="Times New Roman"/>
          </w:rPr>
          <w:delText>In addition to the teaching of Catalan, the Government assumed the difficult task of promoting the normalization of the language</w:delText>
        </w:r>
      </w:del>
      <w:del w:id="150" w:author="Microsoft Office User" w:date="2023-11-06T08:39:00Z">
        <w:r w:rsidR="00790344" w:rsidDel="007429CE">
          <w:rPr>
            <w:rFonts w:ascii="Times New Roman" w:hAnsi="Times New Roman" w:cs="Times New Roman"/>
          </w:rPr>
          <w:delText xml:space="preserve"> in a society that</w:delText>
        </w:r>
      </w:del>
      <w:del w:id="151" w:author="Microsoft Office User" w:date="2023-11-06T08:40:00Z">
        <w:r w:rsidR="00790344" w:rsidDel="007429CE">
          <w:rPr>
            <w:rFonts w:ascii="Times New Roman" w:hAnsi="Times New Roman" w:cs="Times New Roman"/>
          </w:rPr>
          <w:delText xml:space="preserve"> </w:delText>
        </w:r>
        <w:commentRangeStart w:id="152"/>
        <w:r w:rsidR="00790344" w:rsidDel="007429CE">
          <w:rPr>
            <w:rFonts w:ascii="Times New Roman" w:hAnsi="Times New Roman" w:cs="Times New Roman"/>
          </w:rPr>
          <w:delText>had had no choice but to spend the las</w:delText>
        </w:r>
        <w:r w:rsidR="00337194" w:rsidDel="007429CE">
          <w:rPr>
            <w:rFonts w:ascii="Times New Roman" w:hAnsi="Times New Roman" w:cs="Times New Roman"/>
          </w:rPr>
          <w:delText>t</w:delText>
        </w:r>
        <w:r w:rsidR="00790344" w:rsidDel="007429CE">
          <w:rPr>
            <w:rFonts w:ascii="Times New Roman" w:hAnsi="Times New Roman" w:cs="Times New Roman"/>
          </w:rPr>
          <w:delText xml:space="preserve"> forty years overshadowing it</w:delText>
        </w:r>
        <w:commentRangeEnd w:id="152"/>
        <w:r w:rsidR="00AE50D6" w:rsidDel="007429CE">
          <w:rPr>
            <w:rStyle w:val="CommentReference"/>
          </w:rPr>
          <w:commentReference w:id="152"/>
        </w:r>
        <w:r w:rsidR="00790344" w:rsidDel="007429CE">
          <w:rPr>
            <w:rFonts w:ascii="Times New Roman" w:hAnsi="Times New Roman" w:cs="Times New Roman"/>
          </w:rPr>
          <w:delText xml:space="preserve">. </w:delText>
        </w:r>
      </w:del>
      <w:del w:id="153" w:author="Microsoft Office User" w:date="2023-11-06T08:50:00Z">
        <w:r w:rsidR="00907C6D" w:rsidDel="007429CE">
          <w:rPr>
            <w:rFonts w:ascii="Times New Roman" w:hAnsi="Times New Roman" w:cs="Times New Roman"/>
          </w:rPr>
          <w:delText xml:space="preserve">It is important to note that, in this context, the word “normalization” can imply two different meanings. First, it can refer to the </w:delText>
        </w:r>
        <w:r w:rsidR="0049128F" w:rsidDel="007429CE">
          <w:rPr>
            <w:rFonts w:ascii="Times New Roman" w:hAnsi="Times New Roman" w:cs="Times New Roman"/>
          </w:rPr>
          <w:delText xml:space="preserve">task of providing the language with “norms” or rules, whether grammatical, orthographical, etc. </w:delText>
        </w:r>
      </w:del>
      <w:del w:id="154" w:author="Microsoft Office User" w:date="2023-11-06T09:08:00Z">
        <w:r w:rsidR="00337194" w:rsidDel="007429CE">
          <w:rPr>
            <w:rFonts w:ascii="Times New Roman" w:hAnsi="Times New Roman" w:cs="Times New Roman"/>
          </w:rPr>
          <w:delText>It should be noted that</w:delText>
        </w:r>
        <w:r w:rsidR="00CD11FF" w:rsidDel="007429CE">
          <w:rPr>
            <w:rFonts w:ascii="Times New Roman" w:hAnsi="Times New Roman" w:cs="Times New Roman"/>
          </w:rPr>
          <w:delText xml:space="preserve"> the last process of standardization of Catalan had taken</w:delText>
        </w:r>
      </w:del>
      <w:ins w:id="155" w:author="Kendra Dickinson" w:date="2023-10-25T10:57:00Z">
        <w:del w:id="156" w:author="Microsoft Office User" w:date="2023-11-06T09:08:00Z">
          <w:r w:rsidR="009E2E1C" w:rsidDel="007429CE">
            <w:rPr>
              <w:rFonts w:ascii="Times New Roman" w:hAnsi="Times New Roman" w:cs="Times New Roman"/>
            </w:rPr>
            <w:delText>took</w:delText>
          </w:r>
        </w:del>
      </w:ins>
      <w:del w:id="157" w:author="Microsoft Office User" w:date="2023-11-06T09:08:00Z">
        <w:r w:rsidR="00CD11FF" w:rsidDel="007429CE">
          <w:rPr>
            <w:rFonts w:ascii="Times New Roman" w:hAnsi="Times New Roman" w:cs="Times New Roman"/>
          </w:rPr>
          <w:delText xml:space="preserve"> place between 1913 and 1930 by </w:delText>
        </w:r>
      </w:del>
      <w:ins w:id="158" w:author="Kendra Dickinson" w:date="2023-10-25T10:57:00Z">
        <w:del w:id="159" w:author="Microsoft Office User" w:date="2023-11-06T09:08:00Z">
          <w:r w:rsidR="009E2E1C" w:rsidDel="007429CE">
            <w:rPr>
              <w:rFonts w:ascii="Times New Roman" w:hAnsi="Times New Roman" w:cs="Times New Roman"/>
            </w:rPr>
            <w:delText>Catalan g</w:delText>
          </w:r>
        </w:del>
      </w:ins>
      <w:ins w:id="160" w:author="Kendra Dickinson" w:date="2023-10-25T10:58:00Z">
        <w:del w:id="161" w:author="Microsoft Office User" w:date="2023-11-06T09:08:00Z">
          <w:r w:rsidR="009E2E1C" w:rsidDel="007429CE">
            <w:rPr>
              <w:rFonts w:ascii="Times New Roman" w:hAnsi="Times New Roman" w:cs="Times New Roman"/>
            </w:rPr>
            <w:delText xml:space="preserve">rammarian </w:delText>
          </w:r>
        </w:del>
      </w:ins>
      <w:del w:id="162" w:author="Microsoft Office User" w:date="2023-11-06T09:08:00Z">
        <w:r w:rsidR="00CD11FF" w:rsidDel="007429CE">
          <w:rPr>
            <w:rFonts w:ascii="Times New Roman" w:hAnsi="Times New Roman" w:cs="Times New Roman"/>
          </w:rPr>
          <w:delText xml:space="preserve">Pompeu Fabra, </w:delText>
        </w:r>
      </w:del>
      <w:del w:id="163" w:author="Microsoft Office User" w:date="2023-11-06T08:42:00Z">
        <w:r w:rsidR="00CD11FF" w:rsidDel="007429CE">
          <w:rPr>
            <w:rFonts w:ascii="Times New Roman" w:hAnsi="Times New Roman" w:cs="Times New Roman"/>
          </w:rPr>
          <w:delText>who</w:delText>
        </w:r>
      </w:del>
      <w:ins w:id="164" w:author="Kendra Dickinson" w:date="2023-10-25T10:59:00Z">
        <w:del w:id="165" w:author="Microsoft Office User" w:date="2023-11-06T08:42:00Z">
          <w:r w:rsidR="009E2E1C" w:rsidDel="007429CE">
            <w:rPr>
              <w:rFonts w:ascii="Times New Roman" w:hAnsi="Times New Roman" w:cs="Times New Roman"/>
            </w:rPr>
            <w:delText>se dictionaries, grammars, and other texts</w:delText>
          </w:r>
        </w:del>
        <w:del w:id="166" w:author="Microsoft Office User" w:date="2023-11-06T09:08:00Z">
          <w:r w:rsidR="009E2E1C" w:rsidDel="007429CE">
            <w:rPr>
              <w:rFonts w:ascii="Times New Roman" w:hAnsi="Times New Roman" w:cs="Times New Roman"/>
            </w:rPr>
            <w:delText xml:space="preserve"> established</w:delText>
          </w:r>
        </w:del>
      </w:ins>
      <w:del w:id="167" w:author="Microsoft Office User" w:date="2023-11-06T09:08:00Z">
        <w:r w:rsidR="00CD11FF" w:rsidDel="007429CE">
          <w:rPr>
            <w:rFonts w:ascii="Times New Roman" w:hAnsi="Times New Roman" w:cs="Times New Roman"/>
          </w:rPr>
          <w:delText xml:space="preserve"> provided the language with unified and modern orthographic and grammatical rules. Likewise, </w:delText>
        </w:r>
        <w:r w:rsidR="00337194" w:rsidDel="007429CE">
          <w:rPr>
            <w:rFonts w:ascii="Times New Roman" w:hAnsi="Times New Roman" w:cs="Times New Roman"/>
          </w:rPr>
          <w:delText>the teaching and learning of the language had been forbidden</w:delText>
        </w:r>
        <w:r w:rsidR="00CD11FF" w:rsidDel="007429CE">
          <w:rPr>
            <w:rFonts w:ascii="Times New Roman" w:hAnsi="Times New Roman" w:cs="Times New Roman"/>
          </w:rPr>
          <w:delText xml:space="preserve"> for </w:delText>
        </w:r>
        <w:commentRangeStart w:id="168"/>
        <w:r w:rsidR="00CD11FF" w:rsidDel="007429CE">
          <w:rPr>
            <w:rFonts w:ascii="Times New Roman" w:hAnsi="Times New Roman" w:cs="Times New Roman"/>
          </w:rPr>
          <w:delText xml:space="preserve">forty years, </w:delText>
        </w:r>
        <w:commentRangeEnd w:id="168"/>
        <w:r w:rsidR="009E2E1C" w:rsidDel="007429CE">
          <w:rPr>
            <w:rStyle w:val="CommentReference"/>
          </w:rPr>
          <w:commentReference w:id="168"/>
        </w:r>
        <w:r w:rsidR="00CD11FF" w:rsidDel="007429CE">
          <w:rPr>
            <w:rFonts w:ascii="Times New Roman" w:hAnsi="Times New Roman" w:cs="Times New Roman"/>
          </w:rPr>
          <w:delText xml:space="preserve">which prevented the society from receiving formal education in Catalan. Furthermore, </w:delText>
        </w:r>
      </w:del>
      <w:ins w:id="169" w:author="Kendra Dickinson" w:date="2023-10-25T11:00:00Z">
        <w:del w:id="170" w:author="Microsoft Office User" w:date="2023-11-06T09:08:00Z">
          <w:r w:rsidR="009E2E1C" w:rsidDel="007429CE">
            <w:rPr>
              <w:rFonts w:ascii="Times New Roman" w:hAnsi="Times New Roman" w:cs="Times New Roman"/>
            </w:rPr>
            <w:delText>due to the infer</w:delText>
          </w:r>
        </w:del>
      </w:ins>
      <w:ins w:id="171" w:author="Kendra Dickinson" w:date="2023-10-25T11:01:00Z">
        <w:del w:id="172" w:author="Microsoft Office User" w:date="2023-11-06T09:08:00Z">
          <w:r w:rsidR="009E2E1C" w:rsidDel="007429CE">
            <w:rPr>
              <w:rFonts w:ascii="Times New Roman" w:hAnsi="Times New Roman" w:cs="Times New Roman"/>
            </w:rPr>
            <w:delText xml:space="preserve">ior status of Catalan during this time period, it had been greatly influenced by Spanish due to its superior status. </w:delText>
          </w:r>
        </w:del>
      </w:ins>
      <w:del w:id="173" w:author="Microsoft Office User" w:date="2023-11-06T09:08:00Z">
        <w:r w:rsidR="00CD11FF" w:rsidDel="007429CE">
          <w:rPr>
            <w:rFonts w:ascii="Times New Roman" w:hAnsi="Times New Roman" w:cs="Times New Roman"/>
          </w:rPr>
          <w:delText xml:space="preserve">the language had been severely influenced by Spanish, due to its superior status. </w:delText>
        </w:r>
        <w:commentRangeStart w:id="174"/>
        <w:r w:rsidR="00CD11FF" w:rsidDel="007429CE">
          <w:rPr>
            <w:rFonts w:ascii="Times New Roman" w:hAnsi="Times New Roman" w:cs="Times New Roman"/>
          </w:rPr>
          <w:delText xml:space="preserve">Therefore, a process of deep standardization was needed. </w:delText>
        </w:r>
        <w:commentRangeEnd w:id="174"/>
        <w:r w:rsidR="009E2E1C" w:rsidDel="007429CE">
          <w:rPr>
            <w:rStyle w:val="CommentReference"/>
          </w:rPr>
          <w:commentReference w:id="174"/>
        </w:r>
        <w:r w:rsidR="00CD11FF" w:rsidDel="007429CE">
          <w:rPr>
            <w:rFonts w:ascii="Times New Roman" w:hAnsi="Times New Roman" w:cs="Times New Roman"/>
          </w:rPr>
          <w:delText>Second, the meaning of t</w:delText>
        </w:r>
      </w:del>
      <w:r w:rsidR="00CD11FF">
        <w:rPr>
          <w:rFonts w:ascii="Times New Roman" w:hAnsi="Times New Roman" w:cs="Times New Roman"/>
        </w:rPr>
        <w: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77CA566"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75" w:name="_Hlk147496184"/>
      <w:r w:rsidR="007A7E4D">
        <w:rPr>
          <w:rFonts w:ascii="Times New Roman" w:hAnsi="Times New Roman" w:cs="Times New Roman"/>
        </w:rPr>
        <w:t xml:space="preserve">Linguistic Normalization of the Balearic Islands Act </w:t>
      </w:r>
      <w:bookmarkEnd w:id="175"/>
      <w:r w:rsidR="007A7E4D">
        <w:rPr>
          <w:rFonts w:ascii="Times New Roman" w:hAnsi="Times New Roman" w:cs="Times New Roman"/>
        </w:rPr>
        <w:t>in 1986. Th</w:t>
      </w:r>
      <w:r w:rsidR="00D601BA">
        <w:rPr>
          <w:rFonts w:ascii="Times New Roman" w:hAnsi="Times New Roman" w:cs="Times New Roman"/>
        </w:rPr>
        <w:t xml:space="preserve">e main goal of this new regulation was to </w:t>
      </w:r>
      <w:ins w:id="176" w:author="Kendra Dickinson" w:date="2023-10-25T11:02:00Z">
        <w:r w:rsidR="009E2E1C">
          <w:rPr>
            <w:rFonts w:ascii="Times New Roman" w:hAnsi="Times New Roman" w:cs="Times New Roman"/>
          </w:rPr>
          <w:t xml:space="preserve">further </w:t>
        </w:r>
      </w:ins>
      <w:r w:rsidR="00D601BA">
        <w:rPr>
          <w:rFonts w:ascii="Times New Roman" w:hAnsi="Times New Roman" w:cs="Times New Roman"/>
        </w:rPr>
        <w:t>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0F2CEBA0"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xml:space="preserve">, on the official use of the language and administrative domain, stated that Catalan is the preferred language of both local and autonomic institutions and that all regulations and official documents need to be published in both Catalan and Spanish. </w:t>
      </w:r>
      <w:del w:id="177" w:author="Kendra Dickinson" w:date="2023-10-25T11:03:00Z">
        <w:r w:rsidR="00EE526F" w:rsidDel="009E2E1C">
          <w:rPr>
            <w:rFonts w:ascii="Times New Roman" w:hAnsi="Times New Roman" w:cs="Times New Roman"/>
          </w:rPr>
          <w:delText>Likewise,</w:delText>
        </w:r>
      </w:del>
      <w:ins w:id="178" w:author="Kendra Dickinson" w:date="2023-10-25T11:03:00Z">
        <w:r w:rsidR="009E2E1C">
          <w:rPr>
            <w:rFonts w:ascii="Times New Roman" w:hAnsi="Times New Roman" w:cs="Times New Roman"/>
          </w:rPr>
          <w:t>Additionally,</w:t>
        </w:r>
      </w:ins>
      <w:r w:rsidR="00EE526F">
        <w:rPr>
          <w:rFonts w:ascii="Times New Roman" w:hAnsi="Times New Roman" w:cs="Times New Roman"/>
        </w:rPr>
        <w:t xml:space="preserve"> it </w:t>
      </w:r>
      <w:del w:id="179" w:author="Kendra Dickinson" w:date="2023-10-25T11:03:00Z">
        <w:r w:rsidR="00EE526F" w:rsidDel="009E2E1C">
          <w:rPr>
            <w:rFonts w:ascii="Times New Roman" w:hAnsi="Times New Roman" w:cs="Times New Roman"/>
          </w:rPr>
          <w:delText>was</w:delText>
        </w:r>
      </w:del>
      <w:r w:rsidR="00EE526F">
        <w:rPr>
          <w:rFonts w:ascii="Times New Roman" w:hAnsi="Times New Roman" w:cs="Times New Roman"/>
        </w:rPr>
        <w:t xml:space="preserve">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180" w:name="_Hlk147488804"/>
      <w:r w:rsidR="00FF5E6D">
        <w:rPr>
          <w:rFonts w:ascii="Times New Roman" w:hAnsi="Times New Roman" w:cs="Times New Roman"/>
        </w:rPr>
        <w:t xml:space="preserve">it </w:t>
      </w:r>
      <w:del w:id="181" w:author="Kendra Dickinson" w:date="2023-10-25T11:04:00Z">
        <w:r w:rsidR="00FF5E6D" w:rsidDel="009E2E1C">
          <w:rPr>
            <w:rFonts w:ascii="Times New Roman" w:hAnsi="Times New Roman" w:cs="Times New Roman"/>
          </w:rPr>
          <w:delText xml:space="preserve">was </w:delText>
        </w:r>
      </w:del>
      <w:r w:rsidR="00FF5E6D">
        <w:rPr>
          <w:rFonts w:ascii="Times New Roman" w:hAnsi="Times New Roman" w:cs="Times New Roman"/>
        </w:rPr>
        <w:t>urged</w:t>
      </w:r>
      <w:del w:id="182" w:author="Kendra Dickinson" w:date="2023-10-25T11:04:00Z">
        <w:r w:rsidR="00FF5E6D" w:rsidDel="009E2E1C">
          <w:rPr>
            <w:rFonts w:ascii="Times New Roman" w:hAnsi="Times New Roman" w:cs="Times New Roman"/>
          </w:rPr>
          <w:delText xml:space="preserve"> </w:delText>
        </w:r>
      </w:del>
      <w:ins w:id="183" w:author="Kendra Dickinson" w:date="2023-10-25T11:03:00Z">
        <w:r w:rsidR="009E2E1C">
          <w:rPr>
            <w:rFonts w:ascii="Times New Roman" w:hAnsi="Times New Roman" w:cs="Times New Roman"/>
          </w:rPr>
          <w:t xml:space="preserve"> the </w:t>
        </w:r>
      </w:ins>
      <w:del w:id="184" w:author="Kendra Dickinson" w:date="2023-10-25T11:03:00Z">
        <w:r w:rsidR="00FF5E6D" w:rsidDel="009E2E1C">
          <w:rPr>
            <w:rFonts w:ascii="Times New Roman" w:hAnsi="Times New Roman" w:cs="Times New Roman"/>
          </w:rPr>
          <w:delText>to</w:delText>
        </w:r>
      </w:del>
      <w:r w:rsidR="00FF5E6D">
        <w:rPr>
          <w:rFonts w:ascii="Times New Roman" w:hAnsi="Times New Roman" w:cs="Times New Roman"/>
        </w:rPr>
        <w:t xml:space="preserve"> promot</w:t>
      </w:r>
      <w:ins w:id="185" w:author="Kendra Dickinson" w:date="2023-10-25T11:04:00Z">
        <w:r w:rsidR="009E2E1C">
          <w:rPr>
            <w:rFonts w:ascii="Times New Roman" w:hAnsi="Times New Roman" w:cs="Times New Roman"/>
          </w:rPr>
          <w:t>ion of</w:t>
        </w:r>
      </w:ins>
      <w:del w:id="186" w:author="Kendra Dickinson" w:date="2023-10-25T11:04:00Z">
        <w:r w:rsidR="00FF5E6D" w:rsidDel="009E2E1C">
          <w:rPr>
            <w:rFonts w:ascii="Times New Roman" w:hAnsi="Times New Roman" w:cs="Times New Roman"/>
          </w:rPr>
          <w:delText>e</w:delText>
        </w:r>
      </w:del>
      <w:r w:rsidR="00FF5E6D">
        <w:rPr>
          <w:rFonts w:ascii="Times New Roman" w:hAnsi="Times New Roman" w:cs="Times New Roman"/>
        </w:rPr>
        <w:t xml:space="preserve"> training in Catalan</w:t>
      </w:r>
      <w:bookmarkEnd w:id="180"/>
      <w:r w:rsidR="00FF5E6D">
        <w:rPr>
          <w:rFonts w:ascii="Times New Roman" w:hAnsi="Times New Roman" w:cs="Times New Roman"/>
        </w:rPr>
        <w:t xml:space="preserve"> among public workers and </w:t>
      </w:r>
      <w:del w:id="187" w:author="Kendra Dickinson" w:date="2023-10-25T11:04:00Z">
        <w:r w:rsidR="00FF5E6D" w:rsidDel="009E2E1C">
          <w:rPr>
            <w:rFonts w:ascii="Times New Roman" w:hAnsi="Times New Roman" w:cs="Times New Roman"/>
          </w:rPr>
          <w:delText>to consider the</w:delText>
        </w:r>
      </w:del>
      <w:ins w:id="188" w:author="Kendra Dickinson" w:date="2023-10-25T11:04:00Z">
        <w:r w:rsidR="009E2E1C">
          <w:rPr>
            <w:rFonts w:ascii="Times New Roman" w:hAnsi="Times New Roman" w:cs="Times New Roman"/>
          </w:rPr>
          <w:t>the consideration of</w:t>
        </w:r>
      </w:ins>
      <w:r w:rsidR="00FF5E6D">
        <w:rPr>
          <w:rFonts w:ascii="Times New Roman" w:hAnsi="Times New Roman" w:cs="Times New Roman"/>
        </w:rPr>
        <w:t xml:space="preserve"> knowledge of both languages </w:t>
      </w:r>
      <w:r w:rsidR="00FF5E6D">
        <w:rPr>
          <w:rFonts w:ascii="Times New Roman" w:hAnsi="Times New Roman" w:cs="Times New Roman"/>
        </w:rPr>
        <w:lastRenderedPageBreak/>
        <w:t xml:space="preserve">in the 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 xml:space="preserve">In addition, mandatory teaching of Catalan language and literature was established </w:t>
      </w:r>
      <w:ins w:id="189" w:author="Kendra Dickinson" w:date="2023-10-25T11:04:00Z">
        <w:r w:rsidR="009E2E1C">
          <w:rPr>
            <w:rFonts w:ascii="Times New Roman" w:hAnsi="Times New Roman" w:cs="Times New Roman"/>
          </w:rPr>
          <w:t>at</w:t>
        </w:r>
      </w:ins>
      <w:del w:id="190" w:author="Kendra Dickinson" w:date="2023-10-25T11:04:00Z">
        <w:r w:rsidR="002F7963" w:rsidDel="009E2E1C">
          <w:rPr>
            <w:rFonts w:ascii="Times New Roman" w:hAnsi="Times New Roman" w:cs="Times New Roman"/>
          </w:rPr>
          <w:delText>in</w:delText>
        </w:r>
      </w:del>
      <w:r w:rsidR="002F7963">
        <w:rPr>
          <w:rFonts w:ascii="Times New Roman" w:hAnsi="Times New Roman" w:cs="Times New Roman"/>
        </w:rPr>
        <w:t xml:space="preserve"> all educational levels, with equal time devoted to Spanish language and literature. Likewise, </w:t>
      </w:r>
      <w:del w:id="191" w:author="Kendra Dickinson" w:date="2023-10-25T11:06:00Z">
        <w:r w:rsidR="002F7963" w:rsidDel="006D7F88">
          <w:rPr>
            <w:rFonts w:ascii="Times New Roman" w:hAnsi="Times New Roman" w:cs="Times New Roman"/>
          </w:rPr>
          <w:delText xml:space="preserve">it was urged to promote </w:delText>
        </w:r>
      </w:del>
      <w:ins w:id="192" w:author="Kendra Dickinson" w:date="2023-10-25T11:06:00Z">
        <w:r w:rsidR="006D7F88">
          <w:rPr>
            <w:rFonts w:ascii="Times New Roman" w:hAnsi="Times New Roman" w:cs="Times New Roman"/>
          </w:rPr>
          <w:t xml:space="preserve">required </w:t>
        </w:r>
      </w:ins>
      <w:r w:rsidR="002F7963">
        <w:rPr>
          <w:rFonts w:ascii="Times New Roman" w:hAnsi="Times New Roman" w:cs="Times New Roman"/>
        </w:rPr>
        <w:t>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w:t>
      </w:r>
      <w:ins w:id="193" w:author="Microsoft Office User" w:date="2023-11-06T09:12:00Z">
        <w:r w:rsidR="007429CE">
          <w:rPr>
            <w:rFonts w:ascii="Times New Roman" w:hAnsi="Times New Roman" w:cs="Times New Roman"/>
          </w:rPr>
          <w:t xml:space="preserve"> as established by normalization standard</w:t>
        </w:r>
      </w:ins>
      <w:ins w:id="194" w:author="Microsoft Office User" w:date="2023-11-06T09:13:00Z">
        <w:r w:rsidR="007429CE">
          <w:rPr>
            <w:rFonts w:ascii="Times New Roman" w:hAnsi="Times New Roman" w:cs="Times New Roman"/>
          </w:rPr>
          <w:t>s a</w:t>
        </w:r>
      </w:ins>
      <w:del w:id="195" w:author="Microsoft Office User" w:date="2023-11-06T09:12:00Z">
        <w:r w:rsidR="002F7963" w:rsidDel="007429CE">
          <w:rPr>
            <w:rFonts w:ascii="Times New Roman" w:hAnsi="Times New Roman" w:cs="Times New Roman"/>
          </w:rPr>
          <w:delText xml:space="preserve"> </w:delText>
        </w:r>
        <w:commentRangeStart w:id="196"/>
        <w:r w:rsidR="002F7963" w:rsidDel="007429CE">
          <w:rPr>
            <w:rFonts w:ascii="Times New Roman" w:hAnsi="Times New Roman" w:cs="Times New Roman"/>
          </w:rPr>
          <w:delText>correctly</w:delText>
        </w:r>
        <w:commentRangeEnd w:id="196"/>
        <w:r w:rsidR="006D7F88" w:rsidDel="007429CE">
          <w:rPr>
            <w:rStyle w:val="CommentReference"/>
          </w:rPr>
          <w:commentReference w:id="196"/>
        </w:r>
        <w:r w:rsidR="002F7963" w:rsidDel="007429CE">
          <w:rPr>
            <w:rFonts w:ascii="Times New Roman" w:hAnsi="Times New Roman" w:cs="Times New Roman"/>
          </w:rPr>
          <w:delText xml:space="preserve"> a</w:delText>
        </w:r>
      </w:del>
      <w:ins w:id="197" w:author="Microsoft Office User" w:date="2023-11-06T09:13:00Z">
        <w:r w:rsidR="007429CE">
          <w:rPr>
            <w:rFonts w:ascii="Times New Roman" w:hAnsi="Times New Roman" w:cs="Times New Roman"/>
          </w:rPr>
          <w:t>t</w:t>
        </w:r>
      </w:ins>
      <w:del w:id="198" w:author="Microsoft Office User" w:date="2023-11-06T09:12:00Z">
        <w:r w:rsidR="002F7963" w:rsidDel="007429CE">
          <w:rPr>
            <w:rFonts w:ascii="Times New Roman" w:hAnsi="Times New Roman" w:cs="Times New Roman"/>
          </w:rPr>
          <w:delText>t</w:delText>
        </w:r>
      </w:del>
      <w:r w:rsidR="002F7963">
        <w:rPr>
          <w:rFonts w:ascii="Times New Roman" w:hAnsi="Times New Roman" w:cs="Times New Roman"/>
        </w:rPr>
        <w:t xml:space="preserve"> the end of compulsory schooling.</w:t>
      </w:r>
      <w:del w:id="199" w:author="Microsoft Office User" w:date="2023-11-06T09:13:00Z">
        <w:r w:rsidR="00012047" w:rsidDel="007429CE">
          <w:rPr>
            <w:rFonts w:ascii="Times New Roman" w:hAnsi="Times New Roman" w:cs="Times New Roman"/>
          </w:rPr>
          <w:delText xml:space="preserve"> </w:delText>
        </w:r>
      </w:del>
    </w:p>
    <w:p w14:paraId="2FFEA3B0" w14:textId="293E19CE" w:rsidR="008023AA" w:rsidRDefault="00012047" w:rsidP="007429CE">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w:t>
      </w:r>
      <w:ins w:id="200" w:author="Kendra Dickinson" w:date="2023-10-25T11:08:00Z">
        <w:r w:rsidR="00756C3C">
          <w:rPr>
            <w:rFonts w:ascii="Times New Roman" w:hAnsi="Times New Roman" w:cs="Times New Roman"/>
          </w:rPr>
          <w:t>ed</w:t>
        </w:r>
      </w:ins>
      <w:r w:rsidR="00386A69">
        <w:rPr>
          <w:rFonts w:ascii="Times New Roman" w:hAnsi="Times New Roman" w:cs="Times New Roman"/>
        </w:rPr>
        <w:t xml:space="preserve">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ins w:id="201" w:author="Microsoft Office User" w:date="2023-11-06T09:21:00Z">
        <w:r w:rsidR="007429CE">
          <w:rPr>
            <w:rFonts w:ascii="Times New Roman" w:hAnsi="Times New Roman" w:cs="Times New Roman"/>
          </w:rPr>
          <w:t xml:space="preserve">, such as the Administration, advertising, and signage. </w:t>
        </w:r>
      </w:ins>
      <w:del w:id="202" w:author="Microsoft Office User" w:date="2023-11-06T09:21:00Z">
        <w:r w:rsidR="000041DB" w:rsidDel="007429CE">
          <w:rPr>
            <w:rFonts w:ascii="Times New Roman" w:hAnsi="Times New Roman" w:cs="Times New Roman"/>
          </w:rPr>
          <w:delText>.</w:delText>
        </w:r>
        <w:r w:rsidR="009802A4" w:rsidDel="007429CE">
          <w:rPr>
            <w:rFonts w:ascii="Times New Roman" w:hAnsi="Times New Roman" w:cs="Times New Roman"/>
          </w:rPr>
          <w:delText xml:space="preserve"> </w:delText>
        </w:r>
        <w:commentRangeStart w:id="203"/>
        <w:r w:rsidR="009802A4" w:rsidRPr="009802A4" w:rsidDel="007429CE">
          <w:rPr>
            <w:rFonts w:ascii="Times New Roman" w:hAnsi="Times New Roman" w:cs="Times New Roman"/>
          </w:rPr>
          <w:delText>For instance, it is established that the public authorities must take measures to promote the use of Catalan in social life, guarantee the use of Catalan in administrative functions</w:delText>
        </w:r>
      </w:del>
      <w:ins w:id="204" w:author="Kendra Dickinson" w:date="2023-10-25T11:07:00Z">
        <w:del w:id="205" w:author="Microsoft Office User" w:date="2023-11-06T09:21:00Z">
          <w:r w:rsidR="00756C3C" w:rsidDel="007429CE">
            <w:rPr>
              <w:rFonts w:ascii="Times New Roman" w:hAnsi="Times New Roman" w:cs="Times New Roman"/>
            </w:rPr>
            <w:delText>,</w:delText>
          </w:r>
        </w:del>
      </w:ins>
      <w:del w:id="206" w:author="Microsoft Office User" w:date="2023-11-06T09:21:00Z">
        <w:r w:rsidR="009802A4" w:rsidRPr="009802A4" w:rsidDel="007429CE">
          <w:rPr>
            <w:rFonts w:ascii="Times New Roman" w:hAnsi="Times New Roman" w:cs="Times New Roman"/>
          </w:rPr>
          <w:delText xml:space="preserve"> and establish linguistic requirements for positions in the Administration. Likewise, the teaching of Catalan to civil servants, public employees, and adults is promoted as well as the use of Catalan in advertising and signage</w:delText>
        </w:r>
        <w:commentRangeEnd w:id="203"/>
        <w:r w:rsidR="00756C3C" w:rsidDel="007429CE">
          <w:rPr>
            <w:rStyle w:val="CommentReference"/>
          </w:rPr>
          <w:commentReference w:id="203"/>
        </w:r>
        <w:r w:rsidR="009802A4" w:rsidRPr="009802A4" w:rsidDel="007429CE">
          <w:rPr>
            <w:rFonts w:ascii="Times New Roman" w:hAnsi="Times New Roman" w:cs="Times New Roman"/>
          </w:rPr>
          <w:delText xml:space="preserve">. </w:delText>
        </w:r>
      </w:del>
      <w:r w:rsidR="009802A4" w:rsidRPr="009802A4">
        <w:rPr>
          <w:rFonts w:ascii="Times New Roman" w:hAnsi="Times New Roman" w:cs="Times New Roman"/>
        </w:rPr>
        <w:t xml:space="preserve">Finally, it is stated that the </w:t>
      </w:r>
      <w:ins w:id="207" w:author="Kendra Dickinson" w:date="2023-10-25T11:08:00Z">
        <w:r w:rsidR="00756C3C">
          <w:rPr>
            <w:rFonts w:ascii="Times New Roman" w:hAnsi="Times New Roman" w:cs="Times New Roman"/>
          </w:rPr>
          <w:t>g</w:t>
        </w:r>
      </w:ins>
      <w:del w:id="208" w:author="Kendra Dickinson" w:date="2023-10-25T11:08:00Z">
        <w:r w:rsidR="009802A4" w:rsidRPr="009802A4" w:rsidDel="00756C3C">
          <w:rPr>
            <w:rFonts w:ascii="Times New Roman" w:hAnsi="Times New Roman" w:cs="Times New Roman"/>
          </w:rPr>
          <w:delText>G</w:delText>
        </w:r>
      </w:del>
      <w:r w:rsidR="009802A4" w:rsidRPr="009802A4">
        <w:rPr>
          <w:rFonts w:ascii="Times New Roman" w:hAnsi="Times New Roman" w:cs="Times New Roman"/>
        </w:rPr>
        <w:t xml:space="preserve">overnment is responsible for the normalization of the Catalan language, the presentation of annual reports to the </w:t>
      </w:r>
      <w:ins w:id="209" w:author="Kendra Dickinson" w:date="2023-10-25T11:08:00Z">
        <w:r w:rsidR="00756C3C">
          <w:rPr>
            <w:rFonts w:ascii="Times New Roman" w:hAnsi="Times New Roman" w:cs="Times New Roman"/>
          </w:rPr>
          <w:t>p</w:t>
        </w:r>
      </w:ins>
      <w:del w:id="210" w:author="Kendra Dickinson" w:date="2023-10-25T11:08:00Z">
        <w:r w:rsidR="009802A4" w:rsidRPr="009802A4" w:rsidDel="00756C3C">
          <w:rPr>
            <w:rFonts w:ascii="Times New Roman" w:hAnsi="Times New Roman" w:cs="Times New Roman"/>
          </w:rPr>
          <w:delText>P</w:delText>
        </w:r>
      </w:del>
      <w:r w:rsidR="009802A4" w:rsidRPr="009802A4">
        <w:rPr>
          <w:rFonts w:ascii="Times New Roman" w:hAnsi="Times New Roman" w:cs="Times New Roman"/>
        </w:rPr>
        <w:t>arliament, the creation of an awareness plan, and the realization of surveys and sociolinguistic maps to evaluate the knowledge and use of Catalan in the Balearic Islands.</w:t>
      </w:r>
    </w:p>
    <w:p w14:paraId="6A91003C" w14:textId="150C9CCE"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w:t>
      </w:r>
      <w:r w:rsidR="00430680">
        <w:rPr>
          <w:rFonts w:ascii="Times New Roman" w:hAnsi="Times New Roman" w:cs="Times New Roman"/>
        </w:rPr>
        <w:lastRenderedPageBreak/>
        <w:t xml:space="preserve">most important ones were the </w:t>
      </w:r>
      <w:r w:rsidR="00430680" w:rsidRPr="001817E8">
        <w:rPr>
          <w:rFonts w:ascii="Times New Roman" w:hAnsi="Times New Roman" w:cs="Times New Roman"/>
          <w:i/>
          <w:iCs/>
        </w:rPr>
        <w:t>Decret de Mínims</w:t>
      </w:r>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w:t>
      </w:r>
      <w:ins w:id="211" w:author="Kendra Dickinson" w:date="2023-10-25T11:09:00Z">
        <w:r w:rsidR="00756C3C">
          <w:rPr>
            <w:rFonts w:ascii="Times New Roman" w:hAnsi="Times New Roman" w:cs="Times New Roman"/>
          </w:rPr>
          <w:t xml:space="preserve"> one can be </w:t>
        </w:r>
      </w:ins>
      <w:del w:id="212" w:author="Kendra Dickinson" w:date="2023-10-25T11:09:00Z">
        <w:r w:rsidR="00D37E5B" w:rsidDel="00756C3C">
          <w:rPr>
            <w:rFonts w:ascii="Times New Roman" w:hAnsi="Times New Roman" w:cs="Times New Roman"/>
          </w:rPr>
          <w:delText>body</w:delText>
        </w:r>
      </w:del>
      <w:r w:rsidR="00D37E5B">
        <w:rPr>
          <w:rFonts w:ascii="Times New Roman" w:hAnsi="Times New Roman" w:cs="Times New Roman"/>
        </w:rPr>
        <w:t xml:space="preserve"> </w:t>
      </w:r>
      <w:del w:id="213" w:author="Kendra Dickinson" w:date="2023-10-25T11:09:00Z">
        <w:r w:rsidR="00D37E5B" w:rsidDel="00756C3C">
          <w:rPr>
            <w:rFonts w:ascii="Times New Roman" w:hAnsi="Times New Roman" w:cs="Times New Roman"/>
          </w:rPr>
          <w:delText xml:space="preserve">will be </w:delText>
        </w:r>
      </w:del>
      <w:r w:rsidR="00D37E5B">
        <w:rPr>
          <w:rFonts w:ascii="Times New Roman" w:hAnsi="Times New Roman" w:cs="Times New Roman"/>
        </w:rPr>
        <w:t xml:space="preserve">discriminated </w:t>
      </w:r>
      <w:ins w:id="214" w:author="Kendra Dickinson" w:date="2023-10-25T11:09:00Z">
        <w:r w:rsidR="00756C3C">
          <w:rPr>
            <w:rFonts w:ascii="Times New Roman" w:hAnsi="Times New Roman" w:cs="Times New Roman"/>
          </w:rPr>
          <w:t>against on</w:t>
        </w:r>
      </w:ins>
      <w:del w:id="215" w:author="Kendra Dickinson" w:date="2023-10-25T11:09:00Z">
        <w:r w:rsidR="00D37E5B" w:rsidDel="00756C3C">
          <w:rPr>
            <w:rFonts w:ascii="Times New Roman" w:hAnsi="Times New Roman" w:cs="Times New Roman"/>
          </w:rPr>
          <w:delText>for</w:delText>
        </w:r>
      </w:del>
      <w:r w:rsidR="00D37E5B">
        <w:rPr>
          <w:rFonts w:ascii="Times New Roman" w:hAnsi="Times New Roman" w:cs="Times New Roman"/>
        </w:rPr>
        <w:t xml:space="preserve"> linguistic </w:t>
      </w:r>
      <w:ins w:id="216" w:author="Kendra Dickinson" w:date="2023-10-25T11:09:00Z">
        <w:r w:rsidR="00756C3C">
          <w:rPr>
            <w:rFonts w:ascii="Times New Roman" w:hAnsi="Times New Roman" w:cs="Times New Roman"/>
          </w:rPr>
          <w:t>grounds</w:t>
        </w:r>
      </w:ins>
      <w:del w:id="217" w:author="Kendra Dickinson" w:date="2023-10-25T11:09:00Z">
        <w:r w:rsidR="00D37E5B" w:rsidDel="00756C3C">
          <w:rPr>
            <w:rFonts w:ascii="Times New Roman" w:hAnsi="Times New Roman" w:cs="Times New Roman"/>
          </w:rPr>
          <w:delText>reasons</w:delText>
        </w:r>
      </w:del>
      <w:r w:rsidR="00D37E5B">
        <w:rPr>
          <w:rFonts w:ascii="Times New Roman" w:hAnsi="Times New Roman" w:cs="Times New Roman"/>
        </w:rPr>
        <w:t xml:space="preserve">. </w:t>
      </w:r>
      <w:r w:rsidR="00536BC0">
        <w:rPr>
          <w:rFonts w:ascii="Times New Roman" w:hAnsi="Times New Roman" w:cs="Times New Roman"/>
        </w:rPr>
        <w:t xml:space="preserve">Likewise, </w:t>
      </w:r>
      <w:ins w:id="218" w:author="Kendra Dickinson" w:date="2023-10-25T11:09:00Z">
        <w:r w:rsidR="00756C3C">
          <w:rPr>
            <w:rFonts w:ascii="Times New Roman" w:hAnsi="Times New Roman" w:cs="Times New Roman"/>
          </w:rPr>
          <w:t xml:space="preserve">it established that </w:t>
        </w:r>
      </w:ins>
      <w:r w:rsidR="00536BC0">
        <w:rPr>
          <w:rFonts w:ascii="Times New Roman" w:hAnsi="Times New Roman" w:cs="Times New Roman"/>
        </w:rPr>
        <w:t>the toponyms of the city as well as the services and the municipal dependencies w</w:t>
      </w:r>
      <w:ins w:id="219" w:author="Kendra Dickinson" w:date="2023-10-25T11:10:00Z">
        <w:r w:rsidR="00756C3C">
          <w:rPr>
            <w:rFonts w:ascii="Times New Roman" w:hAnsi="Times New Roman" w:cs="Times New Roman"/>
          </w:rPr>
          <w:t>ould</w:t>
        </w:r>
      </w:ins>
      <w:del w:id="220" w:author="Kendra Dickinson" w:date="2023-10-25T11:10:00Z">
        <w:r w:rsidR="00536BC0" w:rsidDel="00756C3C">
          <w:rPr>
            <w:rFonts w:ascii="Times New Roman" w:hAnsi="Times New Roman" w:cs="Times New Roman"/>
          </w:rPr>
          <w:delText>ill</w:delText>
        </w:r>
      </w:del>
      <w:r w:rsidR="00536BC0">
        <w:rPr>
          <w:rFonts w:ascii="Times New Roman" w:hAnsi="Times New Roman" w:cs="Times New Roman"/>
        </w:rPr>
        <w:t xml:space="preserve"> have </w:t>
      </w:r>
      <w:ins w:id="221" w:author="Kendra Dickinson" w:date="2023-10-25T11:10:00Z">
        <w:r w:rsidR="00756C3C">
          <w:rPr>
            <w:rFonts w:ascii="Times New Roman" w:hAnsi="Times New Roman" w:cs="Times New Roman"/>
          </w:rPr>
          <w:t xml:space="preserve">only </w:t>
        </w:r>
      </w:ins>
      <w:r w:rsidR="00536BC0">
        <w:rPr>
          <w:rFonts w:ascii="Times New Roman" w:hAnsi="Times New Roman" w:cs="Times New Roman"/>
        </w:rPr>
        <w:t xml:space="preserve">Catalan </w:t>
      </w:r>
      <w:ins w:id="222" w:author="Kendra Dickinson" w:date="2023-10-25T11:10:00Z">
        <w:r w:rsidR="00756C3C">
          <w:rPr>
            <w:rFonts w:ascii="Times New Roman" w:hAnsi="Times New Roman" w:cs="Times New Roman"/>
          </w:rPr>
          <w:t>o</w:t>
        </w:r>
      </w:ins>
      <w:del w:id="223" w:author="Kendra Dickinson" w:date="2023-10-25T11:10:00Z">
        <w:r w:rsidR="00536BC0" w:rsidDel="00756C3C">
          <w:rPr>
            <w:rFonts w:ascii="Times New Roman" w:hAnsi="Times New Roman" w:cs="Times New Roman"/>
          </w:rPr>
          <w:delText>as the only o</w:delText>
        </w:r>
      </w:del>
      <w:r w:rsidR="00536BC0">
        <w:rPr>
          <w:rFonts w:ascii="Times New Roman" w:hAnsi="Times New Roman" w:cs="Times New Roman"/>
        </w:rPr>
        <w:t>fficial name</w:t>
      </w:r>
      <w:ins w:id="224" w:author="Kendra Dickinson" w:date="2023-10-25T11:10:00Z">
        <w:r w:rsidR="00756C3C">
          <w:rPr>
            <w:rFonts w:ascii="Times New Roman" w:hAnsi="Times New Roman" w:cs="Times New Roman"/>
          </w:rPr>
          <w:t>s</w:t>
        </w:r>
      </w:ins>
      <w:r w:rsidR="00536BC0">
        <w:rPr>
          <w:rFonts w:ascii="Times New Roman" w:hAnsi="Times New Roman" w:cs="Times New Roman"/>
        </w:rPr>
        <w:t xml:space="preserve">. In addition, all of communications from the City Council </w:t>
      </w:r>
      <w:del w:id="225" w:author="Kendra Dickinson" w:date="2023-10-25T11:10:00Z">
        <w:r w:rsidR="00536BC0" w:rsidDel="00F9515F">
          <w:rPr>
            <w:rFonts w:ascii="Times New Roman" w:hAnsi="Times New Roman" w:cs="Times New Roman"/>
          </w:rPr>
          <w:delText>will be</w:delText>
        </w:r>
      </w:del>
      <w:ins w:id="226" w:author="Kendra Dickinson" w:date="2023-10-25T11:10:00Z">
        <w:r w:rsidR="00F9515F">
          <w:rPr>
            <w:rFonts w:ascii="Times New Roman" w:hAnsi="Times New Roman" w:cs="Times New Roman"/>
          </w:rPr>
          <w:t>would</w:t>
        </w:r>
      </w:ins>
      <w:r w:rsidR="00536BC0">
        <w:rPr>
          <w:rFonts w:ascii="Times New Roman" w:hAnsi="Times New Roman" w:cs="Times New Roman"/>
        </w:rPr>
        <w:t xml:space="preserv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del w:id="227" w:author="Kendra Dickinson" w:date="2023-10-25T11:10:00Z">
        <w:r w:rsidR="005A0BAE" w:rsidDel="00F9515F">
          <w:rPr>
            <w:rFonts w:ascii="Times New Roman" w:hAnsi="Times New Roman" w:cs="Times New Roman"/>
          </w:rPr>
          <w:delText>is</w:delText>
        </w:r>
      </w:del>
      <w:r w:rsidR="005A0BAE">
        <w:rPr>
          <w:rFonts w:ascii="Times New Roman" w:hAnsi="Times New Roman" w:cs="Times New Roman"/>
        </w:rPr>
        <w:t xml:space="preserve"> committed to ensuring that all staff know both languages and to promoting linguistic awareness and the use of Catalan</w:t>
      </w:r>
      <w:r w:rsidR="00767433">
        <w:rPr>
          <w:rFonts w:ascii="Times New Roman" w:hAnsi="Times New Roman" w:cs="Times New Roman"/>
        </w:rPr>
        <w:t>.</w:t>
      </w:r>
    </w:p>
    <w:p w14:paraId="638A27D7" w14:textId="4241BBD4" w:rsidR="007429CE" w:rsidDel="00314390" w:rsidRDefault="00767433" w:rsidP="00F9515F">
      <w:pPr>
        <w:spacing w:line="480" w:lineRule="auto"/>
        <w:jc w:val="both"/>
        <w:rPr>
          <w:del w:id="228" w:author="Microsoft Office User" w:date="2023-11-06T09:34:00Z"/>
          <w:rFonts w:ascii="Times New Roman" w:hAnsi="Times New Roman" w:cs="Times New Roman"/>
        </w:rPr>
      </w:pPr>
      <w:r>
        <w:rPr>
          <w:rFonts w:ascii="Times New Roman" w:hAnsi="Times New Roman" w:cs="Times New Roman"/>
        </w:rPr>
        <w:t>Overall, we can see that Catalan has gained considerable institutional recognition, protection, and promotion over the last decades.</w:t>
      </w:r>
      <w:del w:id="229" w:author="Microsoft Office User" w:date="2023-11-06T09:22:00Z">
        <w:r w:rsidDel="00314390">
          <w:rPr>
            <w:rFonts w:ascii="Times New Roman" w:hAnsi="Times New Roman" w:cs="Times New Roman"/>
          </w:rPr>
          <w:delText xml:space="preserve"> This is reflected in the evolution of the knowledge of Catalan among the society of the Balearic Islands (Table 1</w:delText>
        </w:r>
      </w:del>
      <w:ins w:id="230" w:author="Microsoft Office User" w:date="2023-11-06T09:22:00Z">
        <w:r w:rsidR="00314390">
          <w:rPr>
            <w:rFonts w:ascii="Times New Roman" w:hAnsi="Times New Roman" w:cs="Times New Roman"/>
          </w:rPr>
          <w:t xml:space="preserve"> </w:t>
        </w:r>
      </w:ins>
      <w:del w:id="231" w:author="Microsoft Office User" w:date="2023-11-06T09:22:00Z">
        <w:r w:rsidDel="00314390">
          <w:rPr>
            <w:rFonts w:ascii="Times New Roman" w:hAnsi="Times New Roman" w:cs="Times New Roman"/>
          </w:rPr>
          <w:delText>)</w:delText>
        </w:r>
      </w:del>
      <w:ins w:id="232" w:author="Microsoft Office User" w:date="2023-11-06T09:22:00Z">
        <w:r w:rsidR="00314390">
          <w:rPr>
            <w:rFonts w:ascii="Times New Roman" w:hAnsi="Times New Roman" w:cs="Times New Roman"/>
          </w:rPr>
          <w:t>In</w:t>
        </w:r>
      </w:ins>
      <w:del w:id="233" w:author="Microsoft Office User" w:date="2023-11-06T09:22:00Z">
        <w:r w:rsidDel="00314390">
          <w:rPr>
            <w:rFonts w:ascii="Times New Roman" w:hAnsi="Times New Roman" w:cs="Times New Roman"/>
          </w:rPr>
          <w:delText xml:space="preserve">. </w:delText>
        </w:r>
        <w:r w:rsidRPr="00767433" w:rsidDel="00314390">
          <w:rPr>
            <w:rFonts w:ascii="Times New Roman" w:hAnsi="Times New Roman" w:cs="Times New Roman"/>
          </w:rPr>
          <w:delText>In</w:delText>
        </w:r>
      </w:del>
      <w:r w:rsidRPr="00767433">
        <w:rPr>
          <w:rFonts w:ascii="Times New Roman" w:hAnsi="Times New Roman" w:cs="Times New Roman"/>
        </w:rPr>
        <w:t xml:space="preserve"> this sense, one might think that the implementation of pro-language policies is enough to change the linguistic reality of a given 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w:t>
      </w:r>
      <w:commentRangeStart w:id="234"/>
      <w:r>
        <w:rPr>
          <w:rFonts w:ascii="Times New Roman" w:hAnsi="Times New Roman" w:cs="Times New Roman"/>
        </w:rPr>
        <w:t>decades</w:t>
      </w:r>
      <w:commentRangeEnd w:id="234"/>
      <w:r w:rsidR="00314390">
        <w:rPr>
          <w:rStyle w:val="CommentReference"/>
        </w:rPr>
        <w:commentReference w:id="234"/>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w:t>
      </w:r>
      <w:r w:rsidRPr="00767433">
        <w:rPr>
          <w:rFonts w:ascii="Times New Roman" w:hAnsi="Times New Roman" w:cs="Times New Roman"/>
        </w:rPr>
        <w:lastRenderedPageBreak/>
        <w:t xml:space="preserve">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 xml:space="preserve">at the societal level (Aguiló-Mora &amp; Lynch, 2017). Specifically, and according to Tudela Isanta (2021), it depends on </w:t>
      </w:r>
      <w:del w:id="235" w:author="Kendra Dickinson" w:date="2023-10-25T11:11:00Z">
        <w:r w:rsidDel="00F9515F">
          <w:rPr>
            <w:rFonts w:ascii="Times New Roman" w:hAnsi="Times New Roman" w:cs="Times New Roman"/>
          </w:rPr>
          <w:delText>the</w:delText>
        </w:r>
      </w:del>
      <w:del w:id="236" w:author="Microsoft Office User" w:date="2023-11-16T09:48:00Z">
        <w:r w:rsidDel="00D76D2E">
          <w:rPr>
            <w:rFonts w:ascii="Times New Roman" w:hAnsi="Times New Roman" w:cs="Times New Roman"/>
          </w:rPr>
          <w:delText xml:space="preserve"> </w:delText>
        </w:r>
      </w:del>
      <w:r>
        <w:rPr>
          <w:rFonts w:ascii="Times New Roman" w:hAnsi="Times New Roman" w:cs="Times New Roman"/>
        </w:rPr>
        <w:t>language attitudes.</w:t>
      </w:r>
    </w:p>
    <w:p w14:paraId="341DE046" w14:textId="77777777" w:rsidR="00314390" w:rsidRDefault="00314390" w:rsidP="00314390">
      <w:pPr>
        <w:spacing w:line="480" w:lineRule="auto"/>
        <w:ind w:firstLine="720"/>
        <w:jc w:val="both"/>
        <w:rPr>
          <w:ins w:id="237" w:author="Microsoft Office User" w:date="2023-11-06T09:34:00Z"/>
          <w:rFonts w:ascii="Times New Roman" w:hAnsi="Times New Roman" w:cs="Times New Roman"/>
        </w:rPr>
      </w:pPr>
    </w:p>
    <w:p w14:paraId="01FD38A1" w14:textId="77777777" w:rsidR="00F9515F" w:rsidRDefault="00F9515F" w:rsidP="00F9515F">
      <w:pPr>
        <w:spacing w:line="480" w:lineRule="auto"/>
        <w:jc w:val="both"/>
        <w:rPr>
          <w:ins w:id="238" w:author="Kendra Dickinson" w:date="2023-10-25T11:11:00Z"/>
          <w:rFonts w:ascii="Times New Roman" w:hAnsi="Times New Roman" w:cs="Times New Roman"/>
          <w:b/>
          <w:bCs/>
        </w:rPr>
      </w:pPr>
    </w:p>
    <w:p w14:paraId="2526CFD3" w14:textId="79EC86D3" w:rsidR="00767433" w:rsidRPr="00767433" w:rsidRDefault="00767433">
      <w:pPr>
        <w:spacing w:line="480" w:lineRule="auto"/>
        <w:jc w:val="both"/>
        <w:rPr>
          <w:rFonts w:ascii="Times New Roman" w:hAnsi="Times New Roman" w:cs="Times New Roman"/>
          <w:b/>
          <w:bCs/>
        </w:rPr>
        <w:pPrChange w:id="239" w:author="Kendra Dickinson" w:date="2023-10-25T11:11:00Z">
          <w:pPr>
            <w:spacing w:line="480" w:lineRule="auto"/>
            <w:ind w:firstLine="720"/>
            <w:jc w:val="both"/>
          </w:pPr>
        </w:pPrChange>
      </w:pPr>
      <w:commentRangeStart w:id="240"/>
      <w:commentRangeStart w:id="241"/>
      <w:r w:rsidRPr="00767433">
        <w:rPr>
          <w:rFonts w:ascii="Times New Roman" w:hAnsi="Times New Roman" w:cs="Times New Roman"/>
          <w:b/>
          <w:bCs/>
        </w:rPr>
        <w:t>Language attitudes</w:t>
      </w:r>
      <w:commentRangeEnd w:id="240"/>
      <w:r w:rsidR="00187CB5">
        <w:rPr>
          <w:rStyle w:val="CommentReference"/>
        </w:rPr>
        <w:commentReference w:id="240"/>
      </w:r>
      <w:commentRangeEnd w:id="241"/>
      <w:r w:rsidR="00173F62">
        <w:rPr>
          <w:rStyle w:val="CommentReference"/>
        </w:rPr>
        <w:commentReference w:id="241"/>
      </w:r>
    </w:p>
    <w:p w14:paraId="0EFC6E62" w14:textId="6CA086D5" w:rsidR="0093181C" w:rsidRDefault="00767433" w:rsidP="00767433">
      <w:pPr>
        <w:spacing w:line="480" w:lineRule="auto"/>
        <w:ind w:firstLine="720"/>
        <w:jc w:val="both"/>
        <w:rPr>
          <w:ins w:id="242" w:author="Kendra Dickinson" w:date="2023-10-25T11:18:00Z"/>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xml:space="preserve">, i.e., they depend on the social situation of the language and not so much on the specific will of each individual. In this sense, most people do not question why they follow a certain linguistic </w:t>
      </w:r>
      <w:del w:id="243" w:author="Microsoft Office User" w:date="2023-11-06T09:31:00Z">
        <w:r w:rsidRPr="00767433" w:rsidDel="00314390">
          <w:rPr>
            <w:rFonts w:ascii="Times New Roman" w:hAnsi="Times New Roman" w:cs="Times New Roman"/>
          </w:rPr>
          <w:delText>pattern, but</w:delText>
        </w:r>
      </w:del>
      <w:ins w:id="244" w:author="Microsoft Office User" w:date="2023-11-06T09:31:00Z">
        <w:r w:rsidR="00314390" w:rsidRPr="00767433">
          <w:rPr>
            <w:rFonts w:ascii="Times New Roman" w:hAnsi="Times New Roman" w:cs="Times New Roman"/>
          </w:rPr>
          <w:t>pattern but</w:t>
        </w:r>
      </w:ins>
      <w:r w:rsidRPr="00767433">
        <w:rPr>
          <w:rFonts w:ascii="Times New Roman" w:hAnsi="Times New Roman" w:cs="Times New Roman"/>
        </w:rPr>
        <w:t xml:space="preserve"> do so </w:t>
      </w:r>
      <w:del w:id="245" w:author="Kendra Dickinson" w:date="2023-10-25T11:19:00Z">
        <w:r w:rsidRPr="00767433" w:rsidDel="0093181C">
          <w:rPr>
            <w:rFonts w:ascii="Times New Roman" w:hAnsi="Times New Roman" w:cs="Times New Roman"/>
          </w:rPr>
          <w:delText xml:space="preserve">because most people do, </w:delText>
        </w:r>
      </w:del>
      <w:r w:rsidRPr="00767433">
        <w:rPr>
          <w:rFonts w:ascii="Times New Roman" w:hAnsi="Times New Roman" w:cs="Times New Roman"/>
        </w:rPr>
        <w:t>in order to adapt to the</w:t>
      </w:r>
      <w:del w:id="246" w:author="Microsoft Office User" w:date="2023-11-06T10:02:00Z">
        <w:r w:rsidRPr="00767433" w:rsidDel="00314390">
          <w:rPr>
            <w:rFonts w:ascii="Times New Roman" w:hAnsi="Times New Roman" w:cs="Times New Roman"/>
          </w:rPr>
          <w:delText xml:space="preserve"> mainstream, to</w:delText>
        </w:r>
      </w:del>
      <w:r w:rsidRPr="00767433">
        <w:rPr>
          <w:rFonts w:ascii="Times New Roman" w:hAnsi="Times New Roman" w:cs="Times New Roman"/>
        </w:rPr>
        <w:t xml:space="preserve"> society</w:t>
      </w:r>
      <w:r>
        <w:rPr>
          <w:rFonts w:ascii="Times New Roman" w:hAnsi="Times New Roman" w:cs="Times New Roman"/>
        </w:rPr>
        <w:t xml:space="preserve"> (Joan i Marí, 2021).</w:t>
      </w:r>
      <w:del w:id="247" w:author="Microsoft Office User" w:date="2023-11-06T10:02:00Z">
        <w:r w:rsidDel="00314390">
          <w:rPr>
            <w:rFonts w:ascii="Times New Roman" w:hAnsi="Times New Roman" w:cs="Times New Roman"/>
          </w:rPr>
          <w:delText xml:space="preserve"> </w:delText>
        </w:r>
      </w:del>
    </w:p>
    <w:p w14:paraId="2CC67248" w14:textId="37FAFF46" w:rsidR="00767433" w:rsidRDefault="00767433" w:rsidP="00767433">
      <w:pPr>
        <w:spacing w:line="480" w:lineRule="auto"/>
        <w:ind w:firstLine="720"/>
        <w:jc w:val="both"/>
        <w:rPr>
          <w:ins w:id="248" w:author="Microsoft Office User" w:date="2023-11-06T10:03:00Z"/>
          <w:rFonts w:ascii="Times New Roman" w:hAnsi="Times New Roman" w:cs="Times New Roman"/>
        </w:rPr>
      </w:pPr>
      <w:r w:rsidRPr="00767433">
        <w:rPr>
          <w:rFonts w:ascii="Times New Roman" w:hAnsi="Times New Roman" w:cs="Times New Roman"/>
        </w:rPr>
        <w:t xml:space="preserve">Attitudes are typically understood </w:t>
      </w:r>
      <w:ins w:id="249" w:author="Kendra Dickinson" w:date="2023-10-25T11:20:00Z">
        <w:r w:rsidR="0093181C">
          <w:rPr>
            <w:rFonts w:ascii="Times New Roman" w:hAnsi="Times New Roman" w:cs="Times New Roman"/>
          </w:rPr>
          <w:t>as</w:t>
        </w:r>
      </w:ins>
      <w:del w:id="250" w:author="Kendra Dickinson" w:date="2023-10-25T11:20:00Z">
        <w:r w:rsidRPr="00767433" w:rsidDel="0093181C">
          <w:rPr>
            <w:rFonts w:ascii="Times New Roman" w:hAnsi="Times New Roman" w:cs="Times New Roman"/>
          </w:rPr>
          <w:delText>to</w:delText>
        </w:r>
      </w:del>
      <w:r w:rsidRPr="00767433">
        <w:rPr>
          <w:rFonts w:ascii="Times New Roman" w:hAnsi="Times New Roman" w:cs="Times New Roman"/>
        </w:rPr>
        <w:t xml:space="preserve"> consist</w:t>
      </w:r>
      <w:ins w:id="251" w:author="Kendra Dickinson" w:date="2023-10-25T11:20:00Z">
        <w:r w:rsidR="0093181C">
          <w:rPr>
            <w:rFonts w:ascii="Times New Roman" w:hAnsi="Times New Roman" w:cs="Times New Roman"/>
          </w:rPr>
          <w:t>ing</w:t>
        </w:r>
      </w:ins>
      <w:r w:rsidRPr="00767433">
        <w:rPr>
          <w:rFonts w:ascii="Times New Roman" w:hAnsi="Times New Roman" w:cs="Times New Roman"/>
        </w:rPr>
        <w:t xml:space="preserve"> of three fundamental elements: cognitive aspects, which encompass beliefs and stereotypes; affective elements, involving evaluations; and behavioral components</w:t>
      </w:r>
      <w:r>
        <w:rPr>
          <w:rFonts w:ascii="Times New Roman" w:hAnsi="Times New Roman" w:cs="Times New Roman"/>
        </w:rPr>
        <w:t xml:space="preserve"> (Garret, 2007). </w:t>
      </w:r>
      <w:del w:id="252" w:author="Kendra Dickinson" w:date="2023-10-25T11:20:00Z">
        <w:r w:rsidDel="0093181C">
          <w:rPr>
            <w:rFonts w:ascii="Times New Roman" w:hAnsi="Times New Roman" w:cs="Times New Roman"/>
          </w:rPr>
          <w:delText>Likewise,</w:delText>
        </w:r>
      </w:del>
      <w:ins w:id="253" w:author="Kendra Dickinson" w:date="2023-10-25T11:20:00Z">
        <w:r w:rsidR="0093181C">
          <w:rPr>
            <w:rFonts w:ascii="Times New Roman" w:hAnsi="Times New Roman" w:cs="Times New Roman"/>
          </w:rPr>
          <w:t>Additionally,</w:t>
        </w:r>
      </w:ins>
      <w:r>
        <w:rPr>
          <w:rFonts w:ascii="Times New Roman" w:hAnsi="Times New Roman" w:cs="Times New Roman"/>
        </w:rPr>
        <w:t xml:space="preserve"> language 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xml:space="preserve">, and </w:t>
      </w:r>
      <w:r>
        <w:rPr>
          <w:rFonts w:ascii="Times New Roman" w:hAnsi="Times New Roman" w:cs="Times New Roman"/>
        </w:rPr>
        <w:lastRenderedPageBreak/>
        <w:t>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0FEEB339" w14:textId="16246498" w:rsidR="00314390" w:rsidDel="00314390" w:rsidRDefault="00314390" w:rsidP="00767433">
      <w:pPr>
        <w:spacing w:line="480" w:lineRule="auto"/>
        <w:ind w:firstLine="720"/>
        <w:jc w:val="both"/>
        <w:rPr>
          <w:ins w:id="254" w:author="Kendra Dickinson" w:date="2023-10-25T11:22:00Z"/>
          <w:del w:id="255" w:author="Microsoft Office User" w:date="2023-11-06T10:03:00Z"/>
          <w:rFonts w:ascii="Times New Roman" w:hAnsi="Times New Roman" w:cs="Times New Roman"/>
        </w:rPr>
      </w:pPr>
      <w:ins w:id="256" w:author="Microsoft Office User" w:date="2023-11-06T10:03:00Z">
        <w:r>
          <w:rPr>
            <w:rFonts w:ascii="Times New Roman" w:hAnsi="Times New Roman" w:cs="Times New Roman"/>
          </w:rPr>
          <w:tab/>
        </w:r>
      </w:ins>
    </w:p>
    <w:p w14:paraId="570016CF" w14:textId="77777777" w:rsidR="007143EC" w:rsidDel="00314390" w:rsidRDefault="007143EC" w:rsidP="00767433">
      <w:pPr>
        <w:spacing w:line="480" w:lineRule="auto"/>
        <w:ind w:firstLine="720"/>
        <w:jc w:val="both"/>
        <w:rPr>
          <w:ins w:id="257" w:author="Kendra Dickinson" w:date="2023-10-25T11:22:00Z"/>
          <w:del w:id="258" w:author="Microsoft Office User" w:date="2023-11-06T10:03:00Z"/>
          <w:rFonts w:ascii="Times New Roman" w:hAnsi="Times New Roman" w:cs="Times New Roman"/>
        </w:rPr>
      </w:pPr>
    </w:p>
    <w:p w14:paraId="47EE942E" w14:textId="294F6CEE" w:rsidR="007143EC" w:rsidDel="00314390" w:rsidRDefault="007143EC">
      <w:pPr>
        <w:spacing w:line="480" w:lineRule="auto"/>
        <w:jc w:val="both"/>
        <w:rPr>
          <w:ins w:id="259" w:author="Kendra Dickinson" w:date="2023-10-25T11:23:00Z"/>
          <w:del w:id="260" w:author="Microsoft Office User" w:date="2023-11-06T10:03:00Z"/>
          <w:rFonts w:ascii="Times New Roman" w:hAnsi="Times New Roman" w:cs="Times New Roman"/>
        </w:rPr>
        <w:pPrChange w:id="261" w:author="Microsoft Office User" w:date="2023-11-06T10:03:00Z">
          <w:pPr>
            <w:spacing w:line="480" w:lineRule="auto"/>
            <w:ind w:firstLine="720"/>
            <w:jc w:val="both"/>
          </w:pPr>
        </w:pPrChange>
      </w:pPr>
      <w:ins w:id="262" w:author="Kendra Dickinson" w:date="2023-10-25T11:22:00Z">
        <w:del w:id="263" w:author="Microsoft Office User" w:date="2023-11-06T10:03:00Z">
          <w:r w:rsidDel="00314390">
            <w:rPr>
              <w:rFonts w:ascii="Times New Roman" w:hAnsi="Times New Roman" w:cs="Times New Roman"/>
            </w:rPr>
            <w:delText>Here, I would add some study that has been on language attitudes and policy in other contexts</w:delText>
          </w:r>
        </w:del>
      </w:ins>
      <w:ins w:id="264" w:author="Kendra Dickinson" w:date="2023-10-25T11:23:00Z">
        <w:del w:id="265" w:author="Microsoft Office User" w:date="2023-11-06T10:03:00Z">
          <w:r w:rsidDel="00314390">
            <w:rPr>
              <w:rFonts w:ascii="Times New Roman" w:hAnsi="Times New Roman" w:cs="Times New Roman"/>
            </w:rPr>
            <w:delText xml:space="preserve"> </w:delText>
          </w:r>
        </w:del>
      </w:ins>
      <w:ins w:id="266" w:author="Kendra Dickinson" w:date="2023-10-25T11:22:00Z">
        <w:del w:id="267" w:author="Microsoft Office User" w:date="2023-11-06T10:03:00Z">
          <w:r w:rsidDel="00314390">
            <w:rPr>
              <w:rFonts w:ascii="Times New Roman" w:hAnsi="Times New Roman" w:cs="Times New Roman"/>
            </w:rPr>
            <w:delText>(See comment with suggested book above)</w:delText>
          </w:r>
        </w:del>
      </w:ins>
      <w:ins w:id="268" w:author="Kendra Dickinson" w:date="2023-10-25T11:23:00Z">
        <w:del w:id="269" w:author="Microsoft Office User" w:date="2023-11-06T10:03:00Z">
          <w:r w:rsidDel="00314390">
            <w:rPr>
              <w:rFonts w:ascii="Times New Roman" w:hAnsi="Times New Roman" w:cs="Times New Roman"/>
            </w:rPr>
            <w:delText>, e.g.:</w:delText>
          </w:r>
        </w:del>
      </w:ins>
    </w:p>
    <w:p w14:paraId="2AD0211B" w14:textId="77777777" w:rsidR="00314390" w:rsidRDefault="007143EC" w:rsidP="00314390">
      <w:pPr>
        <w:spacing w:line="480" w:lineRule="auto"/>
        <w:jc w:val="both"/>
        <w:rPr>
          <w:ins w:id="270" w:author="Microsoft Office User" w:date="2023-11-06T10:31:00Z"/>
          <w:rFonts w:ascii="Times New Roman" w:hAnsi="Times New Roman" w:cs="Times New Roman"/>
        </w:rPr>
      </w:pPr>
      <w:ins w:id="271" w:author="Kendra Dickinson" w:date="2023-10-25T11:23:00Z">
        <w:r>
          <w:rPr>
            <w:rFonts w:ascii="Times New Roman" w:hAnsi="Times New Roman" w:cs="Times New Roman"/>
          </w:rPr>
          <w:t xml:space="preserve">The relationship between language attitudes and language policy has been examined in many different social contexts. </w:t>
        </w:r>
      </w:ins>
      <w:ins w:id="272" w:author="Microsoft Office User" w:date="2023-11-06T10:03:00Z">
        <w:r w:rsidR="00314390">
          <w:rPr>
            <w:rFonts w:ascii="Times New Roman" w:hAnsi="Times New Roman" w:cs="Times New Roman"/>
          </w:rPr>
          <w:t xml:space="preserve">For instance, </w:t>
        </w:r>
      </w:ins>
      <w:ins w:id="273" w:author="Microsoft Office User" w:date="2023-11-06T10:07:00Z">
        <w:r w:rsidR="00314390">
          <w:rPr>
            <w:rFonts w:ascii="Times New Roman" w:hAnsi="Times New Roman" w:cs="Times New Roman"/>
          </w:rPr>
          <w:t>Bertolotti and Coll (2020</w:t>
        </w:r>
      </w:ins>
      <w:ins w:id="274" w:author="Microsoft Office User" w:date="2023-11-06T10:08:00Z">
        <w:r w:rsidR="00314390">
          <w:rPr>
            <w:rFonts w:ascii="Times New Roman" w:hAnsi="Times New Roman" w:cs="Times New Roman"/>
          </w:rPr>
          <w:t>) studied attitudes toward border Por</w:t>
        </w:r>
      </w:ins>
      <w:ins w:id="275" w:author="Microsoft Office User" w:date="2023-11-06T10:09:00Z">
        <w:r w:rsidR="00314390">
          <w:rPr>
            <w:rFonts w:ascii="Times New Roman" w:hAnsi="Times New Roman" w:cs="Times New Roman"/>
          </w:rPr>
          <w:t>tuguese and the language in general in the Uruguayan territory during the Luo-Brazilian militar</w:t>
        </w:r>
      </w:ins>
      <w:ins w:id="276" w:author="Microsoft Office User" w:date="2023-11-06T10:10:00Z">
        <w:r w:rsidR="00314390">
          <w:rPr>
            <w:rFonts w:ascii="Times New Roman" w:hAnsi="Times New Roman" w:cs="Times New Roman"/>
          </w:rPr>
          <w:t>y</w:t>
        </w:r>
      </w:ins>
      <w:ins w:id="277" w:author="Microsoft Office User" w:date="2023-11-06T10:09:00Z">
        <w:r w:rsidR="00314390">
          <w:rPr>
            <w:rFonts w:ascii="Times New Roman" w:hAnsi="Times New Roman" w:cs="Times New Roman"/>
          </w:rPr>
          <w:t xml:space="preserve"> occupation in the 19</w:t>
        </w:r>
        <w:r w:rsidR="00314390">
          <w:rPr>
            <w:rFonts w:ascii="Times New Roman" w:hAnsi="Times New Roman" w:cs="Times New Roman"/>
            <w:vertAlign w:val="superscript"/>
          </w:rPr>
          <w:t xml:space="preserve">th </w:t>
        </w:r>
        <w:r w:rsidR="00314390">
          <w:rPr>
            <w:rFonts w:ascii="Times New Roman" w:hAnsi="Times New Roman" w:cs="Times New Roman"/>
          </w:rPr>
          <w:t>century.</w:t>
        </w:r>
      </w:ins>
      <w:ins w:id="278" w:author="Microsoft Office User" w:date="2023-11-06T10:10:00Z">
        <w:r w:rsidR="00314390">
          <w:rPr>
            <w:rFonts w:ascii="Times New Roman" w:hAnsi="Times New Roman" w:cs="Times New Roman"/>
          </w:rPr>
          <w:t xml:space="preserve"> After </w:t>
        </w:r>
      </w:ins>
      <w:ins w:id="279" w:author="Microsoft Office User" w:date="2023-11-06T10:11:00Z">
        <w:r w:rsidR="00314390">
          <w:rPr>
            <w:rFonts w:ascii="Times New Roman" w:hAnsi="Times New Roman" w:cs="Times New Roman"/>
          </w:rPr>
          <w:t>carefully analyzing several types of written texts, including legislative documents, documents found in judicial or government archives,</w:t>
        </w:r>
      </w:ins>
      <w:ins w:id="280" w:author="Microsoft Office User" w:date="2023-11-06T10:12:00Z">
        <w:r w:rsidR="00314390">
          <w:rPr>
            <w:rFonts w:ascii="Times New Roman" w:hAnsi="Times New Roman" w:cs="Times New Roman"/>
          </w:rPr>
          <w:t xml:space="preserve"> pieces published in the press, and literary writings, the found two types of attitudes toward Portugues</w:t>
        </w:r>
      </w:ins>
      <w:ins w:id="281" w:author="Microsoft Office User" w:date="2023-11-06T10:13:00Z">
        <w:r w:rsidR="00314390">
          <w:rPr>
            <w:rFonts w:ascii="Times New Roman" w:hAnsi="Times New Roman" w:cs="Times New Roman"/>
          </w:rPr>
          <w:t>e in the 19</w:t>
        </w:r>
        <w:r w:rsidR="00314390" w:rsidRPr="00314390">
          <w:rPr>
            <w:rFonts w:ascii="Times New Roman" w:hAnsi="Times New Roman" w:cs="Times New Roman"/>
            <w:vertAlign w:val="superscript"/>
            <w:rPrChange w:id="282" w:author="Microsoft Office User" w:date="2023-11-06T10:13:00Z">
              <w:rPr>
                <w:rFonts w:ascii="Times New Roman" w:hAnsi="Times New Roman" w:cs="Times New Roman"/>
              </w:rPr>
            </w:rPrChange>
          </w:rPr>
          <w:t>th</w:t>
        </w:r>
        <w:r w:rsidR="00314390">
          <w:rPr>
            <w:rFonts w:ascii="Times New Roman" w:hAnsi="Times New Roman" w:cs="Times New Roman"/>
          </w:rPr>
          <w:t xml:space="preserve"> century</w:t>
        </w:r>
      </w:ins>
      <w:ins w:id="283" w:author="Microsoft Office User" w:date="2023-11-06T10:12:00Z">
        <w:r w:rsidR="00314390">
          <w:rPr>
            <w:rFonts w:ascii="Times New Roman" w:hAnsi="Times New Roman" w:cs="Times New Roman"/>
          </w:rPr>
          <w:t>:</w:t>
        </w:r>
      </w:ins>
      <w:ins w:id="284" w:author="Microsoft Office User" w:date="2023-11-06T10:13:00Z">
        <w:r w:rsidR="00314390">
          <w:rPr>
            <w:rFonts w:ascii="Times New Roman" w:hAnsi="Times New Roman" w:cs="Times New Roman"/>
          </w:rPr>
          <w:t xml:space="preserve"> neutral and negative attitudes. Neutral attitudes were present </w:t>
        </w:r>
      </w:ins>
      <w:ins w:id="285" w:author="Microsoft Office User" w:date="2023-11-06T10:14:00Z">
        <w:r w:rsidR="00314390">
          <w:rPr>
            <w:rFonts w:ascii="Times New Roman" w:hAnsi="Times New Roman" w:cs="Times New Roman"/>
          </w:rPr>
          <w:t>at the border area, where Portuguese was seen as neutral both by locals and those gr</w:t>
        </w:r>
      </w:ins>
      <w:ins w:id="286" w:author="Microsoft Office User" w:date="2023-11-06T10:15:00Z">
        <w:r w:rsidR="00314390">
          <w:rPr>
            <w:rFonts w:ascii="Times New Roman" w:hAnsi="Times New Roman" w:cs="Times New Roman"/>
          </w:rPr>
          <w:t xml:space="preserve">oups that consented the Luso-Brazilian invasion. Negative attitudes, on the other hand, were developed in the south, </w:t>
        </w:r>
      </w:ins>
      <w:ins w:id="287" w:author="Microsoft Office User" w:date="2023-11-06T10:16:00Z">
        <w:r w:rsidR="00314390">
          <w:rPr>
            <w:rFonts w:ascii="Times New Roman" w:hAnsi="Times New Roman" w:cs="Times New Roman"/>
          </w:rPr>
          <w:t>especiall</w:t>
        </w:r>
      </w:ins>
      <w:ins w:id="288" w:author="Microsoft Office User" w:date="2023-11-06T10:17:00Z">
        <w:r w:rsidR="00314390">
          <w:rPr>
            <w:rFonts w:ascii="Times New Roman" w:hAnsi="Times New Roman" w:cs="Times New Roman"/>
          </w:rPr>
          <w:t>y in Montevideo, where the nation’s ruling classes and the political power</w:t>
        </w:r>
      </w:ins>
      <w:ins w:id="289" w:author="Microsoft Office User" w:date="2023-11-06T10:18:00Z">
        <w:r w:rsidR="00314390">
          <w:rPr>
            <w:rFonts w:ascii="Times New Roman" w:hAnsi="Times New Roman" w:cs="Times New Roman"/>
          </w:rPr>
          <w:t>, in their efforts to build the nation-state,</w:t>
        </w:r>
      </w:ins>
      <w:ins w:id="290" w:author="Microsoft Office User" w:date="2023-11-06T10:17:00Z">
        <w:r w:rsidR="00314390">
          <w:rPr>
            <w:rFonts w:ascii="Times New Roman" w:hAnsi="Times New Roman" w:cs="Times New Roman"/>
          </w:rPr>
          <w:t xml:space="preserve"> faced the challenge posed by the</w:t>
        </w:r>
      </w:ins>
      <w:ins w:id="291" w:author="Microsoft Office User" w:date="2023-11-06T10:18:00Z">
        <w:r w:rsidR="00314390">
          <w:rPr>
            <w:rFonts w:ascii="Times New Roman" w:hAnsi="Times New Roman" w:cs="Times New Roman"/>
          </w:rPr>
          <w:t xml:space="preserve"> presence of Portuguese</w:t>
        </w:r>
      </w:ins>
      <w:ins w:id="292" w:author="Microsoft Office User" w:date="2023-11-06T10:19:00Z">
        <w:r w:rsidR="00314390">
          <w:rPr>
            <w:rFonts w:ascii="Times New Roman" w:hAnsi="Times New Roman" w:cs="Times New Roman"/>
          </w:rPr>
          <w:t>.</w:t>
        </w:r>
      </w:ins>
    </w:p>
    <w:p w14:paraId="3874E088" w14:textId="228DD5D2" w:rsidR="007143EC" w:rsidDel="00314390" w:rsidRDefault="007143EC">
      <w:pPr>
        <w:spacing w:line="480" w:lineRule="auto"/>
        <w:ind w:firstLine="720"/>
        <w:jc w:val="both"/>
        <w:rPr>
          <w:del w:id="293" w:author="Microsoft Office User" w:date="2023-11-06T10:59:00Z"/>
          <w:rFonts w:ascii="Times New Roman" w:hAnsi="Times New Roman" w:cs="Times New Roman"/>
        </w:rPr>
      </w:pPr>
      <w:ins w:id="294" w:author="Kendra Dickinson" w:date="2023-10-25T11:23:00Z">
        <w:del w:id="295" w:author="Microsoft Office User" w:date="2023-11-06T10:31:00Z">
          <w:r w:rsidDel="00314390">
            <w:rPr>
              <w:rFonts w:ascii="Times New Roman" w:hAnsi="Times New Roman" w:cs="Times New Roman"/>
            </w:rPr>
            <w:delText xml:space="preserve">For example, so and so studied X, and found Y. </w:delText>
          </w:r>
        </w:del>
        <w:r>
          <w:rPr>
            <w:rFonts w:ascii="Times New Roman" w:hAnsi="Times New Roman" w:cs="Times New Roman"/>
          </w:rPr>
          <w:t xml:space="preserve">Relatedly, </w:t>
        </w:r>
      </w:ins>
      <w:ins w:id="296" w:author="Microsoft Office User" w:date="2023-12-06T11:30:00Z">
        <w:r w:rsidR="00EA7A82">
          <w:rPr>
            <w:rFonts w:ascii="Times New Roman" w:hAnsi="Times New Roman" w:cs="Times New Roman"/>
          </w:rPr>
          <w:t>Kester</w:t>
        </w:r>
      </w:ins>
      <w:ins w:id="297" w:author="Microsoft Office User" w:date="2023-11-06T10:32:00Z">
        <w:r w:rsidR="00314390">
          <w:rPr>
            <w:rFonts w:ascii="Times New Roman" w:hAnsi="Times New Roman" w:cs="Times New Roman"/>
          </w:rPr>
          <w:t xml:space="preserve"> (2020)</w:t>
        </w:r>
      </w:ins>
      <w:ins w:id="298" w:author="Microsoft Office User" w:date="2023-11-06T10:33:00Z">
        <w:r w:rsidR="00314390">
          <w:rPr>
            <w:rFonts w:ascii="Times New Roman" w:hAnsi="Times New Roman" w:cs="Times New Roman"/>
          </w:rPr>
          <w:t xml:space="preserve"> studied the patterns of language use, language attitudes, and identity in Curaçao</w:t>
        </w:r>
      </w:ins>
      <w:ins w:id="299" w:author="Microsoft Office User" w:date="2023-11-06T10:34:00Z">
        <w:r w:rsidR="00314390">
          <w:rPr>
            <w:rFonts w:ascii="Times New Roman" w:hAnsi="Times New Roman" w:cs="Times New Roman"/>
          </w:rPr>
          <w:t xml:space="preserve"> among people of different age groups and with different parental birth places.</w:t>
        </w:r>
      </w:ins>
      <w:ins w:id="300" w:author="Microsoft Office User" w:date="2023-11-06T10:59:00Z">
        <w:r w:rsidR="00314390">
          <w:rPr>
            <w:rFonts w:ascii="Times New Roman" w:hAnsi="Times New Roman" w:cs="Times New Roman"/>
          </w:rPr>
          <w:t xml:space="preserve"> </w:t>
        </w:r>
        <w:r w:rsidR="00314390" w:rsidRPr="00314390">
          <w:rPr>
            <w:rFonts w:ascii="Times New Roman" w:hAnsi="Times New Roman" w:cs="Times New Roman"/>
            <w:rPrChange w:id="301" w:author="Microsoft Office User" w:date="2023-11-06T10:59:00Z">
              <w:rPr>
                <w:rFonts w:ascii="Segoe UI" w:eastAsia="Times New Roman" w:hAnsi="Segoe UI" w:cs="Segoe UI"/>
                <w:kern w:val="0"/>
                <w:sz w:val="21"/>
                <w:szCs w:val="21"/>
                <w14:ligatures w14:val="none"/>
              </w:rPr>
            </w:rPrChange>
          </w:rPr>
          <w:t xml:space="preserve">The research encompassed the analysis of 471 questionnaires, revealing a relatively homogeneous linguistic landscape in Curaçao. Papiamentu, the primary mother tongue of the majority of the population, enjoys widespread use, and attitudes toward both the language and Curaçaoan identity were predominantly positive. Furthermore, the study found a positive correlation between the use of Papiamentu by individuals with foreign-born parents and their attitudes toward the language </w:t>
        </w:r>
        <w:r w:rsidR="00314390" w:rsidRPr="00314390">
          <w:rPr>
            <w:rFonts w:ascii="Times New Roman" w:hAnsi="Times New Roman" w:cs="Times New Roman"/>
            <w:rPrChange w:id="302" w:author="Microsoft Office User" w:date="2023-11-06T10:59:00Z">
              <w:rPr>
                <w:rFonts w:ascii="Segoe UI" w:eastAsia="Times New Roman" w:hAnsi="Segoe UI" w:cs="Segoe UI"/>
                <w:kern w:val="0"/>
                <w:sz w:val="21"/>
                <w:szCs w:val="21"/>
                <w14:ligatures w14:val="none"/>
              </w:rPr>
            </w:rPrChange>
          </w:rPr>
          <w:lastRenderedPageBreak/>
          <w:t>and Curaçaoan identity. As a result, the authors contend that these findings could significantly contribute to language policy and planning initiatives in the Dutch Caribbean. The frequent use of Papiamentu, particularly its importance in education and the job market, coupled with its role as a marker of local identity among individuals of diverse backgrounds, strongly advocate for an expanded role of the language within the education system.</w:t>
        </w:r>
      </w:ins>
      <w:ins w:id="303" w:author="Kendra Dickinson" w:date="2023-10-25T11:23:00Z">
        <w:del w:id="304" w:author="Microsoft Office User" w:date="2023-11-06T10:59:00Z">
          <w:r w:rsidDel="00314390">
            <w:rPr>
              <w:rFonts w:ascii="Times New Roman" w:hAnsi="Times New Roman" w:cs="Times New Roman"/>
            </w:rPr>
            <w:delText>so and so studied Y and found Z.</w:delText>
          </w:r>
        </w:del>
      </w:ins>
    </w:p>
    <w:p w14:paraId="1677FC39" w14:textId="77777777" w:rsidR="00314390" w:rsidRDefault="00314390" w:rsidP="00314390">
      <w:pPr>
        <w:spacing w:line="480" w:lineRule="auto"/>
        <w:ind w:firstLine="720"/>
        <w:jc w:val="both"/>
        <w:rPr>
          <w:ins w:id="305" w:author="Microsoft Office User" w:date="2023-11-06T10:31:00Z"/>
          <w:rFonts w:ascii="Times New Roman" w:hAnsi="Times New Roman" w:cs="Times New Roman"/>
        </w:rPr>
      </w:pPr>
    </w:p>
    <w:p w14:paraId="423D4620" w14:textId="0B1DAB61" w:rsidR="004C34C5" w:rsidDel="00314390" w:rsidRDefault="00767433">
      <w:pPr>
        <w:spacing w:line="480" w:lineRule="auto"/>
        <w:ind w:firstLine="720"/>
        <w:jc w:val="both"/>
        <w:rPr>
          <w:del w:id="306" w:author="Microsoft Office User" w:date="2023-11-06T10:59:00Z"/>
          <w:rFonts w:ascii="Times New Roman" w:hAnsi="Times New Roman" w:cs="Times New Roman"/>
        </w:rPr>
      </w:pPr>
      <w:r>
        <w:rPr>
          <w:rFonts w:ascii="Times New Roman" w:hAnsi="Times New Roman" w:cs="Times New Roman"/>
        </w:rPr>
        <w:t xml:space="preserve">The study of language attitudes towards Catalan and Spanish in regions where both languages coexist is not recent and it has </w:t>
      </w:r>
      <w:del w:id="307" w:author="Kendra Dickinson" w:date="2023-10-25T11:21:00Z">
        <w:r w:rsidDel="007143EC">
          <w:rPr>
            <w:rFonts w:ascii="Times New Roman" w:hAnsi="Times New Roman" w:cs="Times New Roman"/>
          </w:rPr>
          <w:delText>been done</w:delText>
        </w:r>
      </w:del>
      <w:ins w:id="308" w:author="Kendra Dickinson" w:date="2023-10-25T11:21:00Z">
        <w:r w:rsidR="007143EC">
          <w:rPr>
            <w:rFonts w:ascii="Times New Roman" w:hAnsi="Times New Roman" w:cs="Times New Roman"/>
          </w:rPr>
          <w:t>approached</w:t>
        </w:r>
      </w:ins>
      <w:r>
        <w:rPr>
          <w:rFonts w:ascii="Times New Roman" w:hAnsi="Times New Roman" w:cs="Times New Roman"/>
        </w:rPr>
        <w:t xml:space="preserve"> from many different perspectives, such as education (</w:t>
      </w:r>
      <w:r w:rsidR="00C93567">
        <w:rPr>
          <w:rFonts w:ascii="Times New Roman" w:hAnsi="Times New Roman" w:cs="Times New Roman"/>
        </w:rPr>
        <w:t xml:space="preserve">Díaz-Torrent et al., 2014; Huguet, 2001; Huguet &amp; Biscarri Gassió, 1995; </w:t>
      </w:r>
      <w:r>
        <w:rPr>
          <w:rFonts w:ascii="Times New Roman" w:hAnsi="Times New Roman" w:cs="Times New Roman"/>
        </w:rPr>
        <w:t>Huguet &amp; Sulis, 1997</w:t>
      </w:r>
      <w:r w:rsidR="00C93567">
        <w:rPr>
          <w:rFonts w:ascii="Times New Roman" w:hAnsi="Times New Roman" w:cs="Times New Roman"/>
        </w:rPr>
        <w:t>; Janés et al., 2008; Lapresta Rey et al., 2010</w:t>
      </w:r>
      <w:r>
        <w:rPr>
          <w:rFonts w:ascii="Times New Roman" w:hAnsi="Times New Roman" w:cs="Times New Roman"/>
        </w:rPr>
        <w:t xml:space="preserve">), immigration and ethnic origin (Estors Sastre, 2014; </w:t>
      </w:r>
      <w:r w:rsidR="00C93567">
        <w:rPr>
          <w:rFonts w:ascii="Times New Roman" w:hAnsi="Times New Roman" w:cs="Times New Roman"/>
        </w:rPr>
        <w:t xml:space="preserve">Iglesias, 2010; </w:t>
      </w:r>
      <w:r>
        <w:rPr>
          <w:rFonts w:ascii="Times New Roman" w:hAnsi="Times New Roman" w:cs="Times New Roman"/>
        </w:rPr>
        <w:t>Larrea Mendizabal, 2017</w:t>
      </w:r>
      <w:r w:rsidR="00C93567">
        <w:rPr>
          <w:rFonts w:ascii="Times New Roman" w:hAnsi="Times New Roman" w:cs="Times New Roman"/>
        </w:rPr>
        <w:t>; Querol &amp; Huguet, 2010</w:t>
      </w:r>
      <w:r>
        <w:rPr>
          <w:rFonts w:ascii="Times New Roman" w:hAnsi="Times New Roman" w:cs="Times New Roman"/>
        </w:rPr>
        <w:t>), age (</w:t>
      </w:r>
      <w:r w:rsidR="00C93567">
        <w:rPr>
          <w:rFonts w:ascii="Times New Roman" w:hAnsi="Times New Roman" w:cs="Times New Roman"/>
        </w:rPr>
        <w:t xml:space="preserve">Joan i Marí, 2010; </w:t>
      </w:r>
      <w:r>
        <w:rPr>
          <w:rFonts w:ascii="Times New Roman" w:hAnsi="Times New Roman" w:cs="Times New Roman"/>
        </w:rPr>
        <w:t>Ubalde, 2013)</w:t>
      </w:r>
      <w:r w:rsidR="00C93567">
        <w:rPr>
          <w:rFonts w:ascii="Times New Roman" w:hAnsi="Times New Roman" w:cs="Times New Roman"/>
        </w:rPr>
        <w:t xml:space="preserve"> and family (Huguet, 2005), among others. However, the vast majority of these studies have been carried out in Catalonia, with only a few exceptions in </w:t>
      </w:r>
      <w:r w:rsidR="00EA73A9">
        <w:rPr>
          <w:rFonts w:ascii="Times New Roman" w:hAnsi="Times New Roman" w:cs="Times New Roman"/>
        </w:rPr>
        <w:t>other Catalan and Spanish-speaking regions</w:t>
      </w:r>
      <w:ins w:id="309" w:author="Microsoft Office User" w:date="2023-11-06T10:59:00Z">
        <w:r w:rsidR="00314390">
          <w:rPr>
            <w:rFonts w:ascii="Times New Roman" w:hAnsi="Times New Roman" w:cs="Times New Roman"/>
          </w:rPr>
          <w:t>.</w:t>
        </w:r>
      </w:ins>
      <w:del w:id="310" w:author="Microsoft Office User" w:date="2023-11-06T10:59:00Z">
        <w:r w:rsidR="00EA73A9" w:rsidDel="00314390">
          <w:rPr>
            <w:rFonts w:ascii="Times New Roman" w:hAnsi="Times New Roman" w:cs="Times New Roman"/>
          </w:rPr>
          <w:delText xml:space="preserve">. </w:delText>
        </w:r>
      </w:del>
    </w:p>
    <w:p w14:paraId="21BE93E0" w14:textId="77777777" w:rsidR="00314390" w:rsidRDefault="00314390" w:rsidP="00314390">
      <w:pPr>
        <w:spacing w:line="480" w:lineRule="auto"/>
        <w:ind w:firstLine="720"/>
        <w:jc w:val="both"/>
        <w:rPr>
          <w:ins w:id="311" w:author="Microsoft Office User" w:date="2023-11-06T10:59:00Z"/>
          <w:rFonts w:ascii="Times New Roman" w:hAnsi="Times New Roman" w:cs="Times New Roman"/>
        </w:rPr>
      </w:pPr>
    </w:p>
    <w:p w14:paraId="5F9D05F0" w14:textId="6C91719F" w:rsidR="00EA73A9" w:rsidDel="00314390" w:rsidRDefault="00EA73A9">
      <w:pPr>
        <w:spacing w:line="480" w:lineRule="auto"/>
        <w:ind w:firstLine="720"/>
        <w:jc w:val="both"/>
        <w:rPr>
          <w:del w:id="312" w:author="Microsoft Office User" w:date="2023-11-06T11:53:00Z"/>
          <w:rFonts w:ascii="Times New Roman" w:hAnsi="Times New Roman" w:cs="Times New Roman"/>
        </w:rPr>
      </w:pPr>
      <w:r>
        <w:rPr>
          <w:rFonts w:ascii="Times New Roman" w:hAnsi="Times New Roman" w:cs="Times New Roman"/>
        </w:rPr>
        <w:t xml:space="preserve">With respect to the Balearic Islands, </w:t>
      </w:r>
      <w:r w:rsidRPr="00EA73A9">
        <w:rPr>
          <w:rFonts w:ascii="Times New Roman" w:hAnsi="Times New Roman" w:cs="Times New Roman"/>
        </w:rPr>
        <w:t xml:space="preserve">research that has explored these issues </w:t>
      </w:r>
      <w:r>
        <w:rPr>
          <w:rFonts w:ascii="Times New Roman" w:hAnsi="Times New Roman" w:cs="Times New Roman"/>
        </w:rPr>
        <w:t>has done so from a variety of perspectives.</w:t>
      </w:r>
      <w:ins w:id="313" w:author="Kendra Dickinson" w:date="2023-10-25T11:24:00Z">
        <w:del w:id="314" w:author="Microsoft Office User" w:date="2023-11-06T11:53:00Z">
          <w:r w:rsidR="004C34C5" w:rsidDel="00314390">
            <w:rPr>
              <w:rFonts w:ascii="Times New Roman" w:hAnsi="Times New Roman" w:cs="Times New Roman"/>
            </w:rPr>
            <w:delText xml:space="preserve"> </w:delText>
          </w:r>
        </w:del>
        <w:del w:id="315" w:author="Microsoft Office User" w:date="2023-11-06T11:07:00Z">
          <w:r w:rsidR="004C34C5" w:rsidDel="00314390">
            <w:rPr>
              <w:rFonts w:ascii="Times New Roman" w:hAnsi="Times New Roman" w:cs="Times New Roman"/>
            </w:rPr>
            <w:delText>First,</w:delText>
          </w:r>
        </w:del>
      </w:ins>
    </w:p>
    <w:p w14:paraId="7B59E94F" w14:textId="2E253A03" w:rsidR="00EA73A9" w:rsidDel="00314390" w:rsidRDefault="00EA73A9" w:rsidP="00314390">
      <w:pPr>
        <w:spacing w:line="480" w:lineRule="auto"/>
        <w:ind w:firstLine="720"/>
        <w:jc w:val="both"/>
        <w:rPr>
          <w:del w:id="316" w:author="Microsoft Office User" w:date="2023-11-06T12:17:00Z"/>
          <w:rFonts w:ascii="Times New Roman" w:hAnsi="Times New Roman" w:cs="Times New Roman"/>
        </w:rPr>
      </w:pPr>
      <w:del w:id="317" w:author="Microsoft Office User" w:date="2023-11-06T11:53:00Z">
        <w:r w:rsidRPr="00EA73A9" w:rsidDel="00314390">
          <w:rPr>
            <w:rFonts w:ascii="Times New Roman" w:hAnsi="Times New Roman" w:cs="Times New Roman"/>
          </w:rPr>
          <w:delText>In the first place, we would find those</w:delText>
        </w:r>
      </w:del>
      <w:ins w:id="318" w:author="Kendra Dickinson" w:date="2023-10-25T11:24:00Z">
        <w:del w:id="319" w:author="Microsoft Office User" w:date="2023-11-06T11:53:00Z">
          <w:r w:rsidR="004C34C5" w:rsidDel="00314390">
            <w:rPr>
              <w:rFonts w:ascii="Times New Roman" w:hAnsi="Times New Roman" w:cs="Times New Roman"/>
            </w:rPr>
            <w:delText xml:space="preserve"> </w:delText>
          </w:r>
        </w:del>
      </w:ins>
      <w:del w:id="320" w:author="Microsoft Office User" w:date="2023-11-06T11:53:00Z">
        <w:r w:rsidRPr="00EA73A9" w:rsidDel="00314390">
          <w:rPr>
            <w:rFonts w:ascii="Times New Roman" w:hAnsi="Times New Roman" w:cs="Times New Roman"/>
          </w:rPr>
          <w:delText xml:space="preserve"> studies </w:delText>
        </w:r>
      </w:del>
      <w:del w:id="321" w:author="Microsoft Office User" w:date="2023-11-06T11:07:00Z">
        <w:r w:rsidRPr="00EA73A9" w:rsidDel="00314390">
          <w:rPr>
            <w:rFonts w:ascii="Times New Roman" w:hAnsi="Times New Roman" w:cs="Times New Roman"/>
          </w:rPr>
          <w:delText xml:space="preserve">that </w:delText>
        </w:r>
      </w:del>
      <w:del w:id="322" w:author="Microsoft Office User" w:date="2023-11-06T11:53:00Z">
        <w:r w:rsidRPr="00EA73A9" w:rsidDel="00314390">
          <w:rPr>
            <w:rFonts w:ascii="Times New Roman" w:hAnsi="Times New Roman" w:cs="Times New Roman"/>
          </w:rPr>
          <w:delText xml:space="preserve">have explored the linguistic uses </w:delText>
        </w:r>
      </w:del>
      <w:ins w:id="323" w:author="Kendra Dickinson" w:date="2023-10-25T11:24:00Z">
        <w:del w:id="324" w:author="Microsoft Office User" w:date="2023-11-06T11:53:00Z">
          <w:r w:rsidR="004C34C5" w:rsidDel="00314390">
            <w:rPr>
              <w:rFonts w:ascii="Times New Roman" w:hAnsi="Times New Roman" w:cs="Times New Roman"/>
            </w:rPr>
            <w:delText xml:space="preserve">of </w:delText>
          </w:r>
        </w:del>
      </w:ins>
      <w:del w:id="325" w:author="Microsoft Office User" w:date="2023-11-06T11:53:00Z">
        <w:r w:rsidRPr="00EA73A9" w:rsidDel="00314390">
          <w:rPr>
            <w:rFonts w:ascii="Times New Roman" w:hAnsi="Times New Roman" w:cs="Times New Roman"/>
          </w:rPr>
          <w:delText xml:space="preserve">and attitudes </w:delText>
        </w:r>
      </w:del>
      <w:ins w:id="326" w:author="Kendra Dickinson" w:date="2023-10-25T11:24:00Z">
        <w:del w:id="327" w:author="Microsoft Office User" w:date="2023-11-06T11:53:00Z">
          <w:r w:rsidR="004C34C5" w:rsidDel="00314390">
            <w:rPr>
              <w:rFonts w:ascii="Times New Roman" w:hAnsi="Times New Roman" w:cs="Times New Roman"/>
            </w:rPr>
            <w:delText xml:space="preserve">towards </w:delText>
          </w:r>
        </w:del>
      </w:ins>
      <w:ins w:id="328" w:author="Kendra Dickinson" w:date="2023-10-25T11:25:00Z">
        <w:del w:id="329" w:author="Microsoft Office User" w:date="2023-11-06T11:53:00Z">
          <w:r w:rsidR="004C34C5" w:rsidDel="00314390">
            <w:rPr>
              <w:rFonts w:ascii="Times New Roman" w:hAnsi="Times New Roman" w:cs="Times New Roman"/>
            </w:rPr>
            <w:delText xml:space="preserve">Catalan and Spanish among </w:delText>
          </w:r>
        </w:del>
      </w:ins>
      <w:del w:id="330" w:author="Microsoft Office User" w:date="2023-11-06T11:53:00Z">
        <w:r w:rsidRPr="00EA73A9" w:rsidDel="00314390">
          <w:rPr>
            <w:rFonts w:ascii="Times New Roman" w:hAnsi="Times New Roman" w:cs="Times New Roman"/>
          </w:rPr>
          <w:delText>of</w:delText>
        </w:r>
      </w:del>
      <w:del w:id="331" w:author="Microsoft Office User" w:date="2023-11-06T11:02:00Z">
        <w:r w:rsidRPr="00EA73A9" w:rsidDel="00314390">
          <w:rPr>
            <w:rFonts w:ascii="Times New Roman" w:hAnsi="Times New Roman" w:cs="Times New Roman"/>
          </w:rPr>
          <w:delText xml:space="preserve"> </w:delText>
        </w:r>
      </w:del>
      <w:del w:id="332" w:author="Microsoft Office User" w:date="2023-11-06T11:53:00Z">
        <w:r w:rsidRPr="00EA73A9" w:rsidDel="00314390">
          <w:rPr>
            <w:rFonts w:ascii="Times New Roman" w:hAnsi="Times New Roman" w:cs="Times New Roman"/>
          </w:rPr>
          <w:delText>the</w:delText>
        </w:r>
      </w:del>
      <w:del w:id="333" w:author="Microsoft Office User" w:date="2023-11-06T11:02:00Z">
        <w:r w:rsidRPr="00EA73A9" w:rsidDel="00314390">
          <w:rPr>
            <w:rFonts w:ascii="Times New Roman" w:hAnsi="Times New Roman" w:cs="Times New Roman"/>
          </w:rPr>
          <w:delText xml:space="preserve"> </w:delText>
        </w:r>
      </w:del>
      <w:del w:id="334" w:author="Microsoft Office User" w:date="2023-11-06T11:53:00Z">
        <w:r w:rsidRPr="00EA73A9" w:rsidDel="00314390">
          <w:rPr>
            <w:rFonts w:ascii="Times New Roman" w:hAnsi="Times New Roman" w:cs="Times New Roman"/>
          </w:rPr>
          <w:delText>young people</w:delText>
        </w:r>
      </w:del>
      <w:del w:id="335" w:author="Microsoft Office User" w:date="2023-11-06T11:07:00Z">
        <w:r w:rsidRPr="00EA73A9" w:rsidDel="00314390">
          <w:rPr>
            <w:rFonts w:ascii="Times New Roman" w:hAnsi="Times New Roman" w:cs="Times New Roman"/>
          </w:rPr>
          <w:delText xml:space="preserve"> </w:delText>
        </w:r>
      </w:del>
      <w:del w:id="336" w:author="Kendra Dickinson" w:date="2023-10-25T11:25:00Z">
        <w:r w:rsidRPr="00EA73A9" w:rsidDel="004C34C5">
          <w:rPr>
            <w:rFonts w:ascii="Times New Roman" w:hAnsi="Times New Roman" w:cs="Times New Roman"/>
          </w:rPr>
          <w:delText>o</w:delText>
        </w:r>
      </w:del>
      <w:ins w:id="337" w:author="Kendra Dickinson" w:date="2023-10-25T11:24:00Z">
        <w:del w:id="338" w:author="Microsoft Office User" w:date="2023-11-06T11:07:00Z">
          <w:r w:rsidR="004C34C5" w:rsidDel="00314390">
            <w:rPr>
              <w:rFonts w:ascii="Times New Roman" w:hAnsi="Times New Roman" w:cs="Times New Roman"/>
            </w:rPr>
            <w:delText>in</w:delText>
          </w:r>
        </w:del>
      </w:ins>
      <w:del w:id="339" w:author="Microsoft Office User" w:date="2023-11-06T11:07:00Z">
        <w:r w:rsidRPr="00EA73A9" w:rsidDel="00314390">
          <w:rPr>
            <w:rFonts w:ascii="Times New Roman" w:hAnsi="Times New Roman" w:cs="Times New Roman"/>
          </w:rPr>
          <w:delText xml:space="preserve">f </w:delText>
        </w:r>
        <w:r w:rsidDel="00314390">
          <w:rPr>
            <w:rFonts w:ascii="Times New Roman" w:hAnsi="Times New Roman" w:cs="Times New Roman"/>
          </w:rPr>
          <w:delText>the Balearic Islands</w:delText>
        </w:r>
      </w:del>
      <w:del w:id="340" w:author="Kendra Dickinson" w:date="2023-10-25T11:25:00Z">
        <w:r w:rsidRPr="00EA73A9" w:rsidDel="004C34C5">
          <w:rPr>
            <w:rFonts w:ascii="Times New Roman" w:hAnsi="Times New Roman" w:cs="Times New Roman"/>
          </w:rPr>
          <w:delText xml:space="preserve"> towards Catalan and Spanish</w:delText>
        </w:r>
      </w:del>
      <w:del w:id="341" w:author="Microsoft Office User" w:date="2023-11-06T11:53:00Z">
        <w:r w:rsidRPr="00EA73A9" w:rsidDel="00314390">
          <w:rPr>
            <w:rFonts w:ascii="Times New Roman" w:hAnsi="Times New Roman" w:cs="Times New Roman"/>
          </w:rPr>
          <w:delText>.</w:delText>
        </w:r>
      </w:del>
      <w:del w:id="342" w:author="Kendra Dickinson" w:date="2023-10-25T11:26:00Z">
        <w:r w:rsidDel="004C34C5">
          <w:rPr>
            <w:rFonts w:ascii="Times New Roman" w:hAnsi="Times New Roman" w:cs="Times New Roman"/>
          </w:rPr>
          <w:delText xml:space="preserve"> </w:delText>
        </w:r>
        <w:r w:rsidRPr="00EA73A9" w:rsidDel="004C34C5">
          <w:rPr>
            <w:rFonts w:ascii="Times New Roman" w:hAnsi="Times New Roman" w:cs="Times New Roman"/>
          </w:rPr>
          <w:delText>Within this category, we should highlight the report prepared by Castell, Cremades and Vanrell (2023) in collaboration with the University of the Balearic Islands and the Government of the Balearic Islands</w:delText>
        </w:r>
      </w:del>
      <w:ins w:id="343" w:author="Microsoft Office User" w:date="2023-11-06T11:02:00Z">
        <w:r w:rsidR="00314390">
          <w:rPr>
            <w:rFonts w:ascii="Times New Roman" w:hAnsi="Times New Roman" w:cs="Times New Roman"/>
          </w:rPr>
          <w:t xml:space="preserve"> </w:t>
        </w:r>
      </w:ins>
      <w:del w:id="344" w:author="Microsoft Office User" w:date="2023-11-06T11:02:00Z">
        <w:r w:rsidDel="00314390">
          <w:rPr>
            <w:rFonts w:ascii="Times New Roman" w:hAnsi="Times New Roman" w:cs="Times New Roman"/>
          </w:rPr>
          <w:delText xml:space="preserve">. </w:delText>
        </w:r>
      </w:del>
      <w:del w:id="345" w:author="Kendra Dickinson" w:date="2023-10-25T11:25:00Z">
        <w:r w:rsidRPr="00EA73A9" w:rsidDel="004C34C5">
          <w:rPr>
            <w:rFonts w:ascii="Times New Roman" w:hAnsi="Times New Roman" w:cs="Times New Roman"/>
          </w:rPr>
          <w:delText>The objectives of th</w:delText>
        </w:r>
        <w:r w:rsidDel="004C34C5">
          <w:rPr>
            <w:rFonts w:ascii="Times New Roman" w:hAnsi="Times New Roman" w:cs="Times New Roman"/>
          </w:rPr>
          <w:delText>is</w:delText>
        </w:r>
        <w:r w:rsidRPr="00EA73A9" w:rsidDel="004C34C5">
          <w:rPr>
            <w:rFonts w:ascii="Times New Roman" w:hAnsi="Times New Roman" w:cs="Times New Roman"/>
          </w:rPr>
          <w:delText xml:space="preserve"> study</w:delText>
        </w:r>
      </w:del>
      <w:ins w:id="346" w:author="Kendra Dickinson" w:date="2023-10-25T11:25:00Z">
        <w:r w:rsidR="004C34C5">
          <w:rPr>
            <w:rFonts w:ascii="Times New Roman" w:hAnsi="Times New Roman" w:cs="Times New Roman"/>
          </w:rPr>
          <w:t xml:space="preserve">For example, </w:t>
        </w:r>
      </w:ins>
      <w:del w:id="347" w:author="Microsoft Office User" w:date="2023-11-06T11:02:00Z">
        <w:r w:rsidRPr="00EA73A9" w:rsidDel="00314390">
          <w:rPr>
            <w:rFonts w:ascii="Times New Roman" w:hAnsi="Times New Roman" w:cs="Times New Roman"/>
          </w:rPr>
          <w:delText xml:space="preserve"> </w:delText>
        </w:r>
      </w:del>
      <w:ins w:id="348" w:author="Kendra Dickinson" w:date="2023-10-25T11:26:00Z">
        <w:r w:rsidR="004C34C5" w:rsidRPr="00EA73A9">
          <w:rPr>
            <w:rFonts w:ascii="Times New Roman" w:hAnsi="Times New Roman" w:cs="Times New Roman"/>
          </w:rPr>
          <w:t>Castell, Cremades and Vanrell (2023)</w:t>
        </w:r>
      </w:ins>
      <w:ins w:id="349" w:author="Microsoft Office User" w:date="2023-11-06T12:15:00Z">
        <w:r w:rsidR="00314390">
          <w:rPr>
            <w:rFonts w:ascii="Times New Roman" w:hAnsi="Times New Roman" w:cs="Times New Roman"/>
          </w:rPr>
          <w:t xml:space="preserve"> </w:t>
        </w:r>
      </w:ins>
      <w:ins w:id="350" w:author="Kendra Dickinson" w:date="2023-10-25T11:26:00Z">
        <w:del w:id="351" w:author="Microsoft Office User" w:date="2023-11-06T12:15:00Z">
          <w:r w:rsidR="004C34C5" w:rsidRPr="00EA73A9" w:rsidDel="00314390">
            <w:rPr>
              <w:rFonts w:ascii="Times New Roman" w:hAnsi="Times New Roman" w:cs="Times New Roman"/>
            </w:rPr>
            <w:delText xml:space="preserve"> in collaboration with the University of the Balearic Islands and the Government of the Balearic Islands</w:delText>
          </w:r>
        </w:del>
        <w:del w:id="352" w:author="Microsoft Office User" w:date="2023-11-06T11:02:00Z">
          <w:r w:rsidR="004C34C5" w:rsidRPr="00EA73A9" w:rsidDel="00314390">
            <w:rPr>
              <w:rFonts w:ascii="Times New Roman" w:hAnsi="Times New Roman" w:cs="Times New Roman"/>
            </w:rPr>
            <w:delText xml:space="preserve"> </w:delText>
          </w:r>
        </w:del>
        <w:del w:id="353" w:author="Microsoft Office User" w:date="2023-11-06T12:15:00Z">
          <w:r w:rsidR="004C34C5" w:rsidDel="00314390">
            <w:rPr>
              <w:rFonts w:ascii="Times New Roman" w:hAnsi="Times New Roman" w:cs="Times New Roman"/>
            </w:rPr>
            <w:delText xml:space="preserve">, </w:delText>
          </w:r>
        </w:del>
      </w:ins>
      <w:ins w:id="354" w:author="Microsoft Office User" w:date="2023-11-06T11:08:00Z">
        <w:r w:rsidR="00314390">
          <w:rPr>
            <w:rFonts w:ascii="Times New Roman" w:hAnsi="Times New Roman" w:cs="Times New Roman"/>
          </w:rPr>
          <w:t xml:space="preserve">elaborated a </w:t>
        </w:r>
      </w:ins>
      <w:ins w:id="355" w:author="Microsoft Office User" w:date="2023-11-06T11:53:00Z">
        <w:r w:rsidR="00314390">
          <w:rPr>
            <w:rFonts w:ascii="Times New Roman" w:hAnsi="Times New Roman" w:cs="Times New Roman"/>
          </w:rPr>
          <w:t xml:space="preserve">report to </w:t>
        </w:r>
        <w:r w:rsidR="00314390" w:rsidRPr="00EA73A9">
          <w:rPr>
            <w:rFonts w:ascii="Times New Roman" w:hAnsi="Times New Roman" w:cs="Times New Roman"/>
          </w:rPr>
          <w:t xml:space="preserve">explore the linguistic uses </w:t>
        </w:r>
        <w:r w:rsidR="00314390">
          <w:rPr>
            <w:rFonts w:ascii="Times New Roman" w:hAnsi="Times New Roman" w:cs="Times New Roman"/>
          </w:rPr>
          <w:t xml:space="preserve">of </w:t>
        </w:r>
        <w:r w:rsidR="00314390" w:rsidRPr="00EA73A9">
          <w:rPr>
            <w:rFonts w:ascii="Times New Roman" w:hAnsi="Times New Roman" w:cs="Times New Roman"/>
          </w:rPr>
          <w:t xml:space="preserve">and attitudes </w:t>
        </w:r>
        <w:r w:rsidR="00314390">
          <w:rPr>
            <w:rFonts w:ascii="Times New Roman" w:hAnsi="Times New Roman" w:cs="Times New Roman"/>
          </w:rPr>
          <w:t xml:space="preserve">towards Catalan and Spanish among </w:t>
        </w:r>
        <w:r w:rsidR="00314390" w:rsidRPr="00EA73A9">
          <w:rPr>
            <w:rFonts w:ascii="Times New Roman" w:hAnsi="Times New Roman" w:cs="Times New Roman"/>
          </w:rPr>
          <w:t>young people</w:t>
        </w:r>
      </w:ins>
      <w:ins w:id="356" w:author="Kendra Dickinson" w:date="2023-10-25T11:26:00Z">
        <w:del w:id="357" w:author="Microsoft Office User" w:date="2023-11-06T11:53:00Z">
          <w:r w:rsidR="004C34C5" w:rsidDel="00314390">
            <w:rPr>
              <w:rFonts w:ascii="Times New Roman" w:hAnsi="Times New Roman" w:cs="Times New Roman"/>
            </w:rPr>
            <w:delText xml:space="preserve">aimed </w:delText>
          </w:r>
        </w:del>
      </w:ins>
      <w:del w:id="358" w:author="Microsoft Office User" w:date="2023-11-06T11:53:00Z">
        <w:r w:rsidRPr="00EA73A9" w:rsidDel="00314390">
          <w:rPr>
            <w:rFonts w:ascii="Times New Roman" w:hAnsi="Times New Roman" w:cs="Times New Roman"/>
          </w:rPr>
          <w:delText xml:space="preserve">were to understand the processes that favor or hinder </w:delText>
        </w:r>
      </w:del>
      <w:ins w:id="359" w:author="Kendra Dickinson" w:date="2023-10-25T11:26:00Z">
        <w:del w:id="360" w:author="Microsoft Office User" w:date="2023-11-06T11:53:00Z">
          <w:r w:rsidR="004C34C5" w:rsidDel="00314390">
            <w:rPr>
              <w:rFonts w:ascii="Times New Roman" w:hAnsi="Times New Roman" w:cs="Times New Roman"/>
            </w:rPr>
            <w:delText>disfavor</w:delText>
          </w:r>
          <w:r w:rsidR="004C34C5" w:rsidRPr="00EA73A9" w:rsidDel="00314390">
            <w:rPr>
              <w:rFonts w:ascii="Times New Roman" w:hAnsi="Times New Roman" w:cs="Times New Roman"/>
            </w:rPr>
            <w:delText xml:space="preserve"> </w:delText>
          </w:r>
        </w:del>
      </w:ins>
      <w:del w:id="361" w:author="Microsoft Office User" w:date="2023-11-06T11:53:00Z">
        <w:r w:rsidRPr="00EA73A9" w:rsidDel="00314390">
          <w:rPr>
            <w:rFonts w:ascii="Times New Roman" w:hAnsi="Times New Roman" w:cs="Times New Roman"/>
          </w:rPr>
          <w:delText xml:space="preserve">the use of Catalan and other languages among young people in different contexts; to deepen the knowledge of their perceptions of language unity, </w:delText>
        </w:r>
        <w:r w:rsidDel="00314390">
          <w:rPr>
            <w:rFonts w:ascii="Times New Roman" w:hAnsi="Times New Roman" w:cs="Times New Roman"/>
          </w:rPr>
          <w:delText>regional</w:delText>
        </w:r>
        <w:r w:rsidRPr="00EA73A9" w:rsidDel="00314390">
          <w:rPr>
            <w:rFonts w:ascii="Times New Roman" w:hAnsi="Times New Roman" w:cs="Times New Roman"/>
          </w:rPr>
          <w:delTex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delText>
        </w:r>
      </w:del>
      <w:ins w:id="362" w:author="Microsoft Office User" w:date="2023-11-06T12:15:00Z">
        <w:r w:rsidR="00314390">
          <w:rPr>
            <w:rFonts w:ascii="Times New Roman" w:hAnsi="Times New Roman" w:cs="Times New Roman"/>
          </w:rPr>
          <w:t xml:space="preserve"> </w:t>
        </w:r>
      </w:ins>
      <w:del w:id="363" w:author="Microsoft Office User" w:date="2023-11-06T12:15:00Z">
        <w:r w:rsidRPr="00EA73A9" w:rsidDel="00314390">
          <w:rPr>
            <w:rFonts w:ascii="Times New Roman" w:hAnsi="Times New Roman" w:cs="Times New Roman"/>
          </w:rPr>
          <w:delText>.</w:delText>
        </w:r>
      </w:del>
      <w:ins w:id="364" w:author="Microsoft Office User" w:date="2023-11-06T12:15:00Z">
        <w:r w:rsidR="00314390">
          <w:rPr>
            <w:rFonts w:ascii="Times New Roman" w:hAnsi="Times New Roman" w:cs="Times New Roman"/>
          </w:rPr>
          <w:t xml:space="preserve">through </w:t>
        </w:r>
      </w:ins>
      <w:ins w:id="365" w:author="Microsoft Office User" w:date="2023-11-06T11:09:00Z">
        <w:r w:rsidR="00314390">
          <w:rPr>
            <w:rFonts w:ascii="Times New Roman" w:hAnsi="Times New Roman" w:cs="Times New Roman"/>
          </w:rPr>
          <w:t xml:space="preserve">individual interviews, focus groups, and </w:t>
        </w:r>
      </w:ins>
      <w:ins w:id="366" w:author="Microsoft Office User" w:date="2023-11-06T11:10:00Z">
        <w:r w:rsidR="00314390">
          <w:rPr>
            <w:rFonts w:ascii="Times New Roman" w:hAnsi="Times New Roman" w:cs="Times New Roman"/>
          </w:rPr>
          <w:t xml:space="preserve">language use questionnaire. </w:t>
        </w:r>
      </w:ins>
      <w:del w:id="367" w:author="Microsoft Office User" w:date="2023-11-06T11:09:00Z">
        <w:r w:rsidDel="00314390">
          <w:rPr>
            <w:rFonts w:ascii="Times New Roman" w:hAnsi="Times New Roman" w:cs="Times New Roman"/>
          </w:rPr>
          <w:delText xml:space="preserve"> </w:delText>
        </w:r>
      </w:del>
      <w:commentRangeStart w:id="368"/>
      <w:r>
        <w:rPr>
          <w:rFonts w:ascii="Times New Roman" w:hAnsi="Times New Roman" w:cs="Times New Roman"/>
        </w:rPr>
        <w:t>With</w:t>
      </w:r>
      <w:commentRangeEnd w:id="368"/>
      <w:r w:rsidR="00EB2AF3">
        <w:rPr>
          <w:rStyle w:val="CommentReference"/>
        </w:rPr>
        <w:commentReference w:id="368"/>
      </w:r>
      <w:r>
        <w:rPr>
          <w:rFonts w:ascii="Times New Roman" w:hAnsi="Times New Roman" w:cs="Times New Roman"/>
        </w:rPr>
        <w:t xml:space="preserve"> respect to the use of </w:t>
      </w:r>
      <w:del w:id="369" w:author="Microsoft Office User" w:date="2023-11-06T12:16:00Z">
        <w:r w:rsidDel="00314390">
          <w:rPr>
            <w:rFonts w:ascii="Times New Roman" w:hAnsi="Times New Roman" w:cs="Times New Roman"/>
          </w:rPr>
          <w:delText>Catalan and other</w:delText>
        </w:r>
      </w:del>
      <w:ins w:id="370" w:author="Microsoft Office User" w:date="2023-11-06T12:16:00Z">
        <w:r w:rsidR="00314390">
          <w:rPr>
            <w:rFonts w:ascii="Times New Roman" w:hAnsi="Times New Roman" w:cs="Times New Roman"/>
          </w:rPr>
          <w:t>both</w:t>
        </w:r>
      </w:ins>
      <w:r>
        <w:rPr>
          <w:rFonts w:ascii="Times New Roman" w:hAnsi="Times New Roman" w:cs="Times New Roman"/>
        </w:rPr>
        <w:t xml:space="preserve"> languages</w:t>
      </w:r>
      <w:del w:id="371" w:author="Microsoft Office User" w:date="2023-11-06T11:54:00Z">
        <w:r w:rsidDel="00314390">
          <w:rPr>
            <w:rFonts w:ascii="Times New Roman" w:hAnsi="Times New Roman" w:cs="Times New Roman"/>
          </w:rPr>
          <w:delText xml:space="preserve"> in different contexts</w:delText>
        </w:r>
      </w:del>
      <w:r>
        <w:rPr>
          <w:rFonts w:ascii="Times New Roman" w:hAnsi="Times New Roman" w:cs="Times New Roman"/>
        </w:rPr>
        <w:t xml:space="preserve">, </w:t>
      </w:r>
      <w:ins w:id="372" w:author="Kendra Dickinson" w:date="2023-10-25T11:26:00Z">
        <w:r w:rsidR="004C34C5">
          <w:rPr>
            <w:rFonts w:ascii="Times New Roman" w:hAnsi="Times New Roman" w:cs="Times New Roman"/>
          </w:rPr>
          <w:t>the study found</w:t>
        </w:r>
      </w:ins>
      <w:del w:id="373" w:author="Kendra Dickinson" w:date="2023-10-25T11:26:00Z">
        <w:r w:rsidRPr="00EA73A9" w:rsidDel="004C34C5">
          <w:rPr>
            <w:rFonts w:ascii="Times New Roman" w:hAnsi="Times New Roman" w:cs="Times New Roman"/>
          </w:rPr>
          <w:delText>it</w:delText>
        </w:r>
      </w:del>
      <w:r w:rsidRPr="00EA73A9">
        <w:rPr>
          <w:rFonts w:ascii="Times New Roman" w:hAnsi="Times New Roman" w:cs="Times New Roman"/>
        </w:rPr>
        <w:t xml:space="preserve"> </w:t>
      </w:r>
      <w:del w:id="374" w:author="Kendra Dickinson" w:date="2023-10-25T11:26:00Z">
        <w:r w:rsidRPr="00EA73A9" w:rsidDel="004C34C5">
          <w:rPr>
            <w:rFonts w:ascii="Times New Roman" w:hAnsi="Times New Roman" w:cs="Times New Roman"/>
          </w:rPr>
          <w:delText xml:space="preserve">was found </w:delText>
        </w:r>
      </w:del>
      <w:r w:rsidRPr="00EA73A9">
        <w:rPr>
          <w:rFonts w:ascii="Times New Roman" w:hAnsi="Times New Roman" w:cs="Times New Roman"/>
        </w:rPr>
        <w:t xml:space="preserve">that young people whose initial language was Catalan were much more likely to </w:t>
      </w:r>
      <w:del w:id="375" w:author="Microsoft Office User" w:date="2023-11-06T11:54:00Z">
        <w:r w:rsidRPr="00EA73A9" w:rsidDel="00314390">
          <w:rPr>
            <w:rFonts w:ascii="Times New Roman" w:hAnsi="Times New Roman" w:cs="Times New Roman"/>
          </w:rPr>
          <w:delText xml:space="preserve">change </w:delText>
        </w:r>
      </w:del>
      <w:ins w:id="376" w:author="Microsoft Office User" w:date="2023-11-06T11:54:00Z">
        <w:r w:rsidR="00314390">
          <w:rPr>
            <w:rFonts w:ascii="Times New Roman" w:hAnsi="Times New Roman" w:cs="Times New Roman"/>
          </w:rPr>
          <w:t xml:space="preserve">adopt </w:t>
        </w:r>
      </w:ins>
      <w:del w:id="377" w:author="Microsoft Office User" w:date="2023-11-06T11:54:00Z">
        <w:r w:rsidRPr="00EA73A9" w:rsidDel="00314390">
          <w:rPr>
            <w:rFonts w:ascii="Times New Roman" w:hAnsi="Times New Roman" w:cs="Times New Roman"/>
          </w:rPr>
          <w:delText xml:space="preserve">their habitual language from Catalan to </w:delText>
        </w:r>
      </w:del>
      <w:r w:rsidRPr="00EA73A9">
        <w:rPr>
          <w:rFonts w:ascii="Times New Roman" w:hAnsi="Times New Roman" w:cs="Times New Roman"/>
        </w:rPr>
        <w:t>Spanish</w:t>
      </w:r>
      <w:ins w:id="378" w:author="Microsoft Office User" w:date="2023-11-06T11:54:00Z">
        <w:r w:rsidR="00314390">
          <w:rPr>
            <w:rFonts w:ascii="Times New Roman" w:hAnsi="Times New Roman" w:cs="Times New Roman"/>
          </w:rPr>
          <w:t xml:space="preserve"> as their habitual language</w:t>
        </w:r>
      </w:ins>
      <w:r w:rsidRPr="00EA73A9">
        <w:rPr>
          <w:rFonts w:ascii="Times New Roman" w:hAnsi="Times New Roman" w:cs="Times New Roman"/>
        </w:rPr>
        <w:t xml:space="preserve">,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w:t>
      </w:r>
      <w:del w:id="379" w:author="Microsoft Office User" w:date="2023-11-06T11:54:00Z">
        <w:r w:rsidRPr="00EA73A9" w:rsidDel="00314390">
          <w:rPr>
            <w:rFonts w:ascii="Times New Roman" w:hAnsi="Times New Roman" w:cs="Times New Roman"/>
          </w:rPr>
          <w:delText xml:space="preserve"> </w:delText>
        </w:r>
      </w:del>
      <w:ins w:id="380" w:author="Microsoft Office User" w:date="2023-11-06T11:54:00Z">
        <w:r w:rsidR="00314390">
          <w:rPr>
            <w:rFonts w:ascii="Times New Roman" w:hAnsi="Times New Roman" w:cs="Times New Roman"/>
          </w:rPr>
          <w:t xml:space="preserve"> it</w:t>
        </w:r>
      </w:ins>
      <w:del w:id="381" w:author="Microsoft Office User" w:date="2023-11-06T11:54:00Z">
        <w:r w:rsidRPr="00EA73A9" w:rsidDel="00314390">
          <w:rPr>
            <w:rFonts w:ascii="Times New Roman" w:hAnsi="Times New Roman" w:cs="Times New Roman"/>
          </w:rPr>
          <w:delText xml:space="preserve">this language as their habitual </w:delText>
        </w:r>
        <w:r w:rsidR="00836A8C" w:rsidDel="00314390">
          <w:rPr>
            <w:rFonts w:ascii="Times New Roman" w:hAnsi="Times New Roman" w:cs="Times New Roman"/>
          </w:rPr>
          <w:delText>one</w:delText>
        </w:r>
      </w:del>
      <w:r w:rsidRPr="00EA73A9">
        <w:rPr>
          <w:rFonts w:ascii="Times New Roman" w:hAnsi="Times New Roman" w:cs="Times New Roman"/>
        </w:rPr>
        <w:t>.</w:t>
      </w:r>
      <w:r>
        <w:rPr>
          <w:rFonts w:ascii="Times New Roman" w:hAnsi="Times New Roman" w:cs="Times New Roman"/>
        </w:rPr>
        <w:t xml:space="preserve"> </w:t>
      </w:r>
      <w:del w:id="382" w:author="Microsoft Office User" w:date="2023-11-06T11:54:00Z">
        <w:r w:rsidDel="00314390">
          <w:rPr>
            <w:rFonts w:ascii="Times New Roman" w:hAnsi="Times New Roman" w:cs="Times New Roman"/>
          </w:rPr>
          <w:delText>Likewise</w:delText>
        </w:r>
      </w:del>
      <w:ins w:id="383" w:author="Microsoft Office User" w:date="2023-11-06T11:54:00Z">
        <w:r w:rsidR="00314390">
          <w:rPr>
            <w:rFonts w:ascii="Times New Roman" w:hAnsi="Times New Roman" w:cs="Times New Roman"/>
          </w:rPr>
          <w:t>Furthermore</w:t>
        </w:r>
      </w:ins>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del w:id="384" w:author="Kendra Dickinson" w:date="2023-10-25T11:27:00Z">
        <w:r w:rsidRPr="00EA73A9" w:rsidDel="004C34C5">
          <w:rPr>
            <w:rFonts w:ascii="Times New Roman" w:hAnsi="Times New Roman" w:cs="Times New Roman"/>
          </w:rPr>
          <w:delText xml:space="preserve">favors </w:delText>
        </w:r>
      </w:del>
      <w:ins w:id="385" w:author="Kendra Dickinson" w:date="2023-10-25T11:27:00Z">
        <w:r w:rsidR="004C34C5">
          <w:rPr>
            <w:rFonts w:ascii="Times New Roman" w:hAnsi="Times New Roman" w:cs="Times New Roman"/>
          </w:rPr>
          <w:t>promoted</w:t>
        </w:r>
        <w:r w:rsidR="004C34C5" w:rsidRPr="00EA73A9">
          <w:rPr>
            <w:rFonts w:ascii="Times New Roman" w:hAnsi="Times New Roman" w:cs="Times New Roman"/>
          </w:rPr>
          <w:t xml:space="preserve"> </w:t>
        </w:r>
      </w:ins>
      <w:r w:rsidRPr="00EA73A9">
        <w:rPr>
          <w:rFonts w:ascii="Times New Roman" w:hAnsi="Times New Roman" w:cs="Times New Roman"/>
        </w:rPr>
        <w:t xml:space="preserve">the maintenance of </w:t>
      </w:r>
      <w:del w:id="386" w:author="Microsoft Office User" w:date="2023-11-06T11:55:00Z">
        <w:r w:rsidRPr="00EA73A9" w:rsidDel="00314390">
          <w:rPr>
            <w:rFonts w:ascii="Times New Roman" w:hAnsi="Times New Roman" w:cs="Times New Roman"/>
          </w:rPr>
          <w:delText xml:space="preserve">Catalan </w:delText>
        </w:r>
      </w:del>
      <w:ins w:id="387" w:author="Microsoft Office User" w:date="2023-11-06T11:55:00Z">
        <w:r w:rsidR="00314390">
          <w:rPr>
            <w:rFonts w:ascii="Times New Roman" w:hAnsi="Times New Roman" w:cs="Times New Roman"/>
          </w:rPr>
          <w:t>the</w:t>
        </w:r>
        <w:r w:rsidR="00314390" w:rsidRPr="00EA73A9">
          <w:rPr>
            <w:rFonts w:ascii="Times New Roman" w:hAnsi="Times New Roman" w:cs="Times New Roman"/>
          </w:rPr>
          <w:t xml:space="preserve"> </w:t>
        </w:r>
      </w:ins>
      <w:del w:id="388" w:author="Microsoft Office User" w:date="2023-11-06T11:55:00Z">
        <w:r w:rsidRPr="00EA73A9" w:rsidDel="00314390">
          <w:rPr>
            <w:rFonts w:ascii="Times New Roman" w:hAnsi="Times New Roman" w:cs="Times New Roman"/>
          </w:rPr>
          <w:delText xml:space="preserve">as the habitual </w:delText>
        </w:r>
      </w:del>
      <w:r w:rsidRPr="00EA73A9">
        <w:rPr>
          <w:rFonts w:ascii="Times New Roman" w:hAnsi="Times New Roman" w:cs="Times New Roman"/>
        </w:rPr>
        <w:t>language</w:t>
      </w:r>
      <w:ins w:id="389" w:author="Microsoft Office User" w:date="2023-11-06T11:55:00Z">
        <w:r w:rsidR="00314390">
          <w:rPr>
            <w:rFonts w:ascii="Times New Roman" w:hAnsi="Times New Roman" w:cs="Times New Roman"/>
          </w:rPr>
          <w:t>,</w:t>
        </w:r>
      </w:ins>
      <w:del w:id="390" w:author="Microsoft Office User" w:date="2023-11-06T11:55:00Z">
        <w:r w:rsidRPr="00EA73A9" w:rsidDel="00314390">
          <w:rPr>
            <w:rFonts w:ascii="Times New Roman" w:hAnsi="Times New Roman" w:cs="Times New Roman"/>
          </w:rPr>
          <w:delText>,</w:delText>
        </w:r>
      </w:del>
      <w:r w:rsidRPr="00EA73A9">
        <w:rPr>
          <w:rFonts w:ascii="Times New Roman" w:hAnsi="Times New Roman" w:cs="Times New Roman"/>
        </w:rPr>
        <w:t xml:space="preserve"> as well as </w:t>
      </w:r>
      <w:ins w:id="391" w:author="Microsoft Office User" w:date="2023-11-06T11:55:00Z">
        <w:r w:rsidR="00314390">
          <w:rPr>
            <w:rFonts w:ascii="Times New Roman" w:hAnsi="Times New Roman" w:cs="Times New Roman"/>
          </w:rPr>
          <w:t xml:space="preserve">its </w:t>
        </w:r>
      </w:ins>
      <w:del w:id="392" w:author="Microsoft Office User" w:date="2023-11-06T11:55:00Z">
        <w:r w:rsidRPr="00EA73A9" w:rsidDel="00314390">
          <w:rPr>
            <w:rFonts w:ascii="Times New Roman" w:hAnsi="Times New Roman" w:cs="Times New Roman"/>
          </w:rPr>
          <w:delText xml:space="preserve">the </w:delText>
        </w:r>
      </w:del>
      <w:r w:rsidRPr="00EA73A9">
        <w:rPr>
          <w:rFonts w:ascii="Times New Roman" w:hAnsi="Times New Roman" w:cs="Times New Roman"/>
        </w:rPr>
        <w:t xml:space="preserve">adoption </w:t>
      </w:r>
      <w:del w:id="393" w:author="Microsoft Office User" w:date="2023-11-06T11:55:00Z">
        <w:r w:rsidRPr="00EA73A9" w:rsidDel="00314390">
          <w:rPr>
            <w:rFonts w:ascii="Times New Roman" w:hAnsi="Times New Roman" w:cs="Times New Roman"/>
          </w:rPr>
          <w:delText xml:space="preserve">of Catalan as the habitual language </w:delText>
        </w:r>
      </w:del>
      <w:r w:rsidRPr="00EA73A9">
        <w:rPr>
          <w:rFonts w:ascii="Times New Roman" w:hAnsi="Times New Roman" w:cs="Times New Roman"/>
        </w:rPr>
        <w:t>by those</w:t>
      </w:r>
      <w:ins w:id="394" w:author="Microsoft Office User" w:date="2023-11-06T11:56:00Z">
        <w:r w:rsidR="00314390">
          <w:rPr>
            <w:rFonts w:ascii="Times New Roman" w:hAnsi="Times New Roman" w:cs="Times New Roman"/>
          </w:rPr>
          <w:t xml:space="preserve"> </w:t>
        </w:r>
      </w:ins>
      <w:del w:id="395" w:author="Microsoft Office User" w:date="2023-11-06T11:55:00Z">
        <w:r w:rsidRPr="00EA73A9" w:rsidDel="00314390">
          <w:rPr>
            <w:rFonts w:ascii="Times New Roman" w:hAnsi="Times New Roman" w:cs="Times New Roman"/>
          </w:rPr>
          <w:delText xml:space="preserve"> young people </w:delText>
        </w:r>
      </w:del>
      <w:r w:rsidRPr="00EA73A9">
        <w:rPr>
          <w:rFonts w:ascii="Times New Roman" w:hAnsi="Times New Roman" w:cs="Times New Roman"/>
        </w:rPr>
        <w:t>whose initial language is Spanish. However, in areas with a lower density of Catalan, such as Palma, the opposite effect was found</w:t>
      </w:r>
      <w:r>
        <w:rPr>
          <w:rFonts w:ascii="Times New Roman" w:hAnsi="Times New Roman" w:cs="Times New Roman"/>
        </w:rPr>
        <w:t xml:space="preserve">. The authors also reported </w:t>
      </w:r>
      <w:ins w:id="396" w:author="Microsoft Office User" w:date="2023-11-06T11:56:00Z">
        <w:r w:rsidR="00314390">
          <w:rPr>
            <w:rFonts w:ascii="Times New Roman" w:hAnsi="Times New Roman" w:cs="Times New Roman"/>
          </w:rPr>
          <w:t xml:space="preserve">that </w:t>
        </w:r>
      </w:ins>
      <w:del w:id="397" w:author="Microsoft Office User" w:date="2023-11-06T11:56:00Z">
        <w:r w:rsidDel="00314390">
          <w:rPr>
            <w:rFonts w:ascii="Times New Roman" w:hAnsi="Times New Roman" w:cs="Times New Roman"/>
          </w:rPr>
          <w:delText xml:space="preserve">a main effect of age and place of birth with respect to the use or not of Catalan. Young </w:delText>
        </w:r>
      </w:del>
      <w:r>
        <w:rPr>
          <w:rFonts w:ascii="Times New Roman" w:hAnsi="Times New Roman" w:cs="Times New Roman"/>
        </w:rPr>
        <w:t xml:space="preserve">people between ages </w:t>
      </w:r>
      <w:r>
        <w:rPr>
          <w:rFonts w:ascii="Times New Roman" w:hAnsi="Times New Roman" w:cs="Times New Roman"/>
        </w:rPr>
        <w:lastRenderedPageBreak/>
        <w:t>15 and 29 were less prone to adopt Catalan as their habitual language as opposed to people between ages 30 and 44.</w:t>
      </w:r>
      <w:del w:id="398" w:author="Microsoft Office User" w:date="2023-11-06T12:17:00Z">
        <w:r w:rsidDel="00314390">
          <w:rPr>
            <w:rFonts w:ascii="Times New Roman" w:hAnsi="Times New Roman" w:cs="Times New Roman"/>
          </w:rPr>
          <w:delText xml:space="preserve"> Likewise, people born in non-Catalan-speaking region</w:delText>
        </w:r>
        <w:r w:rsidR="00836A8C" w:rsidDel="00314390">
          <w:rPr>
            <w:rFonts w:ascii="Times New Roman" w:hAnsi="Times New Roman" w:cs="Times New Roman"/>
          </w:rPr>
          <w:delText>s</w:delText>
        </w:r>
        <w:r w:rsidDel="00314390">
          <w:rPr>
            <w:rFonts w:ascii="Times New Roman" w:hAnsi="Times New Roman" w:cs="Times New Roman"/>
          </w:rPr>
          <w:delText xml:space="preserve"> in Spain and abroad were also more prone to </w:delText>
        </w:r>
      </w:del>
      <w:del w:id="399" w:author="Microsoft Office User" w:date="2023-11-06T11:16:00Z">
        <w:r w:rsidDel="00314390">
          <w:rPr>
            <w:rFonts w:ascii="Times New Roman" w:hAnsi="Times New Roman" w:cs="Times New Roman"/>
          </w:rPr>
          <w:delText xml:space="preserve">choose </w:delText>
        </w:r>
      </w:del>
      <w:del w:id="400" w:author="Microsoft Office User" w:date="2023-11-06T12:17:00Z">
        <w:r w:rsidDel="00314390">
          <w:rPr>
            <w:rFonts w:ascii="Times New Roman" w:hAnsi="Times New Roman" w:cs="Times New Roman"/>
          </w:rPr>
          <w:delText xml:space="preserve">Spanish as their habitual language. </w:delText>
        </w:r>
      </w:del>
      <w:ins w:id="401" w:author="Microsoft Office User" w:date="2023-11-06T12:17:00Z">
        <w:r w:rsidR="00314390">
          <w:rPr>
            <w:rFonts w:ascii="Times New Roman" w:hAnsi="Times New Roman" w:cs="Times New Roman"/>
          </w:rPr>
          <w:t xml:space="preserve"> </w:t>
        </w:r>
      </w:ins>
    </w:p>
    <w:p w14:paraId="6974ADFC" w14:textId="06186534" w:rsidR="00EA73A9" w:rsidRDefault="00EA73A9" w:rsidP="00314390">
      <w:pPr>
        <w:spacing w:line="480" w:lineRule="auto"/>
        <w:ind w:firstLine="720"/>
        <w:jc w:val="both"/>
        <w:rPr>
          <w:rFonts w:ascii="Times New Roman" w:hAnsi="Times New Roman" w:cs="Times New Roman"/>
        </w:rPr>
      </w:pPr>
      <w:del w:id="402" w:author="Microsoft Office User" w:date="2023-11-06T12:17:00Z">
        <w:r w:rsidDel="00314390">
          <w:rPr>
            <w:rFonts w:ascii="Times New Roman" w:hAnsi="Times New Roman" w:cs="Times New Roman"/>
          </w:rPr>
          <w:delText xml:space="preserve">With respect to the use of one language or the other, </w:delText>
        </w:r>
      </w:del>
      <w:ins w:id="403" w:author="Microsoft Office User" w:date="2023-11-06T12:17:00Z">
        <w:r w:rsidR="00314390">
          <w:rPr>
            <w:rFonts w:ascii="Times New Roman" w:hAnsi="Times New Roman" w:cs="Times New Roman"/>
          </w:rPr>
          <w:t>T</w:t>
        </w:r>
      </w:ins>
      <w:del w:id="404" w:author="Microsoft Office User" w:date="2023-11-06T12:17:00Z">
        <w:r w:rsidDel="00314390">
          <w:rPr>
            <w:rFonts w:ascii="Times New Roman" w:hAnsi="Times New Roman" w:cs="Times New Roman"/>
          </w:rPr>
          <w:delText>t</w:delText>
        </w:r>
      </w:del>
      <w:r>
        <w:rPr>
          <w:rFonts w:ascii="Times New Roman" w:hAnsi="Times New Roman" w:cs="Times New Roman"/>
        </w:rPr>
        <w:t>he authors found</w:t>
      </w:r>
      <w:del w:id="405" w:author="Microsoft Office User" w:date="2023-11-06T11:57:00Z">
        <w:r w:rsidDel="00314390">
          <w:rPr>
            <w:rFonts w:ascii="Times New Roman" w:hAnsi="Times New Roman" w:cs="Times New Roman"/>
          </w:rPr>
          <w:delText>s</w:delText>
        </w:r>
      </w:del>
      <w:ins w:id="406" w:author="Microsoft Office User" w:date="2023-11-06T11:57:00Z">
        <w:r w:rsidR="00314390">
          <w:rPr>
            <w:rFonts w:ascii="Times New Roman" w:hAnsi="Times New Roman" w:cs="Times New Roman"/>
          </w:rPr>
          <w:t xml:space="preserve"> that, </w:t>
        </w:r>
      </w:ins>
      <w:del w:id="407" w:author="Microsoft Office User" w:date="2023-11-06T11:57:00Z">
        <w:r w:rsidDel="00314390">
          <w:rPr>
            <w:rFonts w:ascii="Times New Roman" w:hAnsi="Times New Roman" w:cs="Times New Roman"/>
          </w:rPr>
          <w:delText xml:space="preserve"> that it depends on several factors, such as the presence of Catalan in the area, the initial language, the interlocutor, the domain, the register, the development of a new cultural or political awareness in college, moving to another island or Catalonia, and attendance to</w:delText>
        </w:r>
      </w:del>
      <w:ins w:id="408" w:author="Kendra Dickinson" w:date="2023-10-25T11:29:00Z">
        <w:del w:id="409" w:author="Microsoft Office User" w:date="2023-11-06T11:57:00Z">
          <w:r w:rsidR="00EB2AF3" w:rsidDel="00314390">
            <w:rPr>
              <w:rFonts w:ascii="Times New Roman" w:hAnsi="Times New Roman" w:cs="Times New Roman"/>
            </w:rPr>
            <w:delText>participation in</w:delText>
          </w:r>
        </w:del>
      </w:ins>
      <w:del w:id="410" w:author="Microsoft Office User" w:date="2023-11-06T11:57:00Z">
        <w:r w:rsidDel="00314390">
          <w:rPr>
            <w:rFonts w:ascii="Times New Roman" w:hAnsi="Times New Roman" w:cs="Times New Roman"/>
          </w:rPr>
          <w:delText xml:space="preserve"> language awareness workshops. </w:delText>
        </w:r>
      </w:del>
      <w:ins w:id="411" w:author="Microsoft Office User" w:date="2023-11-06T11:57:00Z">
        <w:r w:rsidR="00314390">
          <w:rPr>
            <w:rFonts w:ascii="Times New Roman" w:hAnsi="Times New Roman" w:cs="Times New Roman"/>
          </w:rPr>
          <w:t>o</w:t>
        </w:r>
      </w:ins>
      <w:del w:id="412" w:author="Microsoft Office User" w:date="2023-11-06T11:57:00Z">
        <w:r w:rsidDel="00314390">
          <w:rPr>
            <w:rFonts w:ascii="Times New Roman" w:hAnsi="Times New Roman" w:cs="Times New Roman"/>
          </w:rPr>
          <w:delText>O</w:delText>
        </w:r>
      </w:del>
      <w:r>
        <w:rPr>
          <w:rFonts w:ascii="Times New Roman" w:hAnsi="Times New Roman" w:cs="Times New Roman"/>
        </w:rPr>
        <w:t>verall, young people tend to prefer the use of Spanish in the media, social networks and videogames, reading and listening to music</w:t>
      </w:r>
      <w:ins w:id="413" w:author="Microsoft Office User" w:date="2023-11-06T11:17:00Z">
        <w:r w:rsidR="00314390">
          <w:rPr>
            <w:rFonts w:ascii="Times New Roman" w:hAnsi="Times New Roman" w:cs="Times New Roman"/>
          </w:rPr>
          <w:t>.</w:t>
        </w:r>
      </w:ins>
      <w:ins w:id="414" w:author="Microsoft Office User" w:date="2023-11-06T11:57:00Z">
        <w:r w:rsidR="00314390">
          <w:rPr>
            <w:rFonts w:ascii="Times New Roman" w:hAnsi="Times New Roman" w:cs="Times New Roman"/>
          </w:rPr>
          <w:t xml:space="preserve"> </w:t>
        </w:r>
      </w:ins>
      <w:del w:id="415" w:author="Microsoft Office User" w:date="2023-11-06T11:17:00Z">
        <w:r w:rsidDel="00314390">
          <w:rPr>
            <w:rFonts w:ascii="Times New Roman" w:hAnsi="Times New Roman" w:cs="Times New Roman"/>
          </w:rPr>
          <w:delText xml:space="preserve">. </w:delText>
        </w:r>
        <w:commentRangeStart w:id="416"/>
        <w:r w:rsidDel="00314390">
          <w:rPr>
            <w:rFonts w:ascii="Times New Roman" w:hAnsi="Times New Roman" w:cs="Times New Roman"/>
          </w:rPr>
          <w:delText>However, the probability of using Catalan increases if the initial language of the individual is Catalan and if the language is highly present in the area of residence</w:delText>
        </w:r>
        <w:commentRangeEnd w:id="416"/>
        <w:r w:rsidR="00EB2AF3" w:rsidDel="00314390">
          <w:rPr>
            <w:rStyle w:val="CommentReference"/>
          </w:rPr>
          <w:commentReference w:id="416"/>
        </w:r>
        <w:r w:rsidDel="00314390">
          <w:rPr>
            <w:rFonts w:ascii="Times New Roman" w:hAnsi="Times New Roman" w:cs="Times New Roman"/>
          </w:rPr>
          <w:delText>. In this regard</w:delText>
        </w:r>
      </w:del>
      <w:del w:id="417" w:author="Microsoft Office User" w:date="2023-11-06T11:57:00Z">
        <w:r w:rsidDel="00314390">
          <w:rPr>
            <w:rFonts w:ascii="Times New Roman" w:hAnsi="Times New Roman" w:cs="Times New Roman"/>
          </w:rPr>
          <w:delText xml:space="preserve">, Palma was found to be one of the places where the probability of reading a book in Catalan was lowest. </w:delText>
        </w:r>
      </w:del>
      <w:r>
        <w:rPr>
          <w:rFonts w:ascii="Times New Roman" w:hAnsi="Times New Roman" w:cs="Times New Roman"/>
        </w:rPr>
        <w:t xml:space="preserve">Regarding patterns of language use in communicative interaction, </w:t>
      </w:r>
      <w:del w:id="418" w:author="Kendra Dickinson" w:date="2023-10-25T11:30:00Z">
        <w:r w:rsidDel="00EB2AF3">
          <w:rPr>
            <w:rFonts w:ascii="Times New Roman" w:hAnsi="Times New Roman" w:cs="Times New Roman"/>
          </w:rPr>
          <w:delText xml:space="preserve">it was found that </w:delText>
        </w:r>
        <w:r w:rsidRPr="00EA73A9" w:rsidDel="00EB2AF3">
          <w:rPr>
            <w:rFonts w:ascii="Times New Roman" w:hAnsi="Times New Roman" w:cs="Times New Roman"/>
          </w:rPr>
          <w:delText>there is</w:delText>
        </w:r>
      </w:del>
      <w:ins w:id="419" w:author="Kendra Dickinson" w:date="2023-10-25T11:30:00Z">
        <w:del w:id="420" w:author="Microsoft Office User" w:date="2023-11-06T11:57:00Z">
          <w:r w:rsidR="00EB2AF3" w:rsidDel="00314390">
            <w:rPr>
              <w:rFonts w:ascii="Times New Roman" w:hAnsi="Times New Roman" w:cs="Times New Roman"/>
            </w:rPr>
            <w:delText xml:space="preserve">is </w:delText>
          </w:r>
        </w:del>
        <w:r w:rsidR="00EB2AF3">
          <w:rPr>
            <w:rFonts w:ascii="Times New Roman" w:hAnsi="Times New Roman" w:cs="Times New Roman"/>
          </w:rPr>
          <w:t>the authors found</w:t>
        </w:r>
      </w:ins>
      <w:ins w:id="421" w:author="Microsoft Office User" w:date="2023-11-06T11:18:00Z">
        <w:r w:rsidR="00314390">
          <w:rPr>
            <w:rFonts w:ascii="Times New Roman" w:hAnsi="Times New Roman" w:cs="Times New Roman"/>
          </w:rPr>
          <w:t xml:space="preserve"> t</w:t>
        </w:r>
      </w:ins>
      <w:ins w:id="422" w:author="Microsoft Office User" w:date="2023-11-06T11:19:00Z">
        <w:r w:rsidR="00314390">
          <w:rPr>
            <w:rFonts w:ascii="Times New Roman" w:hAnsi="Times New Roman" w:cs="Times New Roman"/>
          </w:rPr>
          <w:t>hat</w:t>
        </w:r>
      </w:ins>
      <w:ins w:id="423" w:author="Microsoft Office User" w:date="2023-11-06T11:20:00Z">
        <w:r w:rsidR="00314390">
          <w:rPr>
            <w:rFonts w:ascii="Times New Roman" w:hAnsi="Times New Roman" w:cs="Times New Roman"/>
          </w:rPr>
          <w:t xml:space="preserve"> 66% </w:t>
        </w:r>
      </w:ins>
      <w:ins w:id="424" w:author="Microsoft Office User" w:date="2023-11-06T11:21:00Z">
        <w:r w:rsidR="00314390">
          <w:rPr>
            <w:rFonts w:ascii="Times New Roman" w:hAnsi="Times New Roman" w:cs="Times New Roman"/>
          </w:rPr>
          <w:t>of people who initiate a conversation in Catalan tend to switch to Spanish if the interlocutor responds in Spanish. On the other hand, 71% of people who initiate a conversation in Spanish tend to switch to Catalan when the interlocut</w:t>
        </w:r>
      </w:ins>
      <w:ins w:id="425" w:author="Microsoft Office User" w:date="2023-11-06T11:22:00Z">
        <w:r w:rsidR="00314390">
          <w:rPr>
            <w:rFonts w:ascii="Times New Roman" w:hAnsi="Times New Roman" w:cs="Times New Roman"/>
          </w:rPr>
          <w:t xml:space="preserve">or responds in this language. </w:t>
        </w:r>
      </w:ins>
      <w:del w:id="426" w:author="Microsoft Office User" w:date="2023-11-06T11:22:00Z">
        <w:r w:rsidRPr="00EA73A9" w:rsidDel="00314390">
          <w:rPr>
            <w:rFonts w:ascii="Times New Roman" w:hAnsi="Times New Roman" w:cs="Times New Roman"/>
          </w:rPr>
          <w:delText xml:space="preserve"> </w:delText>
        </w:r>
        <w:commentRangeStart w:id="427"/>
        <w:r w:rsidRPr="00EA73A9" w:rsidDel="00314390">
          <w:rPr>
            <w:rFonts w:ascii="Times New Roman" w:hAnsi="Times New Roman" w:cs="Times New Roman"/>
          </w:rPr>
          <w:delText>a tendency towards linguistic convergence both when addressing someone in Catalan to someone who responds in Spanish (65.9%) and when addressing someone in Spanish to someone who responds in Catalan (70.7%).</w:delText>
        </w:r>
        <w:commentRangeEnd w:id="427"/>
        <w:r w:rsidR="00337920" w:rsidDel="00314390">
          <w:rPr>
            <w:rStyle w:val="CommentReference"/>
          </w:rPr>
          <w:commentReference w:id="427"/>
        </w:r>
        <w:r w:rsidRPr="00EA73A9" w:rsidDel="00314390">
          <w:rPr>
            <w:rFonts w:ascii="Times New Roman" w:hAnsi="Times New Roman" w:cs="Times New Roman"/>
          </w:rPr>
          <w:delText xml:space="preserve"> </w:delText>
        </w:r>
      </w:del>
      <w:r w:rsidRPr="00EA73A9">
        <w:rPr>
          <w:rFonts w:ascii="Times New Roman" w:hAnsi="Times New Roman" w:cs="Times New Roman"/>
        </w:rPr>
        <w:t>However, the percentage of young people who maintain Spanish if spoken to in Catalan is 25.5%, while the percentage of young people who maintain Catalan if spoken to in Spanish is 5.6%.</w:t>
      </w:r>
      <w:del w:id="428" w:author="Microsoft Office User" w:date="2023-11-06T12:17:00Z">
        <w:r w:rsidDel="00314390">
          <w:rPr>
            <w:rFonts w:ascii="Times New Roman" w:hAnsi="Times New Roman" w:cs="Times New Roman"/>
          </w:rPr>
          <w:delText xml:space="preserve"> These patterns of language usage were highly influenced by two factors: initial language and area of residence.</w:delText>
        </w:r>
      </w:del>
      <w:del w:id="429" w:author="Microsoft Office User" w:date="2023-11-06T11:58:00Z">
        <w:r w:rsidDel="00314390">
          <w:rPr>
            <w:rFonts w:ascii="Times New Roman" w:hAnsi="Times New Roman" w:cs="Times New Roman"/>
          </w:rPr>
          <w:delText xml:space="preserve"> For example</w:delText>
        </w:r>
        <w:r w:rsidRPr="00EA73A9" w:rsidDel="00314390">
          <w:rPr>
            <w:rFonts w:ascii="Times New Roman" w:hAnsi="Times New Roman" w:cs="Times New Roman"/>
          </w:rPr>
          <w:delText>, young people who</w:delText>
        </w:r>
        <w:r w:rsidDel="00314390">
          <w:rPr>
            <w:rFonts w:ascii="Times New Roman" w:hAnsi="Times New Roman" w:cs="Times New Roman"/>
          </w:rPr>
          <w:delText>se</w:delText>
        </w:r>
        <w:r w:rsidRPr="00EA73A9" w:rsidDel="00314390">
          <w:rPr>
            <w:rFonts w:ascii="Times New Roman" w:hAnsi="Times New Roman" w:cs="Times New Roman"/>
          </w:rPr>
          <w:delText xml:space="preserve"> initia</w:delText>
        </w:r>
        <w:r w:rsidDel="00314390">
          <w:rPr>
            <w:rFonts w:ascii="Times New Roman" w:hAnsi="Times New Roman" w:cs="Times New Roman"/>
          </w:rPr>
          <w:delText>l language</w:delText>
        </w:r>
        <w:r w:rsidRPr="00EA73A9" w:rsidDel="00314390">
          <w:rPr>
            <w:rFonts w:ascii="Times New Roman" w:hAnsi="Times New Roman" w:cs="Times New Roman"/>
          </w:rPr>
          <w:delText xml:space="preserve"> </w:delText>
        </w:r>
        <w:r w:rsidDel="00314390">
          <w:rPr>
            <w:rFonts w:ascii="Times New Roman" w:hAnsi="Times New Roman" w:cs="Times New Roman"/>
          </w:rPr>
          <w:delText xml:space="preserve">is </w:delText>
        </w:r>
        <w:r w:rsidRPr="00EA73A9" w:rsidDel="00314390">
          <w:rPr>
            <w:rFonts w:ascii="Times New Roman" w:hAnsi="Times New Roman" w:cs="Times New Roman"/>
          </w:rPr>
          <w:delText>Catalan who also live in Palma exhibit a lower rate of maintaining Catalan when spoke</w:delText>
        </w:r>
        <w:r w:rsidDel="00314390">
          <w:rPr>
            <w:rFonts w:ascii="Times New Roman" w:hAnsi="Times New Roman" w:cs="Times New Roman"/>
          </w:rPr>
          <w:delText>n</w:delText>
        </w:r>
        <w:r w:rsidRPr="00EA73A9" w:rsidDel="00314390">
          <w:rPr>
            <w:rFonts w:ascii="Times New Roman" w:hAnsi="Times New Roman" w:cs="Times New Roman"/>
          </w:rPr>
          <w:delText xml:space="preserve"> to in </w:delText>
        </w:r>
        <w:r w:rsidDel="00314390">
          <w:rPr>
            <w:rFonts w:ascii="Times New Roman" w:hAnsi="Times New Roman" w:cs="Times New Roman"/>
          </w:rPr>
          <w:delText>Spanish</w:delText>
        </w:r>
        <w:r w:rsidRPr="00EA73A9" w:rsidDel="00314390">
          <w:rPr>
            <w:rFonts w:ascii="Times New Roman" w:hAnsi="Times New Roman" w:cs="Times New Roman"/>
          </w:rPr>
          <w:delText xml:space="preserve"> in comparison to someone who lives </w:delText>
        </w:r>
        <w:r w:rsidDel="00314390">
          <w:rPr>
            <w:rFonts w:ascii="Times New Roman" w:hAnsi="Times New Roman" w:cs="Times New Roman"/>
          </w:rPr>
          <w:delText xml:space="preserve">in the interior part of </w:delText>
        </w:r>
        <w:commentRangeStart w:id="430"/>
        <w:r w:rsidDel="00314390">
          <w:rPr>
            <w:rFonts w:ascii="Times New Roman" w:hAnsi="Times New Roman" w:cs="Times New Roman"/>
          </w:rPr>
          <w:delText>Mallorca.</w:delText>
        </w:r>
        <w:commentRangeEnd w:id="430"/>
        <w:r w:rsidR="00337920" w:rsidDel="00314390">
          <w:rPr>
            <w:rStyle w:val="CommentReference"/>
          </w:rPr>
          <w:commentReference w:id="430"/>
        </w:r>
      </w:del>
    </w:p>
    <w:p w14:paraId="02CE3D5C" w14:textId="12BB9B7F" w:rsidR="00836A8C" w:rsidRDefault="00836A8C" w:rsidP="00314390">
      <w:pPr>
        <w:spacing w:line="480" w:lineRule="auto"/>
        <w:ind w:firstLine="720"/>
        <w:jc w:val="both"/>
        <w:rPr>
          <w:rFonts w:ascii="Times New Roman" w:hAnsi="Times New Roman" w:cs="Times New Roman"/>
        </w:rPr>
      </w:pPr>
      <w:commentRangeStart w:id="431"/>
      <w:del w:id="432" w:author="Microsoft Office User" w:date="2023-11-06T11:58:00Z">
        <w:r w:rsidDel="00314390">
          <w:rPr>
            <w:rFonts w:ascii="Times New Roman" w:hAnsi="Times New Roman" w:cs="Times New Roman"/>
          </w:rPr>
          <w:delText xml:space="preserve">Finally, </w:delText>
        </w:r>
        <w:commentRangeEnd w:id="431"/>
        <w:r w:rsidR="00337920" w:rsidDel="00314390">
          <w:rPr>
            <w:rStyle w:val="CommentReference"/>
          </w:rPr>
          <w:commentReference w:id="431"/>
        </w:r>
      </w:del>
      <w:del w:id="433" w:author="Microsoft Office User" w:date="2023-11-06T11:28:00Z">
        <w:r w:rsidDel="00314390">
          <w:rPr>
            <w:rFonts w:ascii="Times New Roman" w:hAnsi="Times New Roman" w:cs="Times New Roman"/>
          </w:rPr>
          <w:delText>with respect to language attitudes and ideologies, it was</w:delText>
        </w:r>
      </w:del>
      <w:ins w:id="434" w:author="Kendra Dickinson" w:date="2023-10-25T14:42:00Z">
        <w:del w:id="435" w:author="Microsoft Office User" w:date="2023-11-06T11:28:00Z">
          <w:r w:rsidR="00337920" w:rsidDel="00314390">
            <w:rPr>
              <w:rFonts w:ascii="Times New Roman" w:hAnsi="Times New Roman" w:cs="Times New Roman"/>
            </w:rPr>
            <w:delText>the authors</w:delText>
          </w:r>
        </w:del>
      </w:ins>
      <w:del w:id="436" w:author="Microsoft Office User" w:date="2023-11-06T11:28:00Z">
        <w:r w:rsidDel="00314390">
          <w:rPr>
            <w:rFonts w:ascii="Times New Roman" w:hAnsi="Times New Roman" w:cs="Times New Roman"/>
          </w:rPr>
          <w:delText xml:space="preserve"> found that identity </w:delText>
        </w:r>
        <w:r w:rsidRPr="00836A8C" w:rsidDel="00314390">
          <w:rPr>
            <w:rFonts w:ascii="Times New Roman" w:hAnsi="Times New Roman" w:cs="Times New Roman"/>
          </w:rPr>
          <w:delText>among young people is understood as something hybrid</w:delText>
        </w:r>
      </w:del>
      <w:del w:id="437" w:author="Microsoft Office User" w:date="2023-11-06T11:23:00Z">
        <w:r w:rsidRPr="00836A8C" w:rsidDel="00314390">
          <w:rPr>
            <w:rFonts w:ascii="Times New Roman" w:hAnsi="Times New Roman" w:cs="Times New Roman"/>
          </w:rPr>
          <w:delText xml:space="preserve">, </w:delText>
        </w:r>
        <w:commentRangeStart w:id="438"/>
        <w:r w:rsidRPr="00836A8C" w:rsidDel="00314390">
          <w:rPr>
            <w:rFonts w:ascii="Times New Roman" w:hAnsi="Times New Roman" w:cs="Times New Roman"/>
          </w:rPr>
          <w:delText>formed by a set of elements that connect with different identities and specific people.</w:delText>
        </w:r>
        <w:commentRangeEnd w:id="438"/>
        <w:r w:rsidR="00337920" w:rsidDel="00314390">
          <w:rPr>
            <w:rStyle w:val="CommentReference"/>
          </w:rPr>
          <w:commentReference w:id="438"/>
        </w:r>
        <w:r w:rsidRPr="00836A8C" w:rsidDel="00314390">
          <w:rPr>
            <w:rFonts w:ascii="Times New Roman" w:hAnsi="Times New Roman" w:cs="Times New Roman"/>
          </w:rPr>
          <w:delText xml:space="preserve"> </w:delText>
        </w:r>
      </w:del>
      <w:del w:id="439" w:author="Microsoft Office User" w:date="2023-11-06T11:28:00Z">
        <w:r w:rsidRPr="00836A8C" w:rsidDel="00314390">
          <w:rPr>
            <w:rFonts w:ascii="Times New Roman" w:hAnsi="Times New Roman" w:cs="Times New Roman"/>
          </w:rPr>
          <w:delText>Moreover, these identities seem to be used to identify the other, not oneself. In general, it was</w:delText>
        </w:r>
      </w:del>
      <w:del w:id="440" w:author="Microsoft Office User" w:date="2023-11-06T11:58:00Z">
        <w:r w:rsidRPr="00836A8C" w:rsidDel="00314390">
          <w:rPr>
            <w:rFonts w:ascii="Times New Roman" w:hAnsi="Times New Roman" w:cs="Times New Roman"/>
          </w:rPr>
          <w:delText xml:space="preserve"> found that</w:delText>
        </w:r>
      </w:del>
      <w:ins w:id="441" w:author="Microsoft Office User" w:date="2023-11-06T11:58:00Z">
        <w:r w:rsidR="00314390">
          <w:rPr>
            <w:rFonts w:ascii="Times New Roman" w:hAnsi="Times New Roman" w:cs="Times New Roman"/>
          </w:rPr>
          <w:t>With respect to</w:t>
        </w:r>
      </w:ins>
      <w:r w:rsidRPr="00836A8C">
        <w:rPr>
          <w:rFonts w:ascii="Times New Roman" w:hAnsi="Times New Roman" w:cs="Times New Roman"/>
        </w:rPr>
        <w:t xml:space="preserve"> the linguistic attitudes and ideologies</w:t>
      </w:r>
      <w:ins w:id="442" w:author="Microsoft Office User" w:date="2023-11-06T11:58:00Z">
        <w:r w:rsidR="00314390">
          <w:rPr>
            <w:rFonts w:ascii="Times New Roman" w:hAnsi="Times New Roman" w:cs="Times New Roman"/>
          </w:rPr>
          <w:t>, t</w:t>
        </w:r>
      </w:ins>
      <w:ins w:id="443" w:author="Microsoft Office User" w:date="2023-11-06T11:59:00Z">
        <w:r w:rsidR="00314390">
          <w:rPr>
            <w:rFonts w:ascii="Times New Roman" w:hAnsi="Times New Roman" w:cs="Times New Roman"/>
          </w:rPr>
          <w:t xml:space="preserve">he authors found </w:t>
        </w:r>
      </w:ins>
      <w:del w:id="444" w:author="Microsoft Office User" w:date="2023-11-06T11:59:00Z">
        <w:r w:rsidRPr="00836A8C" w:rsidDel="00314390">
          <w:rPr>
            <w:rFonts w:ascii="Times New Roman" w:hAnsi="Times New Roman" w:cs="Times New Roman"/>
          </w:rPr>
          <w:delText xml:space="preserve"> of young people in the Balearic Islands have </w:delText>
        </w:r>
      </w:del>
      <w:r w:rsidRPr="00836A8C">
        <w:rPr>
          <w:rFonts w:ascii="Times New Roman" w:hAnsi="Times New Roman" w:cs="Times New Roman"/>
        </w:rPr>
        <w:t xml:space="preserve">an important political component. </w:t>
      </w:r>
      <w:ins w:id="445" w:author="Microsoft Office User" w:date="2023-11-06T12:11:00Z">
        <w:r w:rsidR="00314390">
          <w:rPr>
            <w:rFonts w:ascii="Times New Roman" w:hAnsi="Times New Roman" w:cs="Times New Roman"/>
          </w:rPr>
          <w:t>Essentially, they found that peo</w:t>
        </w:r>
      </w:ins>
      <w:ins w:id="446" w:author="Microsoft Office User" w:date="2023-11-06T12:12:00Z">
        <w:r w:rsidR="00314390">
          <w:rPr>
            <w:rFonts w:ascii="Times New Roman" w:hAnsi="Times New Roman" w:cs="Times New Roman"/>
          </w:rPr>
          <w:t xml:space="preserve">ple who tend to display favorable attitudes towards Spanish are seen as </w:t>
        </w:r>
        <w:r w:rsidR="00314390" w:rsidRPr="00314390">
          <w:rPr>
            <w:rFonts w:ascii="Times New Roman" w:hAnsi="Times New Roman" w:cs="Times New Roman"/>
            <w:i/>
            <w:iCs/>
            <w:rPrChange w:id="447" w:author="Microsoft Office User" w:date="2023-11-06T12:13:00Z">
              <w:rPr>
                <w:rFonts w:ascii="Times New Roman" w:hAnsi="Times New Roman" w:cs="Times New Roman"/>
              </w:rPr>
            </w:rPrChange>
          </w:rPr>
          <w:t>cayetanos</w:t>
        </w:r>
        <w:r w:rsidR="00314390">
          <w:rPr>
            <w:rFonts w:ascii="Times New Roman" w:hAnsi="Times New Roman" w:cs="Times New Roman"/>
          </w:rPr>
          <w:t xml:space="preserve">, a </w:t>
        </w:r>
      </w:ins>
      <w:del w:id="448" w:author="Microsoft Office User" w:date="2023-11-06T11:28:00Z">
        <w:r w:rsidRPr="00836A8C" w:rsidDel="00314390">
          <w:rPr>
            <w:rFonts w:ascii="Times New Roman" w:hAnsi="Times New Roman" w:cs="Times New Roman"/>
          </w:rPr>
          <w:delText xml:space="preserve">This would be the case of the </w:delText>
        </w:r>
      </w:del>
      <w:commentRangeStart w:id="449"/>
      <w:del w:id="450" w:author="Microsoft Office User" w:date="2023-11-06T12:12:00Z">
        <w:r w:rsidRPr="00836A8C" w:rsidDel="00314390">
          <w:rPr>
            <w:rFonts w:ascii="Times New Roman" w:hAnsi="Times New Roman" w:cs="Times New Roman"/>
            <w:i/>
            <w:iCs/>
          </w:rPr>
          <w:delText>cayetanos</w:delText>
        </w:r>
        <w:commentRangeEnd w:id="449"/>
        <w:r w:rsidR="00337920" w:rsidDel="00314390">
          <w:rPr>
            <w:rStyle w:val="CommentReference"/>
          </w:rPr>
          <w:commentReference w:id="449"/>
        </w:r>
        <w:r w:rsidRPr="00836A8C" w:rsidDel="00314390">
          <w:rPr>
            <w:rFonts w:ascii="Times New Roman" w:hAnsi="Times New Roman" w:cs="Times New Roman"/>
          </w:rPr>
          <w:delText xml:space="preserve">, </w:delText>
        </w:r>
      </w:del>
      <w:ins w:id="451" w:author="Microsoft Office User" w:date="2023-11-06T11:38:00Z">
        <w:r w:rsidR="00314390">
          <w:rPr>
            <w:rFonts w:ascii="Times New Roman" w:hAnsi="Times New Roman" w:cs="Times New Roman"/>
          </w:rPr>
          <w:t xml:space="preserve">high class </w:t>
        </w:r>
      </w:ins>
      <w:ins w:id="452" w:author="Microsoft Office User" w:date="2023-11-06T11:36:00Z">
        <w:r w:rsidR="00314390">
          <w:rPr>
            <w:rFonts w:ascii="Times New Roman" w:hAnsi="Times New Roman" w:cs="Times New Roman"/>
          </w:rPr>
          <w:t xml:space="preserve">social group characterized </w:t>
        </w:r>
      </w:ins>
      <w:ins w:id="453" w:author="Microsoft Office User" w:date="2023-11-06T11:38:00Z">
        <w:r w:rsidR="00314390">
          <w:rPr>
            <w:rFonts w:ascii="Times New Roman" w:hAnsi="Times New Roman" w:cs="Times New Roman"/>
          </w:rPr>
          <w:t xml:space="preserve">for their </w:t>
        </w:r>
      </w:ins>
      <w:ins w:id="454" w:author="Microsoft Office User" w:date="2023-11-06T11:39:00Z">
        <w:r w:rsidR="00314390">
          <w:rPr>
            <w:rFonts w:ascii="Times New Roman" w:hAnsi="Times New Roman" w:cs="Times New Roman"/>
          </w:rPr>
          <w:t xml:space="preserve">snob style and </w:t>
        </w:r>
      </w:ins>
      <w:ins w:id="455" w:author="Microsoft Office User" w:date="2023-11-06T11:40:00Z">
        <w:r w:rsidR="00314390">
          <w:rPr>
            <w:rFonts w:ascii="Times New Roman" w:hAnsi="Times New Roman" w:cs="Times New Roman"/>
          </w:rPr>
          <w:t xml:space="preserve">linkage </w:t>
        </w:r>
      </w:ins>
      <w:del w:id="456" w:author="Microsoft Office User" w:date="2023-11-06T11:40:00Z">
        <w:r w:rsidRPr="00836A8C" w:rsidDel="00314390">
          <w:rPr>
            <w:rFonts w:ascii="Times New Roman" w:hAnsi="Times New Roman" w:cs="Times New Roman"/>
          </w:rPr>
          <w:delText xml:space="preserve">who are linked </w:delText>
        </w:r>
      </w:del>
      <w:r w:rsidRPr="00836A8C">
        <w:rPr>
          <w:rFonts w:ascii="Times New Roman" w:hAnsi="Times New Roman" w:cs="Times New Roman"/>
        </w:rPr>
        <w:t>to the right or extreme right</w:t>
      </w:r>
      <w:ins w:id="457" w:author="Microsoft Office User" w:date="2023-11-06T11:40:00Z">
        <w:r w:rsidR="00314390">
          <w:rPr>
            <w:rFonts w:ascii="Times New Roman" w:hAnsi="Times New Roman" w:cs="Times New Roman"/>
          </w:rPr>
          <w:t xml:space="preserve"> ideologies</w:t>
        </w:r>
      </w:ins>
      <w:ins w:id="458" w:author="Microsoft Office User" w:date="2023-11-06T12:12:00Z">
        <w:r w:rsidR="00314390">
          <w:rPr>
            <w:rFonts w:ascii="Times New Roman" w:hAnsi="Times New Roman" w:cs="Times New Roman"/>
          </w:rPr>
          <w:t xml:space="preserve"> a</w:t>
        </w:r>
      </w:ins>
      <w:ins w:id="459" w:author="Microsoft Office User" w:date="2023-11-06T12:13:00Z">
        <w:r w:rsidR="00314390">
          <w:rPr>
            <w:rFonts w:ascii="Times New Roman" w:hAnsi="Times New Roman" w:cs="Times New Roman"/>
          </w:rPr>
          <w:t xml:space="preserve">nd </w:t>
        </w:r>
      </w:ins>
      <w:del w:id="460" w:author="Microsoft Office User" w:date="2023-11-06T12:12:00Z">
        <w:r w:rsidRPr="00836A8C" w:rsidDel="00314390">
          <w:rPr>
            <w:rFonts w:ascii="Times New Roman" w:hAnsi="Times New Roman" w:cs="Times New Roman"/>
          </w:rPr>
          <w:delText xml:space="preserve">, to </w:delText>
        </w:r>
      </w:del>
      <w:r w:rsidRPr="00836A8C">
        <w:rPr>
          <w:rFonts w:ascii="Times New Roman" w:hAnsi="Times New Roman" w:cs="Times New Roman"/>
          <w:i/>
          <w:iCs/>
        </w:rPr>
        <w:t>Spanishism</w:t>
      </w:r>
      <w:ins w:id="461" w:author="Microsoft Office User" w:date="2023-11-06T12:13:00Z">
        <w:r w:rsidR="00314390">
          <w:rPr>
            <w:rFonts w:ascii="Times New Roman" w:hAnsi="Times New Roman" w:cs="Times New Roman"/>
          </w:rPr>
          <w:t xml:space="preserve">. On the other hand, people who display favorable attitudes towards Catalan are </w:t>
        </w:r>
        <w:r w:rsidR="00314390" w:rsidRPr="00314390">
          <w:rPr>
            <w:rFonts w:ascii="Times New Roman" w:hAnsi="Times New Roman" w:cs="Times New Roman"/>
            <w:i/>
            <w:iCs/>
            <w:rPrChange w:id="462" w:author="Microsoft Office User" w:date="2023-11-06T12:18:00Z">
              <w:rPr>
                <w:rFonts w:ascii="Times New Roman" w:hAnsi="Times New Roman" w:cs="Times New Roman"/>
              </w:rPr>
            </w:rPrChange>
          </w:rPr>
          <w:t>indepes</w:t>
        </w:r>
        <w:r w:rsidR="00314390">
          <w:rPr>
            <w:rFonts w:ascii="Times New Roman" w:hAnsi="Times New Roman" w:cs="Times New Roman"/>
          </w:rPr>
          <w:t xml:space="preserve">, </w:t>
        </w:r>
      </w:ins>
      <w:del w:id="463" w:author="Microsoft Office User" w:date="2023-11-06T12:13:00Z">
        <w:r w:rsidDel="00314390">
          <w:rPr>
            <w:rFonts w:ascii="Times New Roman" w:hAnsi="Times New Roman" w:cs="Times New Roman"/>
          </w:rPr>
          <w:delText xml:space="preserve">, </w:delText>
        </w:r>
        <w:r w:rsidRPr="00836A8C" w:rsidDel="00314390">
          <w:rPr>
            <w:rFonts w:ascii="Times New Roman" w:hAnsi="Times New Roman" w:cs="Times New Roman"/>
          </w:rPr>
          <w:delText xml:space="preserve">and Spanish, and </w:delText>
        </w:r>
      </w:del>
      <w:del w:id="464" w:author="Microsoft Office User" w:date="2023-11-06T11:41:00Z">
        <w:r w:rsidRPr="00836A8C" w:rsidDel="00314390">
          <w:rPr>
            <w:rFonts w:ascii="Times New Roman" w:hAnsi="Times New Roman" w:cs="Times New Roman"/>
          </w:rPr>
          <w:delText xml:space="preserve">the </w:delText>
        </w:r>
      </w:del>
      <w:del w:id="465" w:author="Microsoft Office User" w:date="2023-11-06T12:13:00Z">
        <w:r w:rsidRPr="00836A8C" w:rsidDel="00314390">
          <w:rPr>
            <w:rFonts w:ascii="Times New Roman" w:hAnsi="Times New Roman" w:cs="Times New Roman"/>
            <w:i/>
            <w:iCs/>
          </w:rPr>
          <w:delText>indepes</w:delText>
        </w:r>
        <w:r w:rsidRPr="00836A8C" w:rsidDel="00314390">
          <w:rPr>
            <w:rFonts w:ascii="Times New Roman" w:hAnsi="Times New Roman" w:cs="Times New Roman"/>
          </w:rPr>
          <w:delText xml:space="preserve">, </w:delText>
        </w:r>
      </w:del>
      <w:ins w:id="466" w:author="Microsoft Office User" w:date="2023-11-06T11:41:00Z">
        <w:r w:rsidR="00314390">
          <w:rPr>
            <w:rFonts w:ascii="Times New Roman" w:hAnsi="Times New Roman" w:cs="Times New Roman"/>
          </w:rPr>
          <w:t xml:space="preserve">a term used to </w:t>
        </w:r>
      </w:ins>
      <w:ins w:id="467" w:author="Microsoft Office User" w:date="2023-11-06T11:42:00Z">
        <w:r w:rsidR="00314390">
          <w:rPr>
            <w:rFonts w:ascii="Times New Roman" w:hAnsi="Times New Roman" w:cs="Times New Roman"/>
          </w:rPr>
          <w:t>refer</w:t>
        </w:r>
      </w:ins>
      <w:ins w:id="468" w:author="Microsoft Office User" w:date="2023-11-06T11:41:00Z">
        <w:r w:rsidR="00314390">
          <w:rPr>
            <w:rFonts w:ascii="Times New Roman" w:hAnsi="Times New Roman" w:cs="Times New Roman"/>
          </w:rPr>
          <w:t xml:space="preserve"> to </w:t>
        </w:r>
      </w:ins>
      <w:ins w:id="469" w:author="Microsoft Office User" w:date="2023-11-06T11:42:00Z">
        <w:r w:rsidR="00314390">
          <w:rPr>
            <w:rFonts w:ascii="Times New Roman" w:hAnsi="Times New Roman" w:cs="Times New Roman"/>
          </w:rPr>
          <w:t xml:space="preserve">people </w:t>
        </w:r>
      </w:ins>
      <w:ins w:id="470" w:author="Microsoft Office User" w:date="2023-11-06T12:14:00Z">
        <w:r w:rsidR="00314390">
          <w:rPr>
            <w:rFonts w:ascii="Times New Roman" w:hAnsi="Times New Roman" w:cs="Times New Roman"/>
          </w:rPr>
          <w:t xml:space="preserve">linked to the left ideology </w:t>
        </w:r>
      </w:ins>
      <w:r w:rsidRPr="00836A8C">
        <w:rPr>
          <w:rFonts w:ascii="Times New Roman" w:hAnsi="Times New Roman" w:cs="Times New Roman"/>
        </w:rPr>
        <w:t>wh</w:t>
      </w:r>
      <w:ins w:id="471" w:author="Microsoft Office User" w:date="2023-11-06T11:42:00Z">
        <w:r w:rsidR="00314390">
          <w:rPr>
            <w:rFonts w:ascii="Times New Roman" w:hAnsi="Times New Roman" w:cs="Times New Roman"/>
          </w:rPr>
          <w:t>o almost exclusively</w:t>
        </w:r>
      </w:ins>
      <w:del w:id="472" w:author="Microsoft Office User" w:date="2023-11-06T11:42:00Z">
        <w:r w:rsidRPr="00836A8C" w:rsidDel="00314390">
          <w:rPr>
            <w:rFonts w:ascii="Times New Roman" w:hAnsi="Times New Roman" w:cs="Times New Roman"/>
          </w:rPr>
          <w:delText>o</w:delText>
        </w:r>
      </w:del>
      <w:r w:rsidRPr="00836A8C">
        <w:rPr>
          <w:rFonts w:ascii="Times New Roman" w:hAnsi="Times New Roman" w:cs="Times New Roman"/>
        </w:rPr>
        <w:t xml:space="preserve"> </w:t>
      </w:r>
      <w:del w:id="473" w:author="Microsoft Office User" w:date="2023-11-06T11:42:00Z">
        <w:r w:rsidRPr="00836A8C" w:rsidDel="00314390">
          <w:rPr>
            <w:rFonts w:ascii="Times New Roman" w:hAnsi="Times New Roman" w:cs="Times New Roman"/>
          </w:rPr>
          <w:delText>communicate</w:delText>
        </w:r>
      </w:del>
      <w:ins w:id="474" w:author="Microsoft Office User" w:date="2023-11-06T11:42:00Z">
        <w:r w:rsidR="00314390">
          <w:rPr>
            <w:rFonts w:ascii="Times New Roman" w:hAnsi="Times New Roman" w:cs="Times New Roman"/>
          </w:rPr>
          <w:t>use</w:t>
        </w:r>
      </w:ins>
      <w:del w:id="475" w:author="Microsoft Office User" w:date="2023-11-06T11:42:00Z">
        <w:r w:rsidRPr="00836A8C" w:rsidDel="00314390">
          <w:rPr>
            <w:rFonts w:ascii="Times New Roman" w:hAnsi="Times New Roman" w:cs="Times New Roman"/>
          </w:rPr>
          <w:delText xml:space="preserve"> </w:delText>
        </w:r>
      </w:del>
      <w:ins w:id="476" w:author="Microsoft Office User" w:date="2023-11-06T11:42:00Z">
        <w:r w:rsidR="00314390">
          <w:rPr>
            <w:rFonts w:ascii="Times New Roman" w:hAnsi="Times New Roman" w:cs="Times New Roman"/>
          </w:rPr>
          <w:t xml:space="preserve"> </w:t>
        </w:r>
      </w:ins>
      <w:del w:id="477" w:author="Microsoft Office User" w:date="2023-11-06T11:42:00Z">
        <w:r w:rsidRPr="00836A8C" w:rsidDel="00314390">
          <w:rPr>
            <w:rFonts w:ascii="Times New Roman" w:hAnsi="Times New Roman" w:cs="Times New Roman"/>
          </w:rPr>
          <w:delText xml:space="preserve">in </w:delText>
        </w:r>
      </w:del>
      <w:r w:rsidRPr="00836A8C">
        <w:rPr>
          <w:rFonts w:ascii="Times New Roman" w:hAnsi="Times New Roman" w:cs="Times New Roman"/>
        </w:rPr>
        <w:t>Catalan</w:t>
      </w:r>
      <w:ins w:id="478" w:author="Microsoft Office User" w:date="2023-11-06T11:43:00Z">
        <w:r w:rsidR="00314390">
          <w:rPr>
            <w:rFonts w:ascii="Times New Roman" w:hAnsi="Times New Roman" w:cs="Times New Roman"/>
          </w:rPr>
          <w:t xml:space="preserve">, who defend </w:t>
        </w:r>
      </w:ins>
      <w:del w:id="479" w:author="Microsoft Office User" w:date="2023-11-06T11:43:00Z">
        <w:r w:rsidRPr="00836A8C" w:rsidDel="00314390">
          <w:rPr>
            <w:rFonts w:ascii="Times New Roman" w:hAnsi="Times New Roman" w:cs="Times New Roman"/>
          </w:rPr>
          <w:delText xml:space="preserve"> because of their attachment to </w:delText>
        </w:r>
      </w:del>
      <w:r w:rsidRPr="00836A8C">
        <w:rPr>
          <w:rFonts w:ascii="Times New Roman" w:hAnsi="Times New Roman" w:cs="Times New Roman"/>
          <w:i/>
          <w:iCs/>
        </w:rPr>
        <w:t>Catalanism</w:t>
      </w:r>
      <w:ins w:id="480" w:author="Microsoft Office User" w:date="2023-11-06T11:42:00Z">
        <w:r w:rsidR="00314390">
          <w:rPr>
            <w:rFonts w:ascii="Times New Roman" w:hAnsi="Times New Roman" w:cs="Times New Roman"/>
          </w:rPr>
          <w:t xml:space="preserve">, </w:t>
        </w:r>
      </w:ins>
      <w:ins w:id="481" w:author="Microsoft Office User" w:date="2023-11-06T11:43:00Z">
        <w:r w:rsidR="00314390">
          <w:rPr>
            <w:rFonts w:ascii="Times New Roman" w:hAnsi="Times New Roman" w:cs="Times New Roman"/>
          </w:rPr>
          <w:t>and the independence of the Catalan-speaking regions from Spain.</w:t>
        </w:r>
      </w:ins>
      <w:ins w:id="482" w:author="Microsoft Office User" w:date="2023-11-06T11:45:00Z">
        <w:r w:rsidR="00314390">
          <w:rPr>
            <w:rFonts w:ascii="Times New Roman" w:hAnsi="Times New Roman" w:cs="Times New Roman"/>
          </w:rPr>
          <w:t xml:space="preserve"> </w:t>
        </w:r>
      </w:ins>
      <w:del w:id="483" w:author="Microsoft Office User" w:date="2023-11-06T11:42:00Z">
        <w:r w:rsidRPr="00836A8C" w:rsidDel="00314390">
          <w:rPr>
            <w:rFonts w:ascii="Times New Roman" w:hAnsi="Times New Roman" w:cs="Times New Roman"/>
          </w:rPr>
          <w:delText xml:space="preserve">. </w:delText>
        </w:r>
      </w:del>
      <w:r w:rsidRPr="00836A8C">
        <w:rPr>
          <w:rFonts w:ascii="Times New Roman" w:hAnsi="Times New Roman" w:cs="Times New Roman"/>
        </w:rPr>
        <w:t xml:space="preserve">On the other hand, it was found that young people tended to consider Catalan as the authentic language of the islands, </w:t>
      </w:r>
      <w:commentRangeStart w:id="484"/>
      <w:r w:rsidRPr="00836A8C">
        <w:rPr>
          <w:rFonts w:ascii="Times New Roman" w:hAnsi="Times New Roman" w:cs="Times New Roman"/>
        </w:rPr>
        <w:t xml:space="preserve">while Spanish is considered </w:t>
      </w:r>
      <w:ins w:id="485" w:author="Microsoft Office User" w:date="2023-11-06T11:46:00Z">
        <w:r w:rsidR="00314390">
          <w:rPr>
            <w:rFonts w:ascii="Times New Roman" w:hAnsi="Times New Roman" w:cs="Times New Roman"/>
          </w:rPr>
          <w:t xml:space="preserve">a language used for communication without a specific value. </w:t>
        </w:r>
      </w:ins>
      <w:del w:id="486" w:author="Microsoft Office User" w:date="2023-11-06T11:46:00Z">
        <w:r w:rsidRPr="00836A8C" w:rsidDel="00314390">
          <w:rPr>
            <w:rFonts w:ascii="Times New Roman" w:hAnsi="Times New Roman" w:cs="Times New Roman"/>
          </w:rPr>
          <w:delText>an anonymous language</w:delText>
        </w:r>
        <w:commentRangeEnd w:id="484"/>
        <w:r w:rsidR="00337920" w:rsidDel="00314390">
          <w:rPr>
            <w:rStyle w:val="CommentReference"/>
          </w:rPr>
          <w:commentReference w:id="484"/>
        </w:r>
        <w:r w:rsidRPr="00836A8C" w:rsidDel="00314390">
          <w:rPr>
            <w:rFonts w:ascii="Times New Roman" w:hAnsi="Times New Roman" w:cs="Times New Roman"/>
          </w:rPr>
          <w:delText xml:space="preserve">, in terms of Gal and Woolard (2001). </w:delText>
        </w:r>
      </w:del>
      <w:r>
        <w:rPr>
          <w:rFonts w:ascii="Times New Roman" w:hAnsi="Times New Roman" w:cs="Times New Roman"/>
        </w:rPr>
        <w:t xml:space="preserve">In addition, </w:t>
      </w:r>
      <w:r w:rsidRPr="00836A8C">
        <w:rPr>
          <w:rFonts w:ascii="Times New Roman" w:hAnsi="Times New Roman" w:cs="Times New Roman"/>
        </w:rPr>
        <w:t>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knowledge. Finally, the authors found a general consensus among young people regarding the use of Catalan as a tool for social cohesion</w:t>
      </w:r>
      <w:r>
        <w:rPr>
          <w:rFonts w:ascii="Times New Roman" w:hAnsi="Times New Roman" w:cs="Times New Roman"/>
        </w:rPr>
        <w:t>.</w:t>
      </w:r>
    </w:p>
    <w:p w14:paraId="67DF3F01" w14:textId="082B632B" w:rsidR="00354FAC" w:rsidRDefault="000D10E4" w:rsidP="00314390">
      <w:pPr>
        <w:spacing w:line="480" w:lineRule="auto"/>
        <w:ind w:firstLine="720"/>
        <w:jc w:val="both"/>
        <w:rPr>
          <w:rFonts w:ascii="Times New Roman" w:hAnsi="Times New Roman" w:cs="Times New Roman"/>
        </w:rPr>
      </w:pPr>
      <w:r>
        <w:rPr>
          <w:rFonts w:ascii="Times New Roman" w:hAnsi="Times New Roman" w:cs="Times New Roman"/>
        </w:rPr>
        <w:lastRenderedPageBreak/>
        <w:t>Different studies have also explored the linguistic uses and attitudes towards Catalan and Spanish among college students</w:t>
      </w:r>
      <w:del w:id="487" w:author="Microsoft Office User" w:date="2023-11-06T12:44:00Z">
        <w:r w:rsidDel="00314390">
          <w:rPr>
            <w:rFonts w:ascii="Times New Roman" w:hAnsi="Times New Roman" w:cs="Times New Roman"/>
          </w:rPr>
          <w:delText xml:space="preserve"> through focus </w:delText>
        </w:r>
        <w:r w:rsidR="00354FAC" w:rsidDel="00314390">
          <w:rPr>
            <w:rFonts w:ascii="Times New Roman" w:hAnsi="Times New Roman" w:cs="Times New Roman"/>
          </w:rPr>
          <w:delText>groups</w:delText>
        </w:r>
      </w:del>
      <w:r>
        <w:rPr>
          <w:rFonts w:ascii="Times New Roman" w:hAnsi="Times New Roman" w:cs="Times New Roman"/>
        </w:rPr>
        <w:t>. Ibáñez Ferreté (2014) investigated this issue among social science students enrolled in the University of the Balearic Islands a year after the 2011 Autonomic Elections</w:t>
      </w:r>
      <w:ins w:id="488" w:author="Microsoft Office User" w:date="2023-11-06T12:48:00Z">
        <w:r w:rsidR="00314390">
          <w:rPr>
            <w:rStyle w:val="FootnoteReference"/>
            <w:rFonts w:ascii="Times New Roman" w:hAnsi="Times New Roman" w:cs="Times New Roman"/>
          </w:rPr>
          <w:footnoteReference w:id="2"/>
        </w:r>
      </w:ins>
      <w:r>
        <w:rPr>
          <w:rFonts w:ascii="Times New Roman" w:hAnsi="Times New Roman" w:cs="Times New Roman"/>
        </w:rPr>
        <w:t>.</w:t>
      </w:r>
      <w:ins w:id="500" w:author="Microsoft Office User" w:date="2023-11-06T12:49:00Z">
        <w:r w:rsidR="00314390">
          <w:rPr>
            <w:rFonts w:ascii="Times New Roman" w:hAnsi="Times New Roman" w:cs="Times New Roman"/>
          </w:rPr>
          <w:t xml:space="preserve"> </w:t>
        </w:r>
      </w:ins>
      <w:del w:id="501" w:author="Microsoft Office User" w:date="2023-11-06T12:49:00Z">
        <w:r w:rsidDel="00314390">
          <w:rPr>
            <w:rFonts w:ascii="Times New Roman" w:hAnsi="Times New Roman" w:cs="Times New Roman"/>
          </w:rPr>
          <w:delText xml:space="preserve"> </w:delText>
        </w:r>
        <w:r w:rsidRPr="000D10E4" w:rsidDel="00314390">
          <w:rPr>
            <w:rFonts w:ascii="Times New Roman" w:hAnsi="Times New Roman" w:cs="Times New Roman"/>
          </w:rPr>
          <w:delText xml:space="preserve">At that time, the conservative government of the Popular Party </w:delText>
        </w:r>
        <w:r w:rsidDel="00314390">
          <w:rPr>
            <w:rFonts w:ascii="Times New Roman" w:hAnsi="Times New Roman" w:cs="Times New Roman"/>
          </w:rPr>
          <w:delText xml:space="preserve">(PP) </w:delText>
        </w:r>
        <w:r w:rsidRPr="000D10E4" w:rsidDel="00314390">
          <w:rPr>
            <w:rFonts w:ascii="Times New Roman" w:hAnsi="Times New Roman" w:cs="Times New Roman"/>
          </w:rPr>
          <w:delText xml:space="preserve">began to promote the </w:delText>
        </w:r>
        <w:commentRangeStart w:id="502"/>
        <w:r w:rsidRPr="000D10E4" w:rsidDel="00314390">
          <w:rPr>
            <w:rFonts w:ascii="Times New Roman" w:hAnsi="Times New Roman" w:cs="Times New Roman"/>
          </w:rPr>
          <w:delText xml:space="preserve">first regressive measures </w:delText>
        </w:r>
        <w:commentRangeEnd w:id="502"/>
        <w:r w:rsidR="00337920" w:rsidDel="00314390">
          <w:rPr>
            <w:rStyle w:val="CommentReference"/>
          </w:rPr>
          <w:commentReference w:id="502"/>
        </w:r>
        <w:r w:rsidRPr="000D10E4" w:rsidDel="00314390">
          <w:rPr>
            <w:rFonts w:ascii="Times New Roman" w:hAnsi="Times New Roman" w:cs="Times New Roman"/>
          </w:rPr>
          <w:delText xml:space="preserve">regarding the linguistic normalization of Catalan, </w:delText>
        </w:r>
      </w:del>
      <w:del w:id="503" w:author="Microsoft Office User" w:date="2023-11-06T12:38:00Z">
        <w:r w:rsidRPr="000D10E4" w:rsidDel="00314390">
          <w:rPr>
            <w:rFonts w:ascii="Times New Roman" w:hAnsi="Times New Roman" w:cs="Times New Roman"/>
          </w:rPr>
          <w:delText>which</w:delText>
        </w:r>
      </w:del>
      <w:ins w:id="504" w:author="Kendra Dickinson" w:date="2023-10-25T14:45:00Z">
        <w:del w:id="505" w:author="Microsoft Office User" w:date="2023-11-06T12:38:00Z">
          <w:r w:rsidR="00337920" w:rsidDel="00314390">
            <w:rPr>
              <w:rFonts w:ascii="Times New Roman" w:hAnsi="Times New Roman" w:cs="Times New Roman"/>
            </w:rPr>
            <w:delText xml:space="preserve"> marked</w:delText>
          </w:r>
        </w:del>
      </w:ins>
      <w:del w:id="506" w:author="Microsoft Office User" w:date="2023-11-06T12:38:00Z">
        <w:r w:rsidRPr="000D10E4" w:rsidDel="00314390">
          <w:rPr>
            <w:rFonts w:ascii="Times New Roman" w:hAnsi="Times New Roman" w:cs="Times New Roman"/>
          </w:rPr>
          <w:delText xml:space="preserve"> meant the beginning of the</w:delText>
        </w:r>
        <w:r w:rsidDel="00314390">
          <w:rPr>
            <w:rFonts w:ascii="Times New Roman" w:hAnsi="Times New Roman" w:cs="Times New Roman"/>
          </w:rPr>
          <w:delText xml:space="preserve"> still unresolved</w:delText>
        </w:r>
        <w:r w:rsidRPr="000D10E4" w:rsidDel="00314390">
          <w:rPr>
            <w:rFonts w:ascii="Times New Roman" w:hAnsi="Times New Roman" w:cs="Times New Roman"/>
          </w:rPr>
          <w:delText xml:space="preserve"> linguistic conflict</w:delText>
        </w:r>
      </w:del>
      <w:del w:id="507" w:author="Microsoft Office User" w:date="2023-11-06T12:49:00Z">
        <w:r w:rsidDel="00314390">
          <w:rPr>
            <w:rFonts w:ascii="Times New Roman" w:hAnsi="Times New Roman" w:cs="Times New Roman"/>
          </w:rPr>
          <w:delText xml:space="preserve">. </w:delText>
        </w:r>
      </w:del>
      <w:r>
        <w:rPr>
          <w:rFonts w:ascii="Times New Roman" w:hAnsi="Times New Roman" w:cs="Times New Roman"/>
        </w:rPr>
        <w:t xml:space="preserve">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ins w:id="508" w:author="Microsoft Office User" w:date="2023-11-06T12:44:00Z">
        <w:r w:rsidR="00314390">
          <w:rPr>
            <w:rFonts w:ascii="Times New Roman" w:hAnsi="Times New Roman" w:cs="Times New Roman"/>
          </w:rPr>
          <w:t xml:space="preserve"> </w:t>
        </w:r>
      </w:ins>
      <w:del w:id="509" w:author="Microsoft Office User" w:date="2023-11-06T12:44:00Z">
        <w:r w:rsidDel="00314390">
          <w:rPr>
            <w:rFonts w:ascii="Times New Roman" w:hAnsi="Times New Roman" w:cs="Times New Roman"/>
          </w:rPr>
          <w:delText xml:space="preserve"> After that, they were asked to discuss the following topics: (1) </w:delText>
        </w:r>
        <w:r w:rsidRPr="000D10E4" w:rsidDel="00314390">
          <w:rPr>
            <w:rFonts w:ascii="Times New Roman" w:hAnsi="Times New Roman" w:cs="Times New Roman"/>
          </w:rPr>
          <w:delText>convenience of knowing Catalan for social and labor integration</w:delText>
        </w:r>
        <w:r w:rsidDel="00314390">
          <w:rPr>
            <w:rFonts w:ascii="Times New Roman" w:hAnsi="Times New Roman" w:cs="Times New Roman"/>
          </w:rPr>
          <w:delText xml:space="preserve">, (2) </w:delText>
        </w:r>
        <w:r w:rsidRPr="000D10E4" w:rsidDel="00314390">
          <w:rPr>
            <w:rFonts w:ascii="Times New Roman" w:hAnsi="Times New Roman" w:cs="Times New Roman"/>
          </w:rPr>
          <w:delText>assessment of the current situation and of the campaigns in defense of the language, as well as of the actions of the political parties towards the language</w:delText>
        </w:r>
        <w:r w:rsidDel="00314390">
          <w:rPr>
            <w:rFonts w:ascii="Times New Roman" w:hAnsi="Times New Roman" w:cs="Times New Roman"/>
          </w:rPr>
          <w:delText xml:space="preserve">, (3) </w:delText>
        </w:r>
        <w:r w:rsidRPr="000D10E4" w:rsidDel="00314390">
          <w:rPr>
            <w:rFonts w:ascii="Times New Roman" w:hAnsi="Times New Roman" w:cs="Times New Roman"/>
          </w:rPr>
          <w:delText>presence of official and non-official languages in compulsory and non-compulsory education</w:delText>
        </w:r>
        <w:r w:rsidDel="00314390">
          <w:rPr>
            <w:rFonts w:ascii="Times New Roman" w:hAnsi="Times New Roman" w:cs="Times New Roman"/>
          </w:rPr>
          <w:delText>, and (4)</w:delText>
        </w:r>
        <w:r w:rsidRPr="000D10E4" w:rsidDel="00314390">
          <w:rPr>
            <w:rFonts w:ascii="Times New Roman" w:hAnsi="Times New Roman" w:cs="Times New Roman"/>
          </w:rPr>
          <w:delText xml:space="preserve"> uses of the language in the public administration and the demand for knowledge of the language in the labor staff.</w:delText>
        </w:r>
        <w:r w:rsidR="00354FAC" w:rsidDel="00314390">
          <w:rPr>
            <w:rFonts w:ascii="Times New Roman" w:hAnsi="Times New Roman" w:cs="Times New Roman"/>
          </w:rPr>
          <w:delText xml:space="preserve"> </w:delText>
        </w:r>
      </w:del>
      <w:r w:rsidR="00354FAC">
        <w:rPr>
          <w:rFonts w:ascii="Times New Roman" w:hAnsi="Times New Roman" w:cs="Times New Roman"/>
        </w:rPr>
        <w:t>One of the major findings in this study was the existence of two identity groups: the “</w:t>
      </w:r>
      <w:r w:rsidR="005C015D">
        <w:rPr>
          <w:rFonts w:ascii="Times New Roman" w:hAnsi="Times New Roman" w:cs="Times New Roman"/>
        </w:rPr>
        <w:t>Mallorcans</w:t>
      </w:r>
      <w:r w:rsidR="00354FAC">
        <w:rPr>
          <w:rFonts w:ascii="Times New Roman" w:hAnsi="Times New Roman" w:cs="Times New Roman"/>
        </w:rPr>
        <w:t>”</w:t>
      </w:r>
      <w:ins w:id="510" w:author="Microsoft Office User" w:date="2023-11-06T12:50:00Z">
        <w:r w:rsidR="00314390">
          <w:rPr>
            <w:rFonts w:ascii="Times New Roman" w:hAnsi="Times New Roman" w:cs="Times New Roman"/>
          </w:rPr>
          <w:t xml:space="preserve"> (</w:t>
        </w:r>
      </w:ins>
      <w:ins w:id="511" w:author="Microsoft Office User" w:date="2023-11-06T12:45:00Z">
        <w:r w:rsidR="00314390">
          <w:rPr>
            <w:rFonts w:ascii="Times New Roman" w:hAnsi="Times New Roman" w:cs="Times New Roman"/>
          </w:rPr>
          <w:t>people born in Mallorca who speak Catalan and identify with the island’s culture</w:t>
        </w:r>
      </w:ins>
      <w:ins w:id="512" w:author="Microsoft Office User" w:date="2023-11-06T12:50:00Z">
        <w:r w:rsidR="00314390">
          <w:rPr>
            <w:rFonts w:ascii="Times New Roman" w:hAnsi="Times New Roman" w:cs="Times New Roman"/>
          </w:rPr>
          <w:t>)</w:t>
        </w:r>
      </w:ins>
      <w:ins w:id="513" w:author="Microsoft Office User" w:date="2023-11-06T12:45:00Z">
        <w:r w:rsidR="00314390">
          <w:rPr>
            <w:rFonts w:ascii="Times New Roman" w:hAnsi="Times New Roman" w:cs="Times New Roman"/>
          </w:rPr>
          <w:t>, a</w:t>
        </w:r>
      </w:ins>
      <w:del w:id="514" w:author="Microsoft Office User" w:date="2023-11-06T12:44:00Z">
        <w:r w:rsidR="00354FAC" w:rsidDel="00314390">
          <w:rPr>
            <w:rFonts w:ascii="Times New Roman" w:hAnsi="Times New Roman" w:cs="Times New Roman"/>
          </w:rPr>
          <w:delText xml:space="preserve"> </w:delText>
        </w:r>
      </w:del>
      <w:del w:id="515" w:author="Microsoft Office User" w:date="2023-11-06T12:47:00Z">
        <w:r w:rsidR="00354FAC" w:rsidDel="00314390">
          <w:rPr>
            <w:rFonts w:ascii="Times New Roman" w:hAnsi="Times New Roman" w:cs="Times New Roman"/>
          </w:rPr>
          <w:delText>a</w:delText>
        </w:r>
      </w:del>
      <w:r w:rsidR="00354FAC">
        <w:rPr>
          <w:rFonts w:ascii="Times New Roman" w:hAnsi="Times New Roman" w:cs="Times New Roman"/>
        </w:rPr>
        <w:t>nd the “non-</w:t>
      </w:r>
      <w:r w:rsidR="005C015D">
        <w:rPr>
          <w:rFonts w:ascii="Times New Roman" w:hAnsi="Times New Roman" w:cs="Times New Roman"/>
        </w:rPr>
        <w:t>Mallorcans</w:t>
      </w:r>
      <w:r w:rsidR="00354FAC">
        <w:rPr>
          <w:rFonts w:ascii="Times New Roman" w:hAnsi="Times New Roman" w:cs="Times New Roman"/>
        </w:rPr>
        <w:t>”</w:t>
      </w:r>
      <w:ins w:id="516" w:author="Microsoft Office User" w:date="2023-11-06T12:50:00Z">
        <w:r w:rsidR="00314390">
          <w:rPr>
            <w:rFonts w:ascii="Times New Roman" w:hAnsi="Times New Roman" w:cs="Times New Roman"/>
          </w:rPr>
          <w:t xml:space="preserve"> (</w:t>
        </w:r>
      </w:ins>
      <w:del w:id="517" w:author="Microsoft Office User" w:date="2023-11-06T12:45:00Z">
        <w:r w:rsidR="00354FAC" w:rsidDel="00314390">
          <w:rPr>
            <w:rFonts w:ascii="Times New Roman" w:hAnsi="Times New Roman" w:cs="Times New Roman"/>
          </w:rPr>
          <w:delText>. The first</w:delText>
        </w:r>
        <w:r w:rsidR="00354FAC" w:rsidRPr="00354FAC" w:rsidDel="00314390">
          <w:rPr>
            <w:rFonts w:ascii="Times New Roman" w:hAnsi="Times New Roman" w:cs="Times New Roman"/>
          </w:rPr>
          <w:delText xml:space="preserve"> group includes those descendants of people born in Mallorca with the island</w:delText>
        </w:r>
        <w:r w:rsidR="005C015D" w:rsidDel="00314390">
          <w:rPr>
            <w:rFonts w:ascii="Times New Roman" w:hAnsi="Times New Roman" w:cs="Times New Roman"/>
          </w:rPr>
          <w:delText>’</w:delText>
        </w:r>
        <w:r w:rsidR="00354FAC" w:rsidRPr="00354FAC" w:rsidDel="00314390">
          <w:rPr>
            <w:rFonts w:ascii="Times New Roman" w:hAnsi="Times New Roman" w:cs="Times New Roman"/>
          </w:rPr>
          <w:delText xml:space="preserve">s own language and culture, while the second group </w:delText>
        </w:r>
      </w:del>
      <w:del w:id="518" w:author="Microsoft Office User" w:date="2023-11-06T12:50:00Z">
        <w:r w:rsidR="00354FAC" w:rsidRPr="00354FAC" w:rsidDel="00314390">
          <w:rPr>
            <w:rFonts w:ascii="Times New Roman" w:hAnsi="Times New Roman" w:cs="Times New Roman"/>
          </w:rPr>
          <w:delText xml:space="preserve">includes </w:delText>
        </w:r>
      </w:del>
      <w:del w:id="519" w:author="Microsoft Office User" w:date="2023-11-06T12:36:00Z">
        <w:r w:rsidR="00354FAC" w:rsidRPr="00354FAC" w:rsidDel="00314390">
          <w:rPr>
            <w:rFonts w:ascii="Times New Roman" w:hAnsi="Times New Roman" w:cs="Times New Roman"/>
          </w:rPr>
          <w:delText xml:space="preserve">all those </w:delText>
        </w:r>
        <w:commentRangeStart w:id="520"/>
        <w:r w:rsidR="00354FAC" w:rsidDel="00314390">
          <w:rPr>
            <w:rFonts w:ascii="Times New Roman" w:hAnsi="Times New Roman" w:cs="Times New Roman"/>
          </w:rPr>
          <w:delText>Peninsulars</w:delText>
        </w:r>
        <w:commentRangeEnd w:id="520"/>
        <w:r w:rsidR="00337920" w:rsidDel="00314390">
          <w:rPr>
            <w:rStyle w:val="CommentReference"/>
          </w:rPr>
          <w:commentReference w:id="520"/>
        </w:r>
      </w:del>
      <w:ins w:id="521" w:author="Microsoft Office User" w:date="2023-11-06T12:36:00Z">
        <w:r w:rsidR="00314390">
          <w:rPr>
            <w:rFonts w:ascii="Times New Roman" w:hAnsi="Times New Roman" w:cs="Times New Roman"/>
          </w:rPr>
          <w:t>people from mainland Spain</w:t>
        </w:r>
      </w:ins>
      <w:r w:rsidR="00354FAC" w:rsidRPr="00354FAC">
        <w:rPr>
          <w:rFonts w:ascii="Times New Roman" w:hAnsi="Times New Roman" w:cs="Times New Roman"/>
        </w:rPr>
        <w:t xml:space="preserve"> or </w:t>
      </w:r>
      <w:del w:id="522" w:author="Microsoft Office User" w:date="2023-11-06T12:36:00Z">
        <w:r w:rsidR="00354FAC" w:rsidRPr="00354FAC" w:rsidDel="00314390">
          <w:rPr>
            <w:rFonts w:ascii="Times New Roman" w:hAnsi="Times New Roman" w:cs="Times New Roman"/>
          </w:rPr>
          <w:delText xml:space="preserve">those </w:delText>
        </w:r>
      </w:del>
      <w:r w:rsidR="00354FAC" w:rsidRPr="00354FAC">
        <w:rPr>
          <w:rFonts w:ascii="Times New Roman" w:hAnsi="Times New Roman" w:cs="Times New Roman"/>
        </w:rPr>
        <w:t xml:space="preserve">born </w:t>
      </w:r>
      <w:del w:id="523" w:author="Microsoft Office User" w:date="2023-11-06T12:36:00Z">
        <w:r w:rsidR="00354FAC" w:rsidRPr="00354FAC" w:rsidDel="00314390">
          <w:rPr>
            <w:rFonts w:ascii="Times New Roman" w:hAnsi="Times New Roman" w:cs="Times New Roman"/>
          </w:rPr>
          <w:delText xml:space="preserve">of </w:delText>
        </w:r>
      </w:del>
      <w:ins w:id="524" w:author="Microsoft Office User" w:date="2023-11-06T12:36:00Z">
        <w:r w:rsidR="00314390">
          <w:rPr>
            <w:rFonts w:ascii="Times New Roman" w:hAnsi="Times New Roman" w:cs="Times New Roman"/>
          </w:rPr>
          <w:t>to</w:t>
        </w:r>
        <w:r w:rsidR="00314390" w:rsidRPr="00354FAC">
          <w:rPr>
            <w:rFonts w:ascii="Times New Roman" w:hAnsi="Times New Roman" w:cs="Times New Roman"/>
          </w:rPr>
          <w:t xml:space="preserve"> </w:t>
        </w:r>
      </w:ins>
      <w:del w:id="525" w:author="Microsoft Office User" w:date="2023-11-06T12:36:00Z">
        <w:r w:rsidR="00354FAC" w:rsidDel="00314390">
          <w:rPr>
            <w:rFonts w:ascii="Times New Roman" w:hAnsi="Times New Roman" w:cs="Times New Roman"/>
          </w:rPr>
          <w:delText>Peninsulars</w:delText>
        </w:r>
        <w:r w:rsidR="00354FAC" w:rsidRPr="00354FAC" w:rsidDel="00314390">
          <w:rPr>
            <w:rFonts w:ascii="Times New Roman" w:hAnsi="Times New Roman" w:cs="Times New Roman"/>
          </w:rPr>
          <w:delText xml:space="preserve"> </w:delText>
        </w:r>
      </w:del>
      <w:ins w:id="526" w:author="Microsoft Office User" w:date="2023-11-06T12:36:00Z">
        <w:r w:rsidR="00314390">
          <w:rPr>
            <w:rFonts w:ascii="Times New Roman" w:hAnsi="Times New Roman" w:cs="Times New Roman"/>
          </w:rPr>
          <w:t>people from mainland Spain</w:t>
        </w:r>
      </w:ins>
      <w:ins w:id="527" w:author="Microsoft Office User" w:date="2023-11-06T12:37:00Z">
        <w:r w:rsidR="00314390">
          <w:rPr>
            <w:rFonts w:ascii="Times New Roman" w:hAnsi="Times New Roman" w:cs="Times New Roman"/>
          </w:rPr>
          <w:t>,</w:t>
        </w:r>
      </w:ins>
      <w:ins w:id="528" w:author="Microsoft Office User" w:date="2023-11-06T12:36:00Z">
        <w:r w:rsidR="00314390" w:rsidRPr="00354FAC">
          <w:rPr>
            <w:rFonts w:ascii="Times New Roman" w:hAnsi="Times New Roman" w:cs="Times New Roman"/>
          </w:rPr>
          <w:t xml:space="preserve"> </w:t>
        </w:r>
      </w:ins>
      <w:del w:id="529" w:author="Microsoft Office User" w:date="2023-11-06T12:46:00Z">
        <w:r w:rsidR="00354FAC" w:rsidRPr="00354FAC" w:rsidDel="00314390">
          <w:rPr>
            <w:rFonts w:ascii="Times New Roman" w:hAnsi="Times New Roman" w:cs="Times New Roman"/>
          </w:rPr>
          <w:delText xml:space="preserve">with Spanish </w:delText>
        </w:r>
        <w:r w:rsidR="00354FAC" w:rsidDel="00314390">
          <w:rPr>
            <w:rFonts w:ascii="Times New Roman" w:hAnsi="Times New Roman" w:cs="Times New Roman"/>
          </w:rPr>
          <w:delText xml:space="preserve">as their initial </w:delText>
        </w:r>
        <w:r w:rsidR="00354FAC" w:rsidRPr="00354FAC" w:rsidDel="00314390">
          <w:rPr>
            <w:rFonts w:ascii="Times New Roman" w:hAnsi="Times New Roman" w:cs="Times New Roman"/>
          </w:rPr>
          <w:delText>language</w:delText>
        </w:r>
      </w:del>
      <w:ins w:id="530" w:author="Microsoft Office User" w:date="2023-11-06T12:46:00Z">
        <w:r w:rsidR="00314390">
          <w:rPr>
            <w:rFonts w:ascii="Times New Roman" w:hAnsi="Times New Roman" w:cs="Times New Roman"/>
          </w:rPr>
          <w:t>who speak Spanish</w:t>
        </w:r>
      </w:ins>
      <w:r w:rsidR="00354FAC" w:rsidRPr="00354FAC">
        <w:rPr>
          <w:rFonts w:ascii="Times New Roman" w:hAnsi="Times New Roman" w:cs="Times New Roman"/>
        </w:rPr>
        <w:t xml:space="preserve">, and </w:t>
      </w:r>
      <w:ins w:id="531" w:author="Microsoft Office User" w:date="2023-11-06T12:46:00Z">
        <w:r w:rsidR="00314390">
          <w:rPr>
            <w:rFonts w:ascii="Times New Roman" w:hAnsi="Times New Roman" w:cs="Times New Roman"/>
          </w:rPr>
          <w:t xml:space="preserve">whose </w:t>
        </w:r>
      </w:ins>
      <w:del w:id="532" w:author="Microsoft Office User" w:date="2023-11-06T12:46:00Z">
        <w:r w:rsidR="00354FAC" w:rsidRPr="00354FAC" w:rsidDel="00314390">
          <w:rPr>
            <w:rFonts w:ascii="Times New Roman" w:hAnsi="Times New Roman" w:cs="Times New Roman"/>
          </w:rPr>
          <w:delText xml:space="preserve">a </w:delText>
        </w:r>
      </w:del>
      <w:r w:rsidR="00354FAC" w:rsidRPr="00354FAC">
        <w:rPr>
          <w:rFonts w:ascii="Times New Roman" w:hAnsi="Times New Roman" w:cs="Times New Roman"/>
        </w:rPr>
        <w:t>culture</w:t>
      </w:r>
      <w:ins w:id="533" w:author="Microsoft Office User" w:date="2023-11-06T12:46:00Z">
        <w:r w:rsidR="00314390">
          <w:rPr>
            <w:rFonts w:ascii="Times New Roman" w:hAnsi="Times New Roman" w:cs="Times New Roman"/>
          </w:rPr>
          <w:t xml:space="preserve"> was</w:t>
        </w:r>
      </w:ins>
      <w:r w:rsidR="00354FAC" w:rsidRPr="00354FAC">
        <w:rPr>
          <w:rFonts w:ascii="Times New Roman" w:hAnsi="Times New Roman" w:cs="Times New Roman"/>
        </w:rPr>
        <w:t xml:space="preserve"> imported from outside the island</w:t>
      </w:r>
      <w:ins w:id="534" w:author="Microsoft Office User" w:date="2023-11-06T12:50:00Z">
        <w:r w:rsidR="00314390">
          <w:rPr>
            <w:rFonts w:ascii="Times New Roman" w:hAnsi="Times New Roman" w:cs="Times New Roman"/>
          </w:rPr>
          <w:t>)</w:t>
        </w:r>
      </w:ins>
      <w:r w:rsidR="00354FAC" w:rsidRPr="00354FAC">
        <w:rPr>
          <w:rFonts w:ascii="Times New Roman" w:hAnsi="Times New Roman" w:cs="Times New Roman"/>
        </w:rPr>
        <w:t xml:space="preserve">. The </w:t>
      </w:r>
      <w:del w:id="535" w:author="Microsoft Office User" w:date="2023-11-06T12:46:00Z">
        <w:r w:rsidR="00354FAC" w:rsidRPr="00354FAC" w:rsidDel="00314390">
          <w:rPr>
            <w:rFonts w:ascii="Times New Roman" w:hAnsi="Times New Roman" w:cs="Times New Roman"/>
          </w:rPr>
          <w:delText xml:space="preserve">former </w:delText>
        </w:r>
      </w:del>
      <w:ins w:id="536" w:author="Microsoft Office User" w:date="2023-11-06T12:46:00Z">
        <w:r w:rsidR="00314390">
          <w:rPr>
            <w:rFonts w:ascii="Times New Roman" w:hAnsi="Times New Roman" w:cs="Times New Roman"/>
          </w:rPr>
          <w:t>Mallorcans</w:t>
        </w:r>
        <w:r w:rsidR="00314390" w:rsidRPr="00354FAC">
          <w:rPr>
            <w:rFonts w:ascii="Times New Roman" w:hAnsi="Times New Roman" w:cs="Times New Roman"/>
          </w:rPr>
          <w:t xml:space="preserve"> </w:t>
        </w:r>
      </w:ins>
      <w:r w:rsidR="00354FAC" w:rsidRPr="00354FAC">
        <w:rPr>
          <w:rFonts w:ascii="Times New Roman" w:hAnsi="Times New Roman" w:cs="Times New Roman"/>
        </w:rPr>
        <w:t>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w:t>
      </w:r>
      <w:ins w:id="537" w:author="Microsoft Office User" w:date="2023-11-06T12:47:00Z">
        <w:r w:rsidR="00314390">
          <w:rPr>
            <w:rFonts w:ascii="Times New Roman" w:hAnsi="Times New Roman" w:cs="Times New Roman"/>
          </w:rPr>
          <w:t xml:space="preserve">, while the non-Mallorcans </w:t>
        </w:r>
      </w:ins>
      <w:del w:id="538" w:author="Microsoft Office User" w:date="2023-11-06T12:47:00Z">
        <w:r w:rsidR="00354FAC" w:rsidRPr="00354FAC" w:rsidDel="00314390">
          <w:rPr>
            <w:rFonts w:ascii="Times New Roman" w:hAnsi="Times New Roman" w:cs="Times New Roman"/>
          </w:rPr>
          <w:delText xml:space="preserve">. </w:delText>
        </w:r>
      </w:del>
      <w:ins w:id="539" w:author="Microsoft Office User" w:date="2023-11-06T12:47:00Z">
        <w:r w:rsidR="00314390">
          <w:rPr>
            <w:rFonts w:ascii="Times New Roman" w:hAnsi="Times New Roman" w:cs="Times New Roman"/>
          </w:rPr>
          <w:t>t</w:t>
        </w:r>
      </w:ins>
      <w:del w:id="540" w:author="Microsoft Office User" w:date="2023-11-06T12:47:00Z">
        <w:r w:rsidR="00354FAC" w:rsidRPr="00354FAC" w:rsidDel="00314390">
          <w:rPr>
            <w:rFonts w:ascii="Times New Roman" w:hAnsi="Times New Roman" w:cs="Times New Roman"/>
          </w:rPr>
          <w:delText>On the other hand, the latter t</w:delText>
        </w:r>
      </w:del>
      <w:r w:rsidR="00354FAC" w:rsidRPr="00354FAC">
        <w:rPr>
          <w:rFonts w:ascii="Times New Roman" w:hAnsi="Times New Roman" w:cs="Times New Roman"/>
        </w:rPr>
        <w:t>end to show a more passive or indifferent attitude</w:t>
      </w:r>
      <w:ins w:id="541" w:author="Microsoft Office User" w:date="2023-11-06T12:51:00Z">
        <w:r w:rsidR="00314390">
          <w:rPr>
            <w:rFonts w:ascii="Times New Roman" w:hAnsi="Times New Roman" w:cs="Times New Roman"/>
          </w:rPr>
          <w:t>.</w:t>
        </w:r>
      </w:ins>
      <w:del w:id="542" w:author="Microsoft Office User" w:date="2023-11-06T12:51:00Z">
        <w:r w:rsidR="00354FAC" w:rsidRPr="00354FAC" w:rsidDel="00314390">
          <w:rPr>
            <w:rFonts w:ascii="Times New Roman" w:hAnsi="Times New Roman" w:cs="Times New Roman"/>
          </w:rPr>
          <w:delText xml:space="preserve"> towards the defense of the language and culture</w:delText>
        </w:r>
      </w:del>
      <w:del w:id="543" w:author="Microsoft Office User" w:date="2023-11-06T12:47:00Z">
        <w:r w:rsidR="00354FAC" w:rsidRPr="00354FAC" w:rsidDel="00314390">
          <w:rPr>
            <w:rFonts w:ascii="Times New Roman" w:hAnsi="Times New Roman" w:cs="Times New Roman"/>
          </w:rPr>
          <w:delText xml:space="preserve"> of Mallorca</w:delText>
        </w:r>
      </w:del>
      <w:del w:id="544" w:author="Microsoft Office User" w:date="2023-11-06T12:51:00Z">
        <w:r w:rsidR="00354FAC" w:rsidRPr="00354FAC" w:rsidDel="00314390">
          <w:rPr>
            <w:rFonts w:ascii="Times New Roman" w:hAnsi="Times New Roman" w:cs="Times New Roman"/>
          </w:rPr>
          <w:delText>.</w:delText>
        </w:r>
        <w:r w:rsidR="00354FAC" w:rsidDel="00314390">
          <w:rPr>
            <w:rFonts w:ascii="Times New Roman" w:hAnsi="Times New Roman" w:cs="Times New Roman"/>
          </w:rPr>
          <w:delText xml:space="preserve"> </w:delText>
        </w:r>
      </w:del>
      <w:ins w:id="545" w:author="Microsoft Office User" w:date="2023-11-06T12:56:00Z">
        <w:r w:rsidR="00314390">
          <w:rPr>
            <w:rFonts w:ascii="Times New Roman" w:hAnsi="Times New Roman" w:cs="Times New Roman"/>
          </w:rPr>
          <w:t xml:space="preserve"> </w:t>
        </w:r>
      </w:ins>
      <w:del w:id="546" w:author="Microsoft Office User" w:date="2023-11-06T12:55:00Z">
        <w:r w:rsidR="00354FAC" w:rsidDel="00314390">
          <w:rPr>
            <w:rFonts w:ascii="Times New Roman" w:hAnsi="Times New Roman" w:cs="Times New Roman"/>
          </w:rPr>
          <w:delText>With regard to the type</w:delText>
        </w:r>
      </w:del>
      <w:ins w:id="547" w:author="Kendra Dickinson" w:date="2023-10-25T14:48:00Z">
        <w:del w:id="548" w:author="Microsoft Office User" w:date="2023-11-06T12:55:00Z">
          <w:r w:rsidR="00337920" w:rsidDel="00314390">
            <w:rPr>
              <w:rFonts w:ascii="Times New Roman" w:hAnsi="Times New Roman" w:cs="Times New Roman"/>
            </w:rPr>
            <w:delText>area</w:delText>
          </w:r>
        </w:del>
      </w:ins>
      <w:del w:id="549" w:author="Microsoft Office User" w:date="2023-11-06T12:55:00Z">
        <w:r w:rsidR="00354FAC" w:rsidDel="00314390">
          <w:rPr>
            <w:rFonts w:ascii="Times New Roman" w:hAnsi="Times New Roman" w:cs="Times New Roman"/>
          </w:rPr>
          <w:delText xml:space="preserve"> of study, </w:delText>
        </w:r>
      </w:del>
      <w:ins w:id="550" w:author="Microsoft Office User" w:date="2023-11-06T12:55:00Z">
        <w:r w:rsidR="00314390">
          <w:rPr>
            <w:rFonts w:ascii="Times New Roman" w:hAnsi="Times New Roman" w:cs="Times New Roman"/>
          </w:rPr>
          <w:t xml:space="preserve">Another </w:t>
        </w:r>
      </w:ins>
      <w:ins w:id="551" w:author="Microsoft Office User" w:date="2023-11-06T12:56:00Z">
        <w:r w:rsidR="00314390">
          <w:rPr>
            <w:rFonts w:ascii="Times New Roman" w:hAnsi="Times New Roman" w:cs="Times New Roman"/>
          </w:rPr>
          <w:t xml:space="preserve">finding was that </w:t>
        </w:r>
      </w:ins>
      <w:r w:rsidR="00354FAC">
        <w:rPr>
          <w:rFonts w:ascii="Times New Roman" w:hAnsi="Times New Roman" w:cs="Times New Roman"/>
        </w:rPr>
        <w:t xml:space="preserve">those whose initial language was Catalan and were leaning towards </w:t>
      </w:r>
      <w:ins w:id="552" w:author="Kendra Dickinson" w:date="2023-10-25T14:47:00Z">
        <w:r w:rsidR="00337920">
          <w:rPr>
            <w:rFonts w:ascii="Times New Roman" w:hAnsi="Times New Roman" w:cs="Times New Roman"/>
          </w:rPr>
          <w:t xml:space="preserve">careers in </w:t>
        </w:r>
      </w:ins>
      <w:r w:rsidR="00354FAC">
        <w:rPr>
          <w:rFonts w:ascii="Times New Roman" w:hAnsi="Times New Roman" w:cs="Times New Roman"/>
        </w:rPr>
        <w: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t>
      </w:r>
      <w:ins w:id="553"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the private sector were in favor of reducing the presence of Catalan, including in education</w:t>
      </w:r>
      <w:ins w:id="554" w:author="Kendra Dickinson" w:date="2023-10-25T14:48:00Z">
        <w:r w:rsidR="00337920">
          <w:rPr>
            <w:rFonts w:ascii="Times New Roman" w:hAnsi="Times New Roman" w:cs="Times New Roman"/>
          </w:rPr>
          <w:t xml:space="preserve">. </w:t>
        </w:r>
      </w:ins>
      <w:del w:id="555" w:author="Kendra Dickinson" w:date="2023-10-25T14:48:00Z">
        <w:r w:rsidR="00354FAC" w:rsidDel="00337920">
          <w:rPr>
            <w:rFonts w:ascii="Times New Roman" w:hAnsi="Times New Roman" w:cs="Times New Roman"/>
          </w:rPr>
          <w:delText>, a statement</w:delText>
        </w:r>
      </w:del>
      <w:ins w:id="556" w:author="Kendra Dickinson" w:date="2023-10-25T14:48:00Z">
        <w:r w:rsidR="00337920">
          <w:rPr>
            <w:rFonts w:ascii="Times New Roman" w:hAnsi="Times New Roman" w:cs="Times New Roman"/>
          </w:rPr>
          <w:t>This view was</w:t>
        </w:r>
      </w:ins>
      <w:r w:rsidR="00354FAC">
        <w:rPr>
          <w:rFonts w:ascii="Times New Roman" w:hAnsi="Times New Roman" w:cs="Times New Roman"/>
        </w:rPr>
        <w:t xml:space="preserve"> not shared by those whose initial language was Spanish </w:t>
      </w:r>
      <w:del w:id="557" w:author="Kendra Dickinson" w:date="2023-10-25T14:48:00Z">
        <w:r w:rsidR="00354FAC" w:rsidDel="00337920">
          <w:rPr>
            <w:rFonts w:ascii="Times New Roman" w:hAnsi="Times New Roman" w:cs="Times New Roman"/>
          </w:rPr>
          <w:delText>but were</w:delText>
        </w:r>
      </w:del>
      <w:ins w:id="558" w:author="Kendra Dickinson" w:date="2023-10-25T14:48:00Z">
        <w:r w:rsidR="00337920">
          <w:rPr>
            <w:rFonts w:ascii="Times New Roman" w:hAnsi="Times New Roman" w:cs="Times New Roman"/>
          </w:rPr>
          <w:t>and were</w:t>
        </w:r>
      </w:ins>
      <w:r w:rsidR="00354FAC">
        <w:rPr>
          <w:rFonts w:ascii="Times New Roman" w:hAnsi="Times New Roman" w:cs="Times New Roman"/>
        </w:rPr>
        <w:t xml:space="preserve"> leaning towards </w:t>
      </w:r>
      <w:ins w:id="559"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 xml:space="preserve">the public sector, who saw Catalan as a tool for social integration and employment. </w:t>
      </w:r>
      <w:del w:id="560" w:author="Microsoft Office User" w:date="2023-11-06T12:56:00Z">
        <w:r w:rsidR="00354FAC" w:rsidDel="00314390">
          <w:rPr>
            <w:rFonts w:ascii="Times New Roman" w:hAnsi="Times New Roman" w:cs="Times New Roman"/>
          </w:rPr>
          <w:delText>Likewise</w:delText>
        </w:r>
      </w:del>
      <w:ins w:id="561" w:author="Microsoft Office User" w:date="2023-11-06T12:56:00Z">
        <w:r w:rsidR="00314390">
          <w:rPr>
            <w:rFonts w:ascii="Times New Roman" w:hAnsi="Times New Roman" w:cs="Times New Roman"/>
          </w:rPr>
          <w:t>Finally</w:t>
        </w:r>
      </w:ins>
      <w:r w:rsidR="00354FAC">
        <w:rPr>
          <w:rFonts w:ascii="Times New Roman" w:hAnsi="Times New Roman" w:cs="Times New Roman"/>
        </w:rPr>
        <w:t xml:space="preserve">, the author also reported a strong linkage </w:t>
      </w:r>
      <w:r w:rsidR="00354FAC">
        <w:rPr>
          <w:rFonts w:ascii="Times New Roman" w:hAnsi="Times New Roman" w:cs="Times New Roman"/>
        </w:rPr>
        <w:lastRenderedPageBreak/>
        <w:t>between political orientation and language. Accordingly, those who identified themselves as leftists were more in favor of Catalan and the presence of the language in all domains.</w:t>
      </w:r>
    </w:p>
    <w:p w14:paraId="0F99D5C8" w14:textId="74FFCA00"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del w:id="562" w:author="Kendra Dickinson" w:date="2023-10-25T14:49:00Z">
        <w:r w:rsidR="005C015D" w:rsidDel="00850949">
          <w:rPr>
            <w:rFonts w:ascii="Times New Roman" w:hAnsi="Times New Roman" w:cs="Times New Roman"/>
          </w:rPr>
          <w:delText>Particularly, t</w:delText>
        </w:r>
        <w:r w:rsidDel="00850949">
          <w:rPr>
            <w:rFonts w:ascii="Times New Roman" w:hAnsi="Times New Roman" w:cs="Times New Roman"/>
          </w:rPr>
          <w:delText>his was seen with regard to the language of education</w:delText>
        </w:r>
      </w:del>
      <w:ins w:id="563" w:author="Kendra Dickinson" w:date="2023-10-25T14:49:00Z">
        <w:r w:rsidR="00850949">
          <w:rPr>
            <w:rFonts w:ascii="Times New Roman" w:hAnsi="Times New Roman" w:cs="Times New Roman"/>
          </w:rPr>
          <w:t>With regard to educati</w:t>
        </w:r>
      </w:ins>
      <w:ins w:id="564" w:author="Kendra Dickinson" w:date="2023-10-25T14:50:00Z">
        <w:r w:rsidR="00850949">
          <w:rPr>
            <w:rFonts w:ascii="Times New Roman" w:hAnsi="Times New Roman" w:cs="Times New Roman"/>
          </w:rPr>
          <w:t>on,</w:t>
        </w:r>
      </w:ins>
      <w:del w:id="565" w:author="Kendra Dickinson" w:date="2023-10-25T14:50:00Z">
        <w:r w:rsidDel="00850949">
          <w:rPr>
            <w:rFonts w:ascii="Times New Roman" w:hAnsi="Times New Roman" w:cs="Times New Roman"/>
          </w:rPr>
          <w:delText>. Thos</w:delText>
        </w:r>
      </w:del>
      <w:ins w:id="566" w:author="Kendra Dickinson" w:date="2023-10-25T14:50:00Z">
        <w:r w:rsidR="00850949">
          <w:rPr>
            <w:rFonts w:ascii="Times New Roman" w:hAnsi="Times New Roman" w:cs="Times New Roman"/>
          </w:rPr>
          <w:t xml:space="preserve"> thos</w:t>
        </w:r>
      </w:ins>
      <w:ins w:id="567" w:author="Microsoft Office User" w:date="2023-11-06T12:57:00Z">
        <w:r w:rsidR="00314390">
          <w:rPr>
            <w:rFonts w:ascii="Times New Roman" w:hAnsi="Times New Roman" w:cs="Times New Roman"/>
          </w:rPr>
          <w:t>e</w:t>
        </w:r>
      </w:ins>
      <w:del w:id="568" w:author="Kendra Dickinson" w:date="2023-10-25T14:50:00Z">
        <w:r w:rsidDel="00850949">
          <w:rPr>
            <w:rFonts w:ascii="Times New Roman" w:hAnsi="Times New Roman" w:cs="Times New Roman"/>
          </w:rPr>
          <w:delText>e</w:delText>
        </w:r>
      </w:del>
      <w:r>
        <w:rPr>
          <w:rFonts w:ascii="Times New Roman" w:hAnsi="Times New Roman" w:cs="Times New Roman"/>
        </w:rPr>
        <w:t xml:space="preserv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w:t>
      </w:r>
      <w:del w:id="569" w:author="Microsoft Office User" w:date="2023-11-06T12:58:00Z">
        <w:r w:rsidR="005C015D" w:rsidDel="00314390">
          <w:rPr>
            <w:rFonts w:ascii="Times New Roman" w:hAnsi="Times New Roman" w:cs="Times New Roman"/>
          </w:rPr>
          <w:delText xml:space="preserve"> For instance, 15% of those who have Catalan as their L2 and live in Palma said that they would not like some</w:delText>
        </w:r>
      </w:del>
      <w:ins w:id="570" w:author="Kendra Dickinson" w:date="2023-10-25T14:50:00Z">
        <w:del w:id="571" w:author="Microsoft Office User" w:date="2023-11-06T12:58:00Z">
          <w:r w:rsidR="00850949" w:rsidDel="00314390">
            <w:rPr>
              <w:rFonts w:ascii="Times New Roman" w:hAnsi="Times New Roman" w:cs="Times New Roman"/>
            </w:rPr>
            <w:delText>one</w:delText>
          </w:r>
        </w:del>
      </w:ins>
      <w:del w:id="572" w:author="Microsoft Office User" w:date="2023-11-06T12:58:00Z">
        <w:r w:rsidR="005C015D" w:rsidDel="00314390">
          <w:rPr>
            <w:rFonts w:ascii="Times New Roman" w:hAnsi="Times New Roman" w:cs="Times New Roman"/>
          </w:rPr>
          <w:delText>body they do not know to address them in Catalan. This percentage goes up to 37.5% for those who have Catalan as their L3 and live in Palma.</w:delText>
        </w:r>
      </w:del>
      <w:r w:rsidR="005C015D">
        <w:rPr>
          <w:rFonts w:ascii="Times New Roman" w:hAnsi="Times New Roman" w:cs="Times New Roman"/>
        </w:rPr>
        <w:t xml:space="preserve">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w:t>
      </w:r>
      <w:commentRangeStart w:id="573"/>
      <w:r w:rsidR="005C015D" w:rsidRPr="005C015D">
        <w:rPr>
          <w:rFonts w:ascii="Times New Roman" w:hAnsi="Times New Roman" w:cs="Times New Roman"/>
        </w:rPr>
        <w:t>multilingualism.</w:t>
      </w:r>
      <w:commentRangeEnd w:id="573"/>
      <w:r w:rsidR="00850949">
        <w:rPr>
          <w:rStyle w:val="CommentReference"/>
        </w:rPr>
        <w:commentReference w:id="573"/>
      </w:r>
    </w:p>
    <w:p w14:paraId="15FAE2B5" w14:textId="12E93A9B" w:rsidR="005C015D" w:rsidRDefault="00314390" w:rsidP="00314390">
      <w:pPr>
        <w:spacing w:line="480" w:lineRule="auto"/>
        <w:ind w:firstLine="720"/>
        <w:jc w:val="both"/>
        <w:rPr>
          <w:rFonts w:ascii="Times New Roman" w:hAnsi="Times New Roman" w:cs="Times New Roman"/>
        </w:rPr>
      </w:pPr>
      <w:ins w:id="574" w:author="Microsoft Office User" w:date="2023-11-06T13:00:00Z">
        <w:r>
          <w:rPr>
            <w:rFonts w:ascii="Times New Roman" w:hAnsi="Times New Roman" w:cs="Times New Roman"/>
          </w:rPr>
          <w:t xml:space="preserve">In their focus-group based study investigating differences in attitudes toward Catalan and Spanish among college students from </w:t>
        </w:r>
      </w:ins>
      <w:ins w:id="575" w:author="Microsoft Office User" w:date="2023-11-06T13:01:00Z">
        <w:r>
          <w:rPr>
            <w:rFonts w:ascii="Times New Roman" w:hAnsi="Times New Roman" w:cs="Times New Roman"/>
          </w:rPr>
          <w:t>Barcelona and Palma, Tudela Isanta (2021</w:t>
        </w:r>
      </w:ins>
      <w:ins w:id="576" w:author="Microsoft Office User" w:date="2023-11-06T13:02:00Z">
        <w:r>
          <w:rPr>
            <w:rFonts w:ascii="Times New Roman" w:hAnsi="Times New Roman" w:cs="Times New Roman"/>
          </w:rPr>
          <w:t>)</w:t>
        </w:r>
      </w:ins>
      <w:del w:id="577" w:author="Microsoft Office User" w:date="2023-11-06T13:01:00Z">
        <w:r w:rsidR="005C015D" w:rsidDel="00314390">
          <w:rPr>
            <w:rFonts w:ascii="Times New Roman" w:hAnsi="Times New Roman" w:cs="Times New Roman"/>
          </w:rPr>
          <w:delText xml:space="preserve">Attitudes towards Catalan and Spanish can also be studies from an identity perspective. </w:delText>
        </w:r>
        <w:commentRangeStart w:id="578"/>
        <w:r w:rsidR="005C015D" w:rsidDel="00314390">
          <w:rPr>
            <w:rFonts w:ascii="Times New Roman" w:hAnsi="Times New Roman" w:cs="Times New Roman"/>
          </w:rPr>
          <w:delText xml:space="preserve">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delText>
        </w:r>
        <w:commentRangeEnd w:id="578"/>
        <w:r w:rsidR="00850949" w:rsidDel="00314390">
          <w:rPr>
            <w:rStyle w:val="CommentReference"/>
          </w:rPr>
          <w:commentReference w:id="578"/>
        </w:r>
      </w:del>
      <w:del w:id="579" w:author="Microsoft Office User" w:date="2023-11-06T13:02:00Z">
        <w:r w:rsidR="005C015D" w:rsidDel="00314390">
          <w:rPr>
            <w:rFonts w:ascii="Times New Roman" w:hAnsi="Times New Roman" w:cs="Times New Roman"/>
          </w:rPr>
          <w:delText>With regard to Palma, the authors</w:delText>
        </w:r>
      </w:del>
      <w:r w:rsidR="005C015D">
        <w:rPr>
          <w:rFonts w:ascii="Times New Roman" w:hAnsi="Times New Roman" w:cs="Times New Roman"/>
        </w:rPr>
        <w:t xml:space="preserve"> found that the majority of the participants</w:t>
      </w:r>
      <w:ins w:id="580" w:author="Microsoft Office User" w:date="2023-11-06T13:02:00Z">
        <w:r>
          <w:rPr>
            <w:rFonts w:ascii="Times New Roman" w:hAnsi="Times New Roman" w:cs="Times New Roman"/>
          </w:rPr>
          <w:t xml:space="preserve"> in Palma</w:t>
        </w:r>
      </w:ins>
      <w:r w:rsidR="005C015D">
        <w:rPr>
          <w:rFonts w:ascii="Times New Roman" w:hAnsi="Times New Roman" w:cs="Times New Roman"/>
        </w:rPr>
        <w:t xml:space="preserve">, including those who had Spanish as their L1, agreed that having Catalan as the main medium of instruction is positive since it allows every student to learn </w:t>
      </w:r>
      <w:r w:rsidR="005C015D">
        <w:rPr>
          <w:rFonts w:ascii="Times New Roman" w:hAnsi="Times New Roman" w:cs="Times New Roman"/>
        </w:rPr>
        <w:lastRenderedPageBreak/>
        <w:t xml:space="preserve">both languages and promote bilingualism </w:t>
      </w:r>
      <w:del w:id="581" w:author="Kendra Dickinson" w:date="2023-10-25T14:54:00Z">
        <w:r w:rsidR="005C015D" w:rsidDel="00850949">
          <w:rPr>
            <w:rFonts w:ascii="Times New Roman" w:hAnsi="Times New Roman" w:cs="Times New Roman"/>
          </w:rPr>
          <w:delText>among the</w:delText>
        </w:r>
      </w:del>
      <w:ins w:id="582" w:author="Kendra Dickinson" w:date="2023-10-25T14:54:00Z">
        <w:r w:rsidR="00850949">
          <w:rPr>
            <w:rFonts w:ascii="Times New Roman" w:hAnsi="Times New Roman" w:cs="Times New Roman"/>
          </w:rPr>
          <w:t>in</w:t>
        </w:r>
      </w:ins>
      <w:r w:rsidR="005C015D">
        <w:rPr>
          <w:rFonts w:ascii="Times New Roman" w:hAnsi="Times New Roman" w:cs="Times New Roman"/>
        </w:rPr>
        <w:t xml:space="preserve"> society. Likewise, t</w:t>
      </w:r>
      <w:r w:rsidR="005C015D" w:rsidRPr="005C015D">
        <w:rPr>
          <w:rFonts w:ascii="Times New Roman" w:hAnsi="Times New Roman" w:cs="Times New Roman"/>
        </w:rPr>
        <w:t xml:space="preserve">here was consensus among the participants when considering Spanish as </w:t>
      </w:r>
      <w:ins w:id="583" w:author="Microsoft Office User" w:date="2023-11-06T13:02:00Z">
        <w:r>
          <w:rPr>
            <w:rFonts w:ascii="Times New Roman" w:hAnsi="Times New Roman" w:cs="Times New Roman"/>
          </w:rPr>
          <w:t xml:space="preserve">a </w:t>
        </w:r>
      </w:ins>
      <w:ins w:id="584" w:author="Microsoft Office User" w:date="2023-11-06T13:03:00Z">
        <w:r>
          <w:rPr>
            <w:rFonts w:ascii="Times New Roman" w:hAnsi="Times New Roman" w:cs="Times New Roman"/>
          </w:rPr>
          <w:t xml:space="preserve">mere </w:t>
        </w:r>
      </w:ins>
      <w:ins w:id="585" w:author="Microsoft Office User" w:date="2023-11-06T13:02:00Z">
        <w:r>
          <w:rPr>
            <w:rFonts w:ascii="Times New Roman" w:hAnsi="Times New Roman" w:cs="Times New Roman"/>
          </w:rPr>
          <w:t>language of communication in the Balearic Islands,</w:t>
        </w:r>
      </w:ins>
      <w:ins w:id="586" w:author="Microsoft Office User" w:date="2023-11-06T13:03:00Z">
        <w:r>
          <w:rPr>
            <w:rFonts w:ascii="Times New Roman" w:hAnsi="Times New Roman" w:cs="Times New Roman"/>
          </w:rPr>
          <w:t xml:space="preserve"> with no identity value. </w:t>
        </w:r>
      </w:ins>
      <w:del w:id="587" w:author="Microsoft Office User" w:date="2023-11-06T13:03:00Z">
        <w:r w:rsidR="005C015D" w:rsidRPr="005C015D" w:rsidDel="00314390">
          <w:rPr>
            <w:rFonts w:ascii="Times New Roman" w:hAnsi="Times New Roman" w:cs="Times New Roman"/>
          </w:rPr>
          <w:delText xml:space="preserve">the </w:delText>
        </w:r>
        <w:commentRangeStart w:id="588"/>
        <w:r w:rsidR="005C015D" w:rsidRPr="005C015D" w:rsidDel="00314390">
          <w:rPr>
            <w:rFonts w:ascii="Times New Roman" w:hAnsi="Times New Roman" w:cs="Times New Roman"/>
          </w:rPr>
          <w:delText>anonymous language of the Balearic Islands</w:delText>
        </w:r>
        <w:commentRangeEnd w:id="588"/>
        <w:r w:rsidR="00850949" w:rsidDel="00314390">
          <w:rPr>
            <w:rStyle w:val="CommentReference"/>
          </w:rPr>
          <w:commentReference w:id="588"/>
        </w:r>
        <w:r w:rsidR="005C015D" w:rsidRPr="005C015D" w:rsidDel="00314390">
          <w:rPr>
            <w:rFonts w:ascii="Times New Roman" w:hAnsi="Times New Roman" w:cs="Times New Roman"/>
          </w:rPr>
          <w:delText xml:space="preserve">, that is, the unmarked language of all. </w:delText>
        </w:r>
      </w:del>
      <w:r w:rsidR="005C015D" w:rsidRPr="005C015D">
        <w:rPr>
          <w:rFonts w:ascii="Times New Roman" w:hAnsi="Times New Roman" w:cs="Times New Roman"/>
        </w:rPr>
        <w:t>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ins w:id="589" w:author="Microsoft Office User" w:date="2023-11-06T13:03:00Z">
        <w:r>
          <w:rPr>
            <w:rFonts w:ascii="Times New Roman" w:hAnsi="Times New Roman" w:cs="Times New Roman"/>
          </w:rPr>
          <w:t>.</w:t>
        </w:r>
      </w:ins>
      <w:del w:id="590" w:author="Microsoft Office User" w:date="2023-11-06T13:03:00Z">
        <w:r w:rsidR="005C015D" w:rsidRPr="005C015D" w:rsidDel="00314390">
          <w:rPr>
            <w:rFonts w:ascii="Times New Roman" w:hAnsi="Times New Roman" w:cs="Times New Roman"/>
          </w:rPr>
          <w:delText>.</w:delText>
        </w:r>
      </w:del>
    </w:p>
    <w:p w14:paraId="71AC1982" w14:textId="617546A4"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t>As of today, there is only one study that has explored the language attitudes and ideologies of the entire Mallorcan population toward</w:t>
      </w:r>
      <w:del w:id="591" w:author="Microsoft Office User" w:date="2023-11-06T13:12:00Z">
        <w:r w:rsidDel="00314390">
          <w:rPr>
            <w:rFonts w:ascii="Times New Roman" w:hAnsi="Times New Roman" w:cs="Times New Roman"/>
          </w:rPr>
          <w:delText>s</w:delText>
        </w:r>
      </w:del>
      <w:r>
        <w:rPr>
          <w:rFonts w:ascii="Times New Roman" w:hAnsi="Times New Roman" w:cs="Times New Roman"/>
        </w:rPr>
        <w:t xml:space="preserve">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del w:id="592" w:author="Microsoft Office User" w:date="2023-11-06T13:12:00Z">
        <w:r w:rsidDel="00314390">
          <w:rPr>
            <w:rFonts w:ascii="Times New Roman" w:hAnsi="Times New Roman" w:cs="Times New Roman"/>
          </w:rPr>
          <w:delText xml:space="preserve"> aiming to encourage the islands’ entrance into the local and global marketplace. As </w:delText>
        </w:r>
        <w:r w:rsidRPr="003839E3" w:rsidDel="00314390">
          <w:rPr>
            <w:rFonts w:ascii="Times New Roman" w:hAnsi="Times New Roman" w:cs="Times New Roman"/>
          </w:rPr>
          <w:delText>mentioned earlier, a substantial portion of Balearic Islands</w:delText>
        </w:r>
        <w:r w:rsidDel="00314390">
          <w:rPr>
            <w:rFonts w:ascii="Times New Roman" w:hAnsi="Times New Roman" w:cs="Times New Roman"/>
          </w:rPr>
          <w:delText>’</w:delText>
        </w:r>
        <w:r w:rsidRPr="003839E3" w:rsidDel="00314390">
          <w:rPr>
            <w:rFonts w:ascii="Times New Roman" w:hAnsi="Times New Roman" w:cs="Times New Roman"/>
          </w:rPr>
          <w:delText xml:space="preserve"> inhabitants took to the streets to demonstrate their opposition to what they viewed as a veiled assault on the Catalan language</w:delText>
        </w:r>
      </w:del>
      <w:r w:rsidRPr="003839E3">
        <w:rPr>
          <w:rFonts w:ascii="Times New Roman" w:hAnsi="Times New Roman" w:cs="Times New Roman"/>
        </w:rPr>
        <w:t>.</w:t>
      </w:r>
      <w:r>
        <w:rPr>
          <w:rFonts w:ascii="Times New Roman" w:hAnsi="Times New Roman" w:cs="Times New Roman"/>
        </w:rPr>
        <w:t xml:space="preserve"> </w:t>
      </w:r>
      <w:del w:id="593" w:author="Kendra Dickinson" w:date="2023-10-25T14:56:00Z">
        <w:r w:rsidDel="00850949">
          <w:rPr>
            <w:rFonts w:ascii="Times New Roman" w:hAnsi="Times New Roman" w:cs="Times New Roman"/>
          </w:rPr>
          <w:delText>They study relied upon qualitative and quantitative data from 316 surveys and 20 personal interviews. Overall,</w:delText>
        </w:r>
      </w:del>
      <w:ins w:id="594" w:author="Kendra Dickinson" w:date="2023-10-25T14:56:00Z">
        <w:r w:rsidR="00850949">
          <w:rPr>
            <w:rFonts w:ascii="Times New Roman" w:hAnsi="Times New Roman" w:cs="Times New Roman"/>
          </w:rPr>
          <w:t>Relying on qualitative and quantitative data from surveys and interviews,</w:t>
        </w:r>
      </w:ins>
      <w:r>
        <w:rPr>
          <w:rFonts w:ascii="Times New Roman" w:hAnsi="Times New Roman" w:cs="Times New Roman"/>
        </w:rPr>
        <w:t xml:space="preserve">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w:t>
      </w:r>
      <w:del w:id="595" w:author="Microsoft Office User" w:date="2023-11-06T13:14:00Z">
        <w:r w:rsidRPr="003839E3" w:rsidDel="00314390">
          <w:rPr>
            <w:rFonts w:ascii="Times New Roman" w:hAnsi="Times New Roman" w:cs="Times New Roman"/>
          </w:rPr>
          <w:delText xml:space="preserve"> at the time</w:delText>
        </w:r>
      </w:del>
      <w:r>
        <w:rPr>
          <w:rFonts w:ascii="Times New Roman" w:hAnsi="Times New Roman" w:cs="Times New Roman"/>
        </w:rPr>
        <w:t>: (1)</w:t>
      </w:r>
      <w:r w:rsidRPr="003839E3">
        <w:rPr>
          <w:rFonts w:ascii="Times New Roman" w:hAnsi="Times New Roman" w:cs="Times New Roman"/>
        </w:rPr>
        <w:t xml:space="preserve"> Catalan nationalist sentiment intensified</w:t>
      </w:r>
      <w:del w:id="596" w:author="Microsoft Office User" w:date="2023-11-06T13:14:00Z">
        <w:r w:rsidRPr="003839E3" w:rsidDel="00314390">
          <w:rPr>
            <w:rFonts w:ascii="Times New Roman" w:hAnsi="Times New Roman" w:cs="Times New Roman"/>
          </w:rPr>
          <w:delText xml:space="preserve"> among some sectors of the population</w:delText>
        </w:r>
      </w:del>
      <w:r w:rsidRPr="003839E3">
        <w:rPr>
          <w:rFonts w:ascii="Times New Roman" w:hAnsi="Times New Roman" w:cs="Times New Roman"/>
        </w:rPr>
        <w:t xml:space="preserve">; </w:t>
      </w:r>
      <w:r>
        <w:rPr>
          <w:rFonts w:ascii="Times New Roman" w:hAnsi="Times New Roman" w:cs="Times New Roman"/>
        </w:rPr>
        <w:t xml:space="preserve">(2) </w:t>
      </w:r>
      <w:ins w:id="597" w:author="Microsoft Office User" w:date="2023-11-06T13:12:00Z">
        <w:r w:rsidR="00314390">
          <w:rPr>
            <w:rFonts w:ascii="Times New Roman" w:hAnsi="Times New Roman" w:cs="Times New Roman"/>
          </w:rPr>
          <w:t xml:space="preserve">strengthen of </w:t>
        </w:r>
      </w:ins>
      <w:del w:id="598" w:author="Microsoft Office User" w:date="2023-11-06T13:12:00Z">
        <w:r w:rsidRPr="003839E3" w:rsidDel="00314390">
          <w:rPr>
            <w:rFonts w:ascii="Times New Roman" w:hAnsi="Times New Roman" w:cs="Times New Roman"/>
          </w:rPr>
          <w:delText xml:space="preserve">while in others, </w:delText>
        </w:r>
      </w:del>
      <w:r w:rsidRPr="003839E3">
        <w:rPr>
          <w:rFonts w:ascii="Times New Roman" w:hAnsi="Times New Roman" w:cs="Times New Roman"/>
        </w:rPr>
        <w:t>Spanish centralism</w:t>
      </w:r>
      <w:del w:id="599" w:author="Microsoft Office User" w:date="2023-11-06T13:13:00Z">
        <w:r w:rsidRPr="003839E3" w:rsidDel="00314390">
          <w:rPr>
            <w:rFonts w:ascii="Times New Roman" w:hAnsi="Times New Roman" w:cs="Times New Roman"/>
          </w:rPr>
          <w:delText xml:space="preserve"> was strengthened</w:delText>
        </w:r>
      </w:del>
      <w:r w:rsidRPr="003839E3">
        <w:rPr>
          <w:rFonts w:ascii="Times New Roman" w:hAnsi="Times New Roman" w:cs="Times New Roman"/>
        </w:rPr>
        <w:t xml:space="preserve">; </w:t>
      </w:r>
      <w:r>
        <w:rPr>
          <w:rFonts w:ascii="Times New Roman" w:hAnsi="Times New Roman" w:cs="Times New Roman"/>
        </w:rPr>
        <w:t xml:space="preserve">(3) </w:t>
      </w:r>
      <w:r w:rsidRPr="003839E3">
        <w:rPr>
          <w:rFonts w:ascii="Times New Roman" w:hAnsi="Times New Roman" w:cs="Times New Roman"/>
        </w:rPr>
        <w:t>secessionist positions toward</w:t>
      </w:r>
      <w:del w:id="600" w:author="Microsoft Office User" w:date="2023-11-06T13:13:00Z">
        <w:r w:rsidRPr="003839E3" w:rsidDel="00314390">
          <w:rPr>
            <w:rFonts w:ascii="Times New Roman" w:hAnsi="Times New Roman" w:cs="Times New Roman"/>
          </w:rPr>
          <w:delText>s</w:delText>
        </w:r>
      </w:del>
      <w:r w:rsidRPr="003839E3">
        <w:rPr>
          <w:rFonts w:ascii="Times New Roman" w:hAnsi="Times New Roman" w:cs="Times New Roman"/>
        </w:rPr>
        <w:t xml:space="preserve">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 xml:space="preserve">In addition, it was found that </w:t>
      </w:r>
      <w:ins w:id="601" w:author="Microsoft Office User" w:date="2023-11-06T13:13:00Z">
        <w:r w:rsidR="00314390">
          <w:rPr>
            <w:rFonts w:ascii="Times New Roman" w:hAnsi="Times New Roman" w:cs="Times New Roman"/>
          </w:rPr>
          <w:t xml:space="preserve">those who </w:t>
        </w:r>
      </w:ins>
      <w:del w:id="602" w:author="Microsoft Office User" w:date="2023-11-06T13:13:00Z">
        <w:r w:rsidRPr="003839E3" w:rsidDel="00314390">
          <w:rPr>
            <w:rFonts w:ascii="Times New Roman" w:hAnsi="Times New Roman" w:cs="Times New Roman"/>
          </w:rPr>
          <w:delText xml:space="preserve">the sectors of society that </w:delText>
        </w:r>
      </w:del>
      <w:r w:rsidRPr="003839E3">
        <w:rPr>
          <w:rFonts w:ascii="Times New Roman" w:hAnsi="Times New Roman" w:cs="Times New Roman"/>
        </w:rPr>
        <w:t>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w:t>
      </w:r>
      <w:commentRangeStart w:id="603"/>
      <w:r>
        <w:rPr>
          <w:rFonts w:ascii="Times New Roman" w:hAnsi="Times New Roman" w:cs="Times New Roman"/>
        </w:rPr>
        <w:t xml:space="preserve">, a lack of </w:t>
      </w:r>
      <w:commentRangeEnd w:id="603"/>
      <w:r w:rsidR="00850949">
        <w:rPr>
          <w:rStyle w:val="CommentReference"/>
        </w:rPr>
        <w:commentReference w:id="603"/>
      </w:r>
      <w:r>
        <w:rPr>
          <w:rFonts w:ascii="Times New Roman" w:hAnsi="Times New Roman" w:cs="Times New Roman"/>
        </w:rPr>
        <w:t>ideological unity was found within the Mallorcan society.</w:t>
      </w:r>
    </w:p>
    <w:p w14:paraId="0C61479F" w14:textId="2F5EF6F5" w:rsidR="000147EF" w:rsidDel="003A2F9E" w:rsidRDefault="0068685F" w:rsidP="003A2F9E">
      <w:pPr>
        <w:spacing w:line="480" w:lineRule="auto"/>
        <w:jc w:val="both"/>
        <w:rPr>
          <w:del w:id="604" w:author="Alejandro Andreas Jaume Losa" w:date="2023-11-13T08:59:00Z"/>
          <w:rFonts w:ascii="Times New Roman" w:hAnsi="Times New Roman" w:cs="Times New Roman"/>
        </w:rPr>
      </w:pPr>
      <w:r>
        <w:rPr>
          <w:rFonts w:ascii="Times New Roman" w:hAnsi="Times New Roman" w:cs="Times New Roman"/>
        </w:rPr>
        <w:lastRenderedPageBreak/>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determine which social variables have the most significant influence on the formation of linguistic attitude</w:t>
      </w:r>
      <w:ins w:id="605" w:author="Alejandro Andreas Jaume Losa" w:date="2023-11-13T08:59:00Z">
        <w:r w:rsidR="003A2F9E">
          <w:rPr>
            <w:rFonts w:ascii="Times New Roman" w:hAnsi="Times New Roman" w:cs="Times New Roman"/>
          </w:rPr>
          <w:t>s. Accordingly, our research questions are as follows</w:t>
        </w:r>
      </w:ins>
      <w:ins w:id="606" w:author="Alejandro Andreas Jaume Losa" w:date="2023-11-13T09:00:00Z">
        <w:r w:rsidR="003A2F9E">
          <w:rPr>
            <w:rFonts w:ascii="Times New Roman" w:hAnsi="Times New Roman" w:cs="Times New Roman"/>
          </w:rPr>
          <w:t>:</w:t>
        </w:r>
      </w:ins>
      <w:del w:id="607" w:author="Alejandro Andreas Jaume Losa" w:date="2023-11-13T08:59:00Z">
        <w:r w:rsidR="000147EF" w:rsidRPr="000147EF" w:rsidDel="003A2F9E">
          <w:rPr>
            <w:rFonts w:ascii="Times New Roman" w:hAnsi="Times New Roman" w:cs="Times New Roman"/>
          </w:rPr>
          <w:delText>s</w:delText>
        </w:r>
        <w:r w:rsidR="000147EF" w:rsidDel="003A2F9E">
          <w:rPr>
            <w:rFonts w:ascii="Times New Roman" w:hAnsi="Times New Roman" w:cs="Times New Roman"/>
          </w:rPr>
          <w:delText>.</w:delText>
        </w:r>
      </w:del>
    </w:p>
    <w:p w14:paraId="3C44F9C1" w14:textId="77777777" w:rsidR="003A2F9E" w:rsidRDefault="003A2F9E" w:rsidP="003A2F9E">
      <w:pPr>
        <w:spacing w:line="480" w:lineRule="auto"/>
        <w:ind w:firstLine="720"/>
        <w:jc w:val="both"/>
        <w:rPr>
          <w:ins w:id="608" w:author="Alejandro Andreas Jaume Losa" w:date="2023-11-13T09:00:00Z"/>
          <w:rFonts w:ascii="Times New Roman" w:hAnsi="Times New Roman" w:cs="Times New Roman"/>
        </w:rPr>
      </w:pPr>
    </w:p>
    <w:p w14:paraId="4431C6B9" w14:textId="57316AB0" w:rsidR="003A2F9E" w:rsidRDefault="003A2F9E" w:rsidP="003A2F9E">
      <w:pPr>
        <w:pStyle w:val="ListParagraph"/>
        <w:numPr>
          <w:ilvl w:val="0"/>
          <w:numId w:val="1"/>
        </w:numPr>
        <w:spacing w:line="480" w:lineRule="auto"/>
        <w:jc w:val="both"/>
        <w:rPr>
          <w:ins w:id="609" w:author="Alejandro Andreas Jaume Losa" w:date="2023-11-13T09:00:00Z"/>
          <w:rFonts w:ascii="Times New Roman" w:hAnsi="Times New Roman" w:cs="Times New Roman"/>
        </w:rPr>
      </w:pPr>
      <w:ins w:id="610" w:author="Alejandro Andreas Jaume Losa" w:date="2023-11-13T09:00:00Z">
        <w:r>
          <w:rPr>
            <w:rFonts w:ascii="Times New Roman" w:hAnsi="Times New Roman" w:cs="Times New Roman"/>
          </w:rPr>
          <w:t xml:space="preserve">What values does the society of Palma de Mallorca attribute to the two co/official languages of the Balearic Islands? We </w:t>
        </w:r>
      </w:ins>
      <w:ins w:id="611" w:author="Alejandro Andreas Jaume Losa" w:date="2023-11-13T09:01:00Z">
        <w:r>
          <w:rPr>
            <w:rFonts w:ascii="Times New Roman" w:hAnsi="Times New Roman" w:cs="Times New Roman"/>
          </w:rPr>
          <w:t>hypothesize that, despite the fact that both languages enjoy the same status at the institutional level, the values attributed to each language by the society will be</w:t>
        </w:r>
      </w:ins>
      <w:ins w:id="612" w:author="Alejandro Andreas Jaume Losa" w:date="2023-11-13T09:02:00Z">
        <w:r>
          <w:rPr>
            <w:rFonts w:ascii="Times New Roman" w:hAnsi="Times New Roman" w:cs="Times New Roman"/>
          </w:rPr>
          <w:t xml:space="preserve"> different.</w:t>
        </w:r>
      </w:ins>
    </w:p>
    <w:p w14:paraId="4CFA1151" w14:textId="6FEBA195" w:rsidR="003A2F9E" w:rsidRDefault="003A2F9E" w:rsidP="003A2F9E">
      <w:pPr>
        <w:pStyle w:val="ListParagraph"/>
        <w:numPr>
          <w:ilvl w:val="0"/>
          <w:numId w:val="1"/>
        </w:numPr>
        <w:spacing w:line="480" w:lineRule="auto"/>
        <w:jc w:val="both"/>
        <w:rPr>
          <w:ins w:id="613" w:author="Alejandro Andreas Jaume Losa" w:date="2023-11-13T09:04:00Z"/>
          <w:rFonts w:ascii="Times New Roman" w:hAnsi="Times New Roman" w:cs="Times New Roman"/>
        </w:rPr>
      </w:pPr>
      <w:ins w:id="614" w:author="Alejandro Andreas Jaume Losa" w:date="2023-11-13T09:00:00Z">
        <w:r>
          <w:rPr>
            <w:rFonts w:ascii="Times New Roman" w:hAnsi="Times New Roman" w:cs="Times New Roman"/>
          </w:rPr>
          <w:t>Which social</w:t>
        </w:r>
      </w:ins>
      <w:ins w:id="615" w:author="Alejandro Andreas Jaume Losa" w:date="2023-11-13T09:02:00Z">
        <w:r>
          <w:rPr>
            <w:rFonts w:ascii="Times New Roman" w:hAnsi="Times New Roman" w:cs="Times New Roman"/>
          </w:rPr>
          <w:t xml:space="preserve"> variables have the most significant influence on the formation of linguistic attitudes toward the two co-official languages of the Balearic Islands?</w:t>
        </w:r>
      </w:ins>
      <w:ins w:id="616" w:author="Alejandro Andreas Jaume Losa" w:date="2023-11-13T09:03:00Z">
        <w:r>
          <w:rPr>
            <w:rFonts w:ascii="Times New Roman" w:hAnsi="Times New Roman" w:cs="Times New Roman"/>
          </w:rPr>
          <w:t xml:space="preserve"> We hypothesize that several social variables will have a significant impact on the formation of linguistic </w:t>
        </w:r>
        <w:r>
          <w:rPr>
            <w:rFonts w:ascii="Times New Roman" w:hAnsi="Times New Roman" w:cs="Times New Roman"/>
          </w:rPr>
          <w:lastRenderedPageBreak/>
          <w:t>attitudes toward the two co-official languages of the Balearic Islands</w:t>
        </w:r>
      </w:ins>
      <w:ins w:id="617" w:author="Alejandro Andreas Jaume Losa" w:date="2023-11-13T09:04:00Z">
        <w:r>
          <w:rPr>
            <w:rFonts w:ascii="Times New Roman" w:hAnsi="Times New Roman" w:cs="Times New Roman"/>
          </w:rPr>
          <w:t>, especially two of them: national identity and political orientation.</w:t>
        </w:r>
      </w:ins>
    </w:p>
    <w:p w14:paraId="254C0489" w14:textId="7DD8BF92" w:rsidR="003A2F9E" w:rsidRPr="00757B0C" w:rsidRDefault="003A2F9E" w:rsidP="003A2F9E">
      <w:pPr>
        <w:spacing w:line="480" w:lineRule="auto"/>
        <w:jc w:val="both"/>
        <w:rPr>
          <w:ins w:id="618" w:author="Alejandro Andreas Jaume Losa" w:date="2023-11-13T09:04:00Z"/>
          <w:rFonts w:ascii="Times New Roman" w:hAnsi="Times New Roman" w:cs="Times New Roman"/>
          <w:b/>
          <w:bCs/>
          <w:rPrChange w:id="619" w:author="Alejandro Andreas Jaume Losa" w:date="2023-11-13T09:25:00Z">
            <w:rPr>
              <w:ins w:id="620" w:author="Alejandro Andreas Jaume Losa" w:date="2023-11-13T09:04:00Z"/>
              <w:rFonts w:ascii="Times New Roman" w:hAnsi="Times New Roman" w:cs="Times New Roman"/>
            </w:rPr>
          </w:rPrChange>
        </w:rPr>
      </w:pPr>
      <w:ins w:id="621" w:author="Alejandro Andreas Jaume Losa" w:date="2023-11-13T09:04:00Z">
        <w:r w:rsidRPr="00757B0C">
          <w:rPr>
            <w:rFonts w:ascii="Times New Roman" w:hAnsi="Times New Roman" w:cs="Times New Roman"/>
            <w:b/>
            <w:bCs/>
            <w:rPrChange w:id="622" w:author="Alejandro Andreas Jaume Losa" w:date="2023-11-13T09:25:00Z">
              <w:rPr>
                <w:rFonts w:ascii="Times New Roman" w:hAnsi="Times New Roman" w:cs="Times New Roman"/>
              </w:rPr>
            </w:rPrChange>
          </w:rPr>
          <w:t>Methodology</w:t>
        </w:r>
      </w:ins>
    </w:p>
    <w:p w14:paraId="0F9FC730" w14:textId="5A9870BF" w:rsidR="004E467D" w:rsidRDefault="004E467D" w:rsidP="00CA740E">
      <w:pPr>
        <w:spacing w:line="480" w:lineRule="auto"/>
        <w:ind w:firstLine="720"/>
        <w:jc w:val="both"/>
        <w:rPr>
          <w:ins w:id="623" w:author="Alejandro Andreas Jaume Losa" w:date="2023-11-13T09:52:00Z"/>
          <w:rFonts w:ascii="Times New Roman" w:hAnsi="Times New Roman" w:cs="Times New Roman"/>
        </w:rPr>
      </w:pPr>
      <w:ins w:id="624" w:author="Alejandro Andreas Jaume Losa" w:date="2023-11-13T09:49:00Z">
        <w:r>
          <w:rPr>
            <w:rFonts w:ascii="Times New Roman" w:hAnsi="Times New Roman" w:cs="Times New Roman"/>
          </w:rPr>
          <w:t>In this sectio</w:t>
        </w:r>
      </w:ins>
      <w:ins w:id="625" w:author="Alejandro Andreas Jaume Losa" w:date="2023-11-13T09:50:00Z">
        <w:r>
          <w:rPr>
            <w:rFonts w:ascii="Times New Roman" w:hAnsi="Times New Roman" w:cs="Times New Roman"/>
          </w:rPr>
          <w:t>n we describe the participant sample, the</w:t>
        </w:r>
      </w:ins>
      <w:ins w:id="626" w:author="Alejandro Andreas Jaume Losa" w:date="2023-11-13T09:51:00Z">
        <w:r>
          <w:rPr>
            <w:rFonts w:ascii="Times New Roman" w:hAnsi="Times New Roman" w:cs="Times New Roman"/>
          </w:rPr>
          <w:t xml:space="preserve"> materials used to </w:t>
        </w:r>
      </w:ins>
      <w:ins w:id="627" w:author="Alejandro Andreas Jaume Losa" w:date="2023-11-13T09:52:00Z">
        <w:r>
          <w:rPr>
            <w:rFonts w:ascii="Times New Roman" w:hAnsi="Times New Roman" w:cs="Times New Roman"/>
          </w:rPr>
          <w:t>explore</w:t>
        </w:r>
      </w:ins>
      <w:ins w:id="628" w:author="Alejandro Andreas Jaume Losa" w:date="2023-11-13T09:51:00Z">
        <w:r>
          <w:rPr>
            <w:rFonts w:ascii="Times New Roman" w:hAnsi="Times New Roman" w:cs="Times New Roman"/>
          </w:rPr>
          <w:t xml:space="preserve"> the research questions presented in the previous section, and the procedures</w:t>
        </w:r>
      </w:ins>
      <w:ins w:id="629" w:author="Alejandro Andreas Jaume Losa" w:date="2023-11-13T09:52:00Z">
        <w:r>
          <w:rPr>
            <w:rFonts w:ascii="Times New Roman" w:hAnsi="Times New Roman" w:cs="Times New Roman"/>
          </w:rPr>
          <w:t xml:space="preserve"> followed.</w:t>
        </w:r>
      </w:ins>
    </w:p>
    <w:p w14:paraId="3124F77F" w14:textId="03A500CB" w:rsidR="004E467D" w:rsidRPr="004E467D" w:rsidRDefault="004E467D" w:rsidP="00CA740E">
      <w:pPr>
        <w:spacing w:line="480" w:lineRule="auto"/>
        <w:ind w:firstLine="720"/>
        <w:jc w:val="both"/>
        <w:rPr>
          <w:ins w:id="630" w:author="Alejandro Andreas Jaume Losa" w:date="2023-11-13T09:49:00Z"/>
          <w:rFonts w:ascii="Times New Roman" w:hAnsi="Times New Roman" w:cs="Times New Roman"/>
          <w:i/>
          <w:iCs/>
          <w:rPrChange w:id="631" w:author="Alejandro Andreas Jaume Losa" w:date="2023-11-13T09:52:00Z">
            <w:rPr>
              <w:ins w:id="632" w:author="Alejandro Andreas Jaume Losa" w:date="2023-11-13T09:49:00Z"/>
              <w:rFonts w:ascii="Times New Roman" w:hAnsi="Times New Roman" w:cs="Times New Roman"/>
            </w:rPr>
          </w:rPrChange>
        </w:rPr>
      </w:pPr>
      <w:ins w:id="633" w:author="Alejandro Andreas Jaume Losa" w:date="2023-11-13T09:52:00Z">
        <w:r w:rsidRPr="004E467D">
          <w:rPr>
            <w:rFonts w:ascii="Times New Roman" w:hAnsi="Times New Roman" w:cs="Times New Roman"/>
            <w:i/>
            <w:iCs/>
            <w:rPrChange w:id="634" w:author="Alejandro Andreas Jaume Losa" w:date="2023-11-13T09:52:00Z">
              <w:rPr>
                <w:rFonts w:ascii="Times New Roman" w:hAnsi="Times New Roman" w:cs="Times New Roman"/>
              </w:rPr>
            </w:rPrChange>
          </w:rPr>
          <w:t>Participants</w:t>
        </w:r>
      </w:ins>
    </w:p>
    <w:p w14:paraId="3D7A98A1" w14:textId="1D666C77" w:rsidR="003A2F9E" w:rsidRDefault="009E102E" w:rsidP="00CA740E">
      <w:pPr>
        <w:spacing w:line="480" w:lineRule="auto"/>
        <w:ind w:firstLine="720"/>
        <w:jc w:val="both"/>
        <w:rPr>
          <w:ins w:id="635" w:author="Alejandro Andreas Jaume Losa" w:date="2023-11-13T10:49:00Z"/>
          <w:rFonts w:ascii="Times New Roman" w:hAnsi="Times New Roman" w:cs="Times New Roman"/>
        </w:rPr>
      </w:pPr>
      <w:ins w:id="636" w:author="Alejandro Andreas Jaume Losa" w:date="2023-11-13T09:08:00Z">
        <w:r>
          <w:rPr>
            <w:rFonts w:ascii="Times New Roman" w:hAnsi="Times New Roman" w:cs="Times New Roman"/>
          </w:rPr>
          <w:t xml:space="preserve">Participants were recruited during a </w:t>
        </w:r>
      </w:ins>
      <w:ins w:id="637" w:author="Alejandro Andreas Jaume Losa" w:date="2023-11-13T09:12:00Z">
        <w:r>
          <w:rPr>
            <w:rFonts w:ascii="Times New Roman" w:hAnsi="Times New Roman" w:cs="Times New Roman"/>
          </w:rPr>
          <w:t>ten</w:t>
        </w:r>
      </w:ins>
      <w:ins w:id="638" w:author="Alejandro Andreas Jaume Losa" w:date="2023-11-13T09:08:00Z">
        <w:r>
          <w:rPr>
            <w:rFonts w:ascii="Times New Roman" w:hAnsi="Times New Roman" w:cs="Times New Roman"/>
          </w:rPr>
          <w:t>-day period during the Fall 2023</w:t>
        </w:r>
      </w:ins>
      <w:ins w:id="639" w:author="Alejandro Andreas Jaume Losa" w:date="2023-11-13T09:09:00Z">
        <w:r>
          <w:rPr>
            <w:rFonts w:ascii="Times New Roman" w:hAnsi="Times New Roman" w:cs="Times New Roman"/>
          </w:rPr>
          <w:t xml:space="preserve"> semester to take part in the study, which was prepared and administered online using Qualtrics survey software. The participants (N=127</w:t>
        </w:r>
      </w:ins>
      <w:ins w:id="640" w:author="Alejandro Andreas Jaume Losa" w:date="2023-11-13T09:12:00Z">
        <w:r>
          <w:rPr>
            <w:rFonts w:ascii="Times New Roman" w:hAnsi="Times New Roman" w:cs="Times New Roman"/>
          </w:rPr>
          <w:t xml:space="preserve">, </w:t>
        </w:r>
      </w:ins>
      <w:ins w:id="641" w:author="Alejandro Andreas Jaume Losa" w:date="2023-11-13T09:14:00Z">
        <w:r>
          <w:rPr>
            <w:rFonts w:ascii="Times New Roman" w:hAnsi="Times New Roman" w:cs="Times New Roman"/>
          </w:rPr>
          <w:t>82 females</w:t>
        </w:r>
      </w:ins>
      <w:ins w:id="642" w:author="Alejandro Andreas Jaume Losa" w:date="2023-11-13T09:09:00Z">
        <w:r>
          <w:rPr>
            <w:rFonts w:ascii="Times New Roman" w:hAnsi="Times New Roman" w:cs="Times New Roman"/>
          </w:rPr>
          <w:t>)</w:t>
        </w:r>
      </w:ins>
      <w:ins w:id="643" w:author="Alejandro Andreas Jaume Losa" w:date="2023-11-13T09:12:00Z">
        <w:r>
          <w:rPr>
            <w:rFonts w:ascii="Times New Roman" w:hAnsi="Times New Roman" w:cs="Times New Roman"/>
          </w:rPr>
          <w:t xml:space="preserve"> </w:t>
        </w:r>
      </w:ins>
      <w:ins w:id="644" w:author="Alejandro Andreas Jaume Losa" w:date="2023-11-13T09:17:00Z">
        <w:r w:rsidR="00757B0C">
          <w:rPr>
            <w:rFonts w:ascii="Times New Roman" w:hAnsi="Times New Roman" w:cs="Times New Roman"/>
          </w:rPr>
          <w:t xml:space="preserve">were between 18 and 71 years old, </w:t>
        </w:r>
      </w:ins>
      <w:ins w:id="645" w:author="Alejandro Andreas Jaume Losa" w:date="2023-11-13T09:18:00Z">
        <w:r w:rsidR="00757B0C">
          <w:rPr>
            <w:rFonts w:ascii="Times New Roman" w:hAnsi="Times New Roman" w:cs="Times New Roman"/>
          </w:rPr>
          <w:t xml:space="preserve">they </w:t>
        </w:r>
      </w:ins>
      <w:ins w:id="646" w:author="Alejandro Andreas Jaume Losa" w:date="2023-11-13T09:21:00Z">
        <w:r w:rsidR="00757B0C">
          <w:rPr>
            <w:rFonts w:ascii="Times New Roman" w:hAnsi="Times New Roman" w:cs="Times New Roman"/>
          </w:rPr>
          <w:t>lived or had</w:t>
        </w:r>
      </w:ins>
      <w:ins w:id="647" w:author="Alejandro Andreas Jaume Losa" w:date="2023-11-13T09:18:00Z">
        <w:r w:rsidR="00757B0C">
          <w:rPr>
            <w:rFonts w:ascii="Times New Roman" w:hAnsi="Times New Roman" w:cs="Times New Roman"/>
          </w:rPr>
          <w:t xml:space="preserve"> lived </w:t>
        </w:r>
      </w:ins>
      <w:ins w:id="648" w:author="Alejandro Andreas Jaume Losa" w:date="2023-11-13T09:19:00Z">
        <w:r w:rsidR="00757B0C">
          <w:rPr>
            <w:rFonts w:ascii="Times New Roman" w:hAnsi="Times New Roman" w:cs="Times New Roman"/>
          </w:rPr>
          <w:t xml:space="preserve">in Palma for at least 5 </w:t>
        </w:r>
      </w:ins>
      <w:ins w:id="649" w:author="Alejandro Andreas Jaume Losa" w:date="2023-11-13T09:25:00Z">
        <w:r w:rsidR="00757B0C">
          <w:rPr>
            <w:rFonts w:ascii="Times New Roman" w:hAnsi="Times New Roman" w:cs="Times New Roman"/>
          </w:rPr>
          <w:t>years and</w:t>
        </w:r>
      </w:ins>
      <w:ins w:id="650" w:author="Alejandro Andreas Jaume Losa" w:date="2023-11-13T09:19:00Z">
        <w:r w:rsidR="00757B0C">
          <w:rPr>
            <w:rFonts w:ascii="Times New Roman" w:hAnsi="Times New Roman" w:cs="Times New Roman"/>
          </w:rPr>
          <w:t xml:space="preserve"> were proficient in both Catalan and Spanish</w:t>
        </w:r>
      </w:ins>
      <w:ins w:id="651" w:author="Alejandro Andreas Jaume Losa" w:date="2023-11-13T10:39:00Z">
        <w:r w:rsidR="00C82367">
          <w:rPr>
            <w:rFonts w:ascii="Times New Roman" w:hAnsi="Times New Roman" w:cs="Times New Roman"/>
          </w:rPr>
          <w:t>.</w:t>
        </w:r>
      </w:ins>
    </w:p>
    <w:p w14:paraId="76611A85" w14:textId="58C9D802" w:rsidR="00845928" w:rsidRDefault="00845928" w:rsidP="00CA740E">
      <w:pPr>
        <w:spacing w:line="480" w:lineRule="auto"/>
        <w:ind w:firstLine="720"/>
        <w:jc w:val="both"/>
        <w:rPr>
          <w:ins w:id="652" w:author="Alejandro Andreas Jaume Losa" w:date="2023-11-13T09:52:00Z"/>
          <w:rFonts w:ascii="Times New Roman" w:hAnsi="Times New Roman" w:cs="Times New Roman"/>
        </w:rPr>
      </w:pPr>
      <w:ins w:id="653" w:author="Alejandro Andreas Jaume Losa" w:date="2023-11-13T10:49:00Z">
        <w:r w:rsidRPr="00845928">
          <w:rPr>
            <w:rFonts w:ascii="Times New Roman" w:hAnsi="Times New Roman" w:cs="Times New Roman"/>
            <w:highlight w:val="yellow"/>
            <w:rPrChange w:id="654" w:author="Alejandro Andreas Jaume Losa" w:date="2023-11-13T10:49:00Z">
              <w:rPr>
                <w:rFonts w:ascii="Times New Roman" w:hAnsi="Times New Roman" w:cs="Times New Roman"/>
              </w:rPr>
            </w:rPrChange>
          </w:rPr>
          <w:t xml:space="preserve">Excluded </w:t>
        </w:r>
        <w:r w:rsidRPr="00845928">
          <w:rPr>
            <w:rFonts w:ascii="Times New Roman" w:hAnsi="Times New Roman" w:cs="Times New Roman"/>
            <w:highlight w:val="yellow"/>
          </w:rPr>
          <w:t>participants.</w:t>
        </w:r>
      </w:ins>
    </w:p>
    <w:p w14:paraId="03991D55" w14:textId="3E0DD745" w:rsidR="004E467D" w:rsidRPr="007F2228" w:rsidRDefault="004E467D" w:rsidP="00CA740E">
      <w:pPr>
        <w:spacing w:line="480" w:lineRule="auto"/>
        <w:ind w:firstLine="720"/>
        <w:jc w:val="both"/>
        <w:rPr>
          <w:ins w:id="655" w:author="Alejandro Andreas Jaume Losa" w:date="2023-11-13T09:52:00Z"/>
          <w:rFonts w:ascii="Times New Roman" w:hAnsi="Times New Roman" w:cs="Times New Roman"/>
          <w:i/>
          <w:iCs/>
          <w:rPrChange w:id="656" w:author="Alejandro Andreas Jaume Losa" w:date="2023-11-13T10:07:00Z">
            <w:rPr>
              <w:ins w:id="657" w:author="Alejandro Andreas Jaume Losa" w:date="2023-11-13T09:52:00Z"/>
              <w:rFonts w:ascii="Times New Roman" w:hAnsi="Times New Roman" w:cs="Times New Roman"/>
            </w:rPr>
          </w:rPrChange>
        </w:rPr>
      </w:pPr>
      <w:ins w:id="658" w:author="Alejandro Andreas Jaume Losa" w:date="2023-11-13T09:52:00Z">
        <w:r w:rsidRPr="007F2228">
          <w:rPr>
            <w:rFonts w:ascii="Times New Roman" w:hAnsi="Times New Roman" w:cs="Times New Roman"/>
            <w:i/>
            <w:iCs/>
            <w:rPrChange w:id="659" w:author="Alejandro Andreas Jaume Losa" w:date="2023-11-13T10:07:00Z">
              <w:rPr>
                <w:rFonts w:ascii="Times New Roman" w:hAnsi="Times New Roman" w:cs="Times New Roman"/>
              </w:rPr>
            </w:rPrChange>
          </w:rPr>
          <w:t>Materials</w:t>
        </w:r>
      </w:ins>
    </w:p>
    <w:p w14:paraId="646D64CA" w14:textId="08D3787B" w:rsidR="004E467D" w:rsidRDefault="007F2228" w:rsidP="00CA740E">
      <w:pPr>
        <w:spacing w:line="480" w:lineRule="auto"/>
        <w:ind w:firstLine="720"/>
        <w:jc w:val="both"/>
        <w:rPr>
          <w:ins w:id="660" w:author="Alejandro Andreas Jaume Losa" w:date="2023-11-13T09:59:00Z"/>
          <w:rFonts w:ascii="Times New Roman" w:hAnsi="Times New Roman" w:cs="Times New Roman"/>
        </w:rPr>
      </w:pPr>
      <w:ins w:id="661" w:author="Alejandro Andreas Jaume Losa" w:date="2023-11-13T10:00:00Z">
        <w:r>
          <w:rPr>
            <w:rFonts w:ascii="Times New Roman" w:hAnsi="Times New Roman" w:cs="Times New Roman"/>
          </w:rPr>
          <w:t xml:space="preserve">An online survey was </w:t>
        </w:r>
      </w:ins>
      <w:ins w:id="662" w:author="Alejandro Andreas Jaume Losa" w:date="2023-11-13T10:01:00Z">
        <w:r>
          <w:rPr>
            <w:rFonts w:ascii="Times New Roman" w:hAnsi="Times New Roman" w:cs="Times New Roman"/>
          </w:rPr>
          <w:t xml:space="preserve">designed using Qualtrics survey software. This survey had three parts. The first part </w:t>
        </w:r>
      </w:ins>
      <w:ins w:id="663" w:author="Alejandro Andreas Jaume Losa" w:date="2023-11-13T10:03:00Z">
        <w:r>
          <w:rPr>
            <w:rFonts w:ascii="Times New Roman" w:hAnsi="Times New Roman" w:cs="Times New Roman"/>
          </w:rPr>
          <w:t>was prepared to collect demographic information from the participants</w:t>
        </w:r>
      </w:ins>
      <w:ins w:id="664" w:author="Alejandro Andreas Jaume Losa" w:date="2023-11-13T10:04:00Z">
        <w:r>
          <w:rPr>
            <w:rFonts w:ascii="Times New Roman" w:hAnsi="Times New Roman" w:cs="Times New Roman"/>
          </w:rPr>
          <w:t xml:space="preserve">. Specifically, we collected information </w:t>
        </w:r>
      </w:ins>
      <w:ins w:id="665" w:author="Alejandro Andreas Jaume Losa" w:date="2023-11-13T10:11:00Z">
        <w:r w:rsidR="00661924">
          <w:rPr>
            <w:rFonts w:ascii="Times New Roman" w:hAnsi="Times New Roman" w:cs="Times New Roman"/>
          </w:rPr>
          <w:t>regarding</w:t>
        </w:r>
      </w:ins>
      <w:ins w:id="666" w:author="Alejandro Andreas Jaume Losa" w:date="2023-11-13T10:04:00Z">
        <w:r>
          <w:rPr>
            <w:rFonts w:ascii="Times New Roman" w:hAnsi="Times New Roman" w:cs="Times New Roman"/>
          </w:rPr>
          <w:t xml:space="preserve"> gender, age, country of birth, </w:t>
        </w:r>
      </w:ins>
      <w:ins w:id="667" w:author="Alejandro Andreas Jaume Losa" w:date="2023-11-13T10:05:00Z">
        <w:r>
          <w:rPr>
            <w:rFonts w:ascii="Times New Roman" w:hAnsi="Times New Roman" w:cs="Times New Roman"/>
          </w:rPr>
          <w:t xml:space="preserve">Autonomous Community of birth, ethnic origin, neighborhood of residence, level of education, </w:t>
        </w:r>
      </w:ins>
      <w:ins w:id="668" w:author="Alejandro Andreas Jaume Losa" w:date="2023-11-13T10:06:00Z">
        <w:r>
          <w:rPr>
            <w:rFonts w:ascii="Times New Roman" w:hAnsi="Times New Roman" w:cs="Times New Roman"/>
          </w:rPr>
          <w:t>employment situation, household income, national identity, and political orientation.</w:t>
        </w:r>
      </w:ins>
      <w:ins w:id="669" w:author="Alejandro Andreas Jaume Losa" w:date="2023-11-13T10:09:00Z">
        <w:r w:rsidR="00661924">
          <w:rPr>
            <w:rFonts w:ascii="Times New Roman" w:hAnsi="Times New Roman" w:cs="Times New Roman"/>
          </w:rPr>
          <w:t xml:space="preserve"> The second part collected information on the </w:t>
        </w:r>
      </w:ins>
      <w:ins w:id="670" w:author="Alejandro Andreas Jaume Losa" w:date="2023-11-13T10:10:00Z">
        <w:r w:rsidR="00661924">
          <w:rPr>
            <w:rFonts w:ascii="Times New Roman" w:hAnsi="Times New Roman" w:cs="Times New Roman"/>
          </w:rPr>
          <w:t xml:space="preserve">knowledge and usage of </w:t>
        </w:r>
      </w:ins>
      <w:ins w:id="671" w:author="Alejandro Andreas Jaume Losa" w:date="2023-11-13T10:11:00Z">
        <w:r w:rsidR="00661924">
          <w:rPr>
            <w:rFonts w:ascii="Times New Roman" w:hAnsi="Times New Roman" w:cs="Times New Roman"/>
          </w:rPr>
          <w:t xml:space="preserve">Catalan and Spanish. Specifically, we collected information regarding </w:t>
        </w:r>
      </w:ins>
      <w:ins w:id="672" w:author="Alejandro Andreas Jaume Losa" w:date="2023-11-13T10:12:00Z">
        <w:r w:rsidR="00661924">
          <w:rPr>
            <w:rFonts w:ascii="Times New Roman" w:hAnsi="Times New Roman" w:cs="Times New Roman"/>
          </w:rPr>
          <w:t>native language or languages, proficiency in Catalan and Spanish (comprehension, reading, speaking, and writing), lang</w:t>
        </w:r>
      </w:ins>
      <w:ins w:id="673" w:author="Alejandro Andreas Jaume Losa" w:date="2023-11-13T10:13:00Z">
        <w:r w:rsidR="00661924">
          <w:rPr>
            <w:rFonts w:ascii="Times New Roman" w:hAnsi="Times New Roman" w:cs="Times New Roman"/>
          </w:rPr>
          <w:t>uages studies other than Catalan and Spanish, use of Catalan and Spanish with different social groups (parents</w:t>
        </w:r>
      </w:ins>
      <w:ins w:id="674" w:author="Alejandro Andreas Jaume Losa" w:date="2023-11-13T10:14:00Z">
        <w:r w:rsidR="00661924">
          <w:rPr>
            <w:rFonts w:ascii="Times New Roman" w:hAnsi="Times New Roman" w:cs="Times New Roman"/>
          </w:rPr>
          <w:t>,</w:t>
        </w:r>
      </w:ins>
      <w:ins w:id="675" w:author="Alejandro Andreas Jaume Losa" w:date="2023-11-13T10:13:00Z">
        <w:r w:rsidR="00661924">
          <w:rPr>
            <w:rFonts w:ascii="Times New Roman" w:hAnsi="Times New Roman" w:cs="Times New Roman"/>
          </w:rPr>
          <w:t xml:space="preserve"> </w:t>
        </w:r>
      </w:ins>
      <w:ins w:id="676" w:author="Alejandro Andreas Jaume Losa" w:date="2023-11-13T10:15:00Z">
        <w:r w:rsidR="00661924">
          <w:rPr>
            <w:rFonts w:ascii="Times New Roman" w:hAnsi="Times New Roman" w:cs="Times New Roman"/>
          </w:rPr>
          <w:t xml:space="preserve">children, </w:t>
        </w:r>
      </w:ins>
      <w:ins w:id="677" w:author="Alejandro Andreas Jaume Losa" w:date="2023-11-13T10:14:00Z">
        <w:r w:rsidR="00661924">
          <w:rPr>
            <w:rFonts w:ascii="Times New Roman" w:hAnsi="Times New Roman" w:cs="Times New Roman"/>
          </w:rPr>
          <w:t>siblings</w:t>
        </w:r>
      </w:ins>
      <w:ins w:id="678" w:author="Alejandro Andreas Jaume Losa" w:date="2023-11-13T10:13:00Z">
        <w:r w:rsidR="00661924">
          <w:rPr>
            <w:rFonts w:ascii="Times New Roman" w:hAnsi="Times New Roman" w:cs="Times New Roman"/>
          </w:rPr>
          <w:t>, grandparents, fri</w:t>
        </w:r>
      </w:ins>
      <w:ins w:id="679" w:author="Alejandro Andreas Jaume Losa" w:date="2023-11-13T10:14:00Z">
        <w:r w:rsidR="00661924">
          <w:rPr>
            <w:rFonts w:ascii="Times New Roman" w:hAnsi="Times New Roman" w:cs="Times New Roman"/>
          </w:rPr>
          <w:t>ends, neighbors, partners, relatives, professors, classmates, cowo</w:t>
        </w:r>
      </w:ins>
      <w:ins w:id="680" w:author="Alejandro Andreas Jaume Losa" w:date="2023-11-13T10:15:00Z">
        <w:r w:rsidR="00661924">
          <w:rPr>
            <w:rFonts w:ascii="Times New Roman" w:hAnsi="Times New Roman" w:cs="Times New Roman"/>
          </w:rPr>
          <w:t xml:space="preserve">rkers, and immigrants), and </w:t>
        </w:r>
      </w:ins>
      <w:ins w:id="681" w:author="Alejandro Andreas Jaume Losa" w:date="2023-11-13T10:16:00Z">
        <w:r w:rsidR="00661924">
          <w:rPr>
            <w:rFonts w:ascii="Times New Roman" w:hAnsi="Times New Roman" w:cs="Times New Roman"/>
          </w:rPr>
          <w:t>use of Catalan and Spanish in different contexts (</w:t>
        </w:r>
      </w:ins>
      <w:ins w:id="682" w:author="Alejandro Andreas Jaume Losa" w:date="2023-11-13T10:17:00Z">
        <w:r w:rsidR="00C40EB1">
          <w:rPr>
            <w:rFonts w:ascii="Times New Roman" w:hAnsi="Times New Roman" w:cs="Times New Roman"/>
          </w:rPr>
          <w:t xml:space="preserve">administration, school, </w:t>
        </w:r>
        <w:r w:rsidR="00C40EB1">
          <w:rPr>
            <w:rFonts w:ascii="Times New Roman" w:hAnsi="Times New Roman" w:cs="Times New Roman"/>
          </w:rPr>
          <w:lastRenderedPageBreak/>
          <w:t xml:space="preserve">workplace, </w:t>
        </w:r>
      </w:ins>
      <w:ins w:id="683" w:author="Alejandro Andreas Jaume Losa" w:date="2023-11-13T10:18:00Z">
        <w:r w:rsidR="00C40EB1">
          <w:rPr>
            <w:rFonts w:ascii="Times New Roman" w:hAnsi="Times New Roman" w:cs="Times New Roman"/>
          </w:rPr>
          <w:t>financial institutions</w:t>
        </w:r>
      </w:ins>
      <w:ins w:id="684" w:author="Alejandro Andreas Jaume Losa" w:date="2023-11-13T10:17:00Z">
        <w:r w:rsidR="00C40EB1">
          <w:rPr>
            <w:rFonts w:ascii="Times New Roman" w:hAnsi="Times New Roman" w:cs="Times New Roman"/>
          </w:rPr>
          <w:t xml:space="preserve">, </w:t>
        </w:r>
      </w:ins>
      <w:ins w:id="685" w:author="Alejandro Andreas Jaume Losa" w:date="2023-11-13T10:18:00Z">
        <w:r w:rsidR="00C40EB1">
          <w:rPr>
            <w:rFonts w:ascii="Times New Roman" w:hAnsi="Times New Roman" w:cs="Times New Roman"/>
          </w:rPr>
          <w:t>local commerce, department stores, social networks</w:t>
        </w:r>
      </w:ins>
      <w:ins w:id="686" w:author="Alejandro Andreas Jaume Losa" w:date="2023-11-13T10:19:00Z">
        <w:r w:rsidR="00C40EB1">
          <w:rPr>
            <w:rFonts w:ascii="Times New Roman" w:hAnsi="Times New Roman" w:cs="Times New Roman"/>
          </w:rPr>
          <w:t xml:space="preserve">, etc.). The third part collected </w:t>
        </w:r>
        <w:del w:id="687" w:author="Microsoft Office User" w:date="2023-12-02T13:05:00Z">
          <w:r w:rsidR="00C40EB1" w:rsidDel="00F85B2D">
            <w:rPr>
              <w:rFonts w:ascii="Times New Roman" w:hAnsi="Times New Roman" w:cs="Times New Roman"/>
            </w:rPr>
            <w:delText>date</w:delText>
          </w:r>
        </w:del>
      </w:ins>
      <w:ins w:id="688" w:author="Microsoft Office User" w:date="2023-12-02T13:05:00Z">
        <w:r w:rsidR="00F85B2D">
          <w:rPr>
            <w:rFonts w:ascii="Times New Roman" w:hAnsi="Times New Roman" w:cs="Times New Roman"/>
          </w:rPr>
          <w:t>data</w:t>
        </w:r>
      </w:ins>
      <w:ins w:id="689" w:author="Alejandro Andreas Jaume Losa" w:date="2023-11-13T10:19:00Z">
        <w:r w:rsidR="00C40EB1">
          <w:rPr>
            <w:rFonts w:ascii="Times New Roman" w:hAnsi="Times New Roman" w:cs="Times New Roman"/>
          </w:rPr>
          <w:t xml:space="preserve"> on the language attitudes toward Catalan and Spanish.</w:t>
        </w:r>
      </w:ins>
      <w:ins w:id="690" w:author="Alejandro Andreas Jaume Losa" w:date="2023-11-13T10:20:00Z">
        <w:r w:rsidR="007542C0">
          <w:rPr>
            <w:rFonts w:ascii="Times New Roman" w:hAnsi="Times New Roman" w:cs="Times New Roman"/>
          </w:rPr>
          <w:t xml:space="preserve"> Participants were asked to </w:t>
        </w:r>
      </w:ins>
      <w:ins w:id="691" w:author="Alejandro Andreas Jaume Losa" w:date="2023-11-13T10:21:00Z">
        <w:r w:rsidR="007542C0">
          <w:rPr>
            <w:rFonts w:ascii="Times New Roman" w:hAnsi="Times New Roman" w:cs="Times New Roman"/>
          </w:rPr>
          <w:t>type</w:t>
        </w:r>
      </w:ins>
      <w:ins w:id="692" w:author="Alejandro Andreas Jaume Losa" w:date="2023-11-13T10:20:00Z">
        <w:r w:rsidR="007542C0">
          <w:rPr>
            <w:rFonts w:ascii="Times New Roman" w:hAnsi="Times New Roman" w:cs="Times New Roman"/>
          </w:rPr>
          <w:t xml:space="preserve"> of questions. </w:t>
        </w:r>
      </w:ins>
      <w:ins w:id="693" w:author="Alejandro Andreas Jaume Losa" w:date="2023-11-13T10:21:00Z">
        <w:r w:rsidR="007542C0">
          <w:rPr>
            <w:rFonts w:ascii="Times New Roman" w:hAnsi="Times New Roman" w:cs="Times New Roman"/>
          </w:rPr>
          <w:t xml:space="preserve">The first one consisted in finishing sentences such as ‘the official language of the Balearic Islands should be’ or ‘the </w:t>
        </w:r>
      </w:ins>
      <w:ins w:id="694" w:author="Alejandro Andreas Jaume Losa" w:date="2023-11-13T10:22:00Z">
        <w:r w:rsidR="007542C0">
          <w:rPr>
            <w:rFonts w:ascii="Times New Roman" w:hAnsi="Times New Roman" w:cs="Times New Roman"/>
          </w:rPr>
          <w:t xml:space="preserve">medium of instruction in public </w:t>
        </w:r>
      </w:ins>
      <w:ins w:id="695" w:author="Alejandro Andreas Jaume Losa" w:date="2023-11-13T10:23:00Z">
        <w:r w:rsidR="007542C0">
          <w:rPr>
            <w:rFonts w:ascii="Times New Roman" w:hAnsi="Times New Roman" w:cs="Times New Roman"/>
          </w:rPr>
          <w:t xml:space="preserve">education should be’ with one of three possible answers: Catalan, Spanish, or both. The second question consisted in </w:t>
        </w:r>
      </w:ins>
      <w:ins w:id="696" w:author="Alejandro Andreas Jaume Losa" w:date="2023-11-13T10:24:00Z">
        <w:r w:rsidR="007542C0">
          <w:rPr>
            <w:rFonts w:ascii="Times New Roman" w:hAnsi="Times New Roman" w:cs="Times New Roman"/>
          </w:rPr>
          <w:t xml:space="preserve">indicating the level of agreement or disagreement </w:t>
        </w:r>
      </w:ins>
      <w:ins w:id="697" w:author="Alejandro Andreas Jaume Losa" w:date="2023-11-13T10:25:00Z">
        <w:r w:rsidR="007542C0">
          <w:rPr>
            <w:rFonts w:ascii="Times New Roman" w:hAnsi="Times New Roman" w:cs="Times New Roman"/>
          </w:rPr>
          <w:t>with a series of statements</w:t>
        </w:r>
      </w:ins>
      <w:ins w:id="698" w:author="Alejandro Andreas Jaume Losa" w:date="2023-11-13T10:26:00Z">
        <w:r w:rsidR="007542C0">
          <w:rPr>
            <w:rFonts w:ascii="Times New Roman" w:hAnsi="Times New Roman" w:cs="Times New Roman"/>
          </w:rPr>
          <w:t xml:space="preserve"> using a draggable bar</w:t>
        </w:r>
      </w:ins>
      <w:ins w:id="699" w:author="Alejandro Andreas Jaume Losa" w:date="2023-11-13T10:25:00Z">
        <w:r w:rsidR="007542C0">
          <w:rPr>
            <w:rFonts w:ascii="Times New Roman" w:hAnsi="Times New Roman" w:cs="Times New Roman"/>
          </w:rPr>
          <w:t xml:space="preserve">. </w:t>
        </w:r>
      </w:ins>
      <w:ins w:id="700" w:author="Alejandro Andreas Jaume Losa" w:date="2023-11-13T10:27:00Z">
        <w:r w:rsidR="007542C0">
          <w:rPr>
            <w:rFonts w:ascii="Times New Roman" w:hAnsi="Times New Roman" w:cs="Times New Roman"/>
          </w:rPr>
          <w:t xml:space="preserve">This question included statements such as: ‘I like it when people use </w:t>
        </w:r>
      </w:ins>
      <w:ins w:id="701" w:author="Alejandro Andreas Jaume Losa" w:date="2023-11-13T10:28:00Z">
        <w:r w:rsidR="003F2E7A">
          <w:rPr>
            <w:rFonts w:ascii="Times New Roman" w:hAnsi="Times New Roman" w:cs="Times New Roman"/>
          </w:rPr>
          <w:t>Spanish</w:t>
        </w:r>
      </w:ins>
      <w:ins w:id="702" w:author="Alejandro Andreas Jaume Losa" w:date="2023-11-13T10:27:00Z">
        <w:r w:rsidR="007542C0">
          <w:rPr>
            <w:rFonts w:ascii="Times New Roman" w:hAnsi="Times New Roman" w:cs="Times New Roman"/>
          </w:rPr>
          <w:t xml:space="preserve">, </w:t>
        </w:r>
      </w:ins>
      <w:ins w:id="703" w:author="Alejandro Andreas Jaume Losa" w:date="2023-11-13T10:28:00Z">
        <w:r w:rsidR="003F2E7A">
          <w:rPr>
            <w:rFonts w:ascii="Times New Roman" w:hAnsi="Times New Roman" w:cs="Times New Roman"/>
          </w:rPr>
          <w:t>‘Catalan is worth learning’, ‘</w:t>
        </w:r>
      </w:ins>
      <w:ins w:id="704" w:author="Alejandro Andreas Jaume Losa" w:date="2023-11-13T10:29:00Z">
        <w:r w:rsidR="003F2E7A">
          <w:rPr>
            <w:rFonts w:ascii="Times New Roman" w:hAnsi="Times New Roman" w:cs="Times New Roman"/>
          </w:rPr>
          <w:t>Catalan is part of the identity of the Balearic I</w:t>
        </w:r>
      </w:ins>
      <w:ins w:id="705" w:author="Alejandro Andreas Jaume Losa" w:date="2023-11-13T10:30:00Z">
        <w:r w:rsidR="003F2E7A">
          <w:rPr>
            <w:rFonts w:ascii="Times New Roman" w:hAnsi="Times New Roman" w:cs="Times New Roman"/>
          </w:rPr>
          <w:t>slands’.</w:t>
        </w:r>
      </w:ins>
    </w:p>
    <w:p w14:paraId="43D5B494" w14:textId="1B378BDC" w:rsidR="007F2228" w:rsidRPr="007F2228" w:rsidRDefault="007F2228" w:rsidP="00CA740E">
      <w:pPr>
        <w:spacing w:line="480" w:lineRule="auto"/>
        <w:ind w:firstLine="720"/>
        <w:jc w:val="both"/>
        <w:rPr>
          <w:ins w:id="706" w:author="Alejandro Andreas Jaume Losa" w:date="2023-11-13T08:59:00Z"/>
          <w:rFonts w:ascii="Times New Roman" w:hAnsi="Times New Roman" w:cs="Times New Roman"/>
          <w:i/>
          <w:iCs/>
          <w:rPrChange w:id="707" w:author="Alejandro Andreas Jaume Losa" w:date="2023-11-13T10:07:00Z">
            <w:rPr>
              <w:ins w:id="708" w:author="Alejandro Andreas Jaume Losa" w:date="2023-11-13T08:59:00Z"/>
            </w:rPr>
          </w:rPrChange>
        </w:rPr>
      </w:pPr>
      <w:ins w:id="709" w:author="Alejandro Andreas Jaume Losa" w:date="2023-11-13T09:59:00Z">
        <w:r w:rsidRPr="007F2228">
          <w:rPr>
            <w:rFonts w:ascii="Times New Roman" w:hAnsi="Times New Roman" w:cs="Times New Roman"/>
            <w:i/>
            <w:iCs/>
            <w:rPrChange w:id="710" w:author="Alejandro Andreas Jaume Losa" w:date="2023-11-13T10:07:00Z">
              <w:rPr>
                <w:rFonts w:ascii="Times New Roman" w:hAnsi="Times New Roman" w:cs="Times New Roman"/>
              </w:rPr>
            </w:rPrChange>
          </w:rPr>
          <w:t>Procedure</w:t>
        </w:r>
      </w:ins>
    </w:p>
    <w:p w14:paraId="21CD6330" w14:textId="40FE1B6E" w:rsidR="007F2228" w:rsidRDefault="007F2228" w:rsidP="007F2228">
      <w:pPr>
        <w:spacing w:line="480" w:lineRule="auto"/>
        <w:ind w:firstLine="720"/>
        <w:jc w:val="both"/>
        <w:rPr>
          <w:ins w:id="711" w:author="Alejandro Andreas Jaume Losa" w:date="2023-11-13T10:49:00Z"/>
          <w:rFonts w:ascii="Times New Roman" w:hAnsi="Times New Roman" w:cs="Times New Roman"/>
        </w:rPr>
      </w:pPr>
      <w:ins w:id="712" w:author="Alejandro Andreas Jaume Losa" w:date="2023-11-13T09:59:00Z">
        <w:r>
          <w:rPr>
            <w:rFonts w:ascii="Times New Roman" w:hAnsi="Times New Roman" w:cs="Times New Roman"/>
          </w:rPr>
          <w:t xml:space="preserve">Participants self-identified for this study. Recruitment materials in Catalan and Spanish with information about the study, the requirements to participate and a link to the consent form and the survey were posted on different social networks and online communication channels. Participants who were interested and wanted to participate clicked on the link and read the consent form. </w:t>
        </w:r>
      </w:ins>
      <w:ins w:id="713" w:author="Alejandro Andreas Jaume Losa" w:date="2023-11-13T10:40:00Z">
        <w:r w:rsidR="00C82367">
          <w:rPr>
            <w:rFonts w:ascii="Times New Roman" w:hAnsi="Times New Roman" w:cs="Times New Roman"/>
          </w:rPr>
          <w:t>Those who</w:t>
        </w:r>
      </w:ins>
      <w:ins w:id="714" w:author="Alejandro Andreas Jaume Losa" w:date="2023-11-13T09:59:00Z">
        <w:r>
          <w:rPr>
            <w:rFonts w:ascii="Times New Roman" w:hAnsi="Times New Roman" w:cs="Times New Roman"/>
          </w:rPr>
          <w:t xml:space="preserve"> agreed with the terms</w:t>
        </w:r>
      </w:ins>
      <w:ins w:id="715" w:author="Alejandro Andreas Jaume Losa" w:date="2023-11-13T10:40:00Z">
        <w:r w:rsidR="00C82367">
          <w:rPr>
            <w:rFonts w:ascii="Times New Roman" w:hAnsi="Times New Roman" w:cs="Times New Roman"/>
          </w:rPr>
          <w:t xml:space="preserve"> </w:t>
        </w:r>
      </w:ins>
      <w:ins w:id="716" w:author="Alejandro Andreas Jaume Losa" w:date="2023-11-13T09:59:00Z">
        <w:r>
          <w:rPr>
            <w:rFonts w:ascii="Times New Roman" w:hAnsi="Times New Roman" w:cs="Times New Roman"/>
          </w:rPr>
          <w:t>clicked on the ‘I agree’ button and began the survey. Participants completed the survey on their own electronic devices and at their own pace without being observed.</w:t>
        </w:r>
      </w:ins>
      <w:ins w:id="717" w:author="Alejandro Andreas Jaume Losa" w:date="2023-11-13T10:41:00Z">
        <w:r w:rsidR="00C82367">
          <w:rPr>
            <w:rFonts w:ascii="Times New Roman" w:hAnsi="Times New Roman" w:cs="Times New Roman"/>
          </w:rPr>
          <w:t xml:space="preserve"> On average, the survey took approximately 15 minutes to be completed</w:t>
        </w:r>
      </w:ins>
      <w:ins w:id="718" w:author="Alejandro Andreas Jaume Losa" w:date="2023-11-13T10:42:00Z">
        <w:r w:rsidR="00C82367">
          <w:rPr>
            <w:rFonts w:ascii="Times New Roman" w:hAnsi="Times New Roman" w:cs="Times New Roman"/>
          </w:rPr>
          <w:t>.</w:t>
        </w:r>
      </w:ins>
      <w:ins w:id="719" w:author="Alejandro Andreas Jaume Losa" w:date="2023-11-13T09:59:00Z">
        <w:r>
          <w:rPr>
            <w:rFonts w:ascii="Times New Roman" w:hAnsi="Times New Roman" w:cs="Times New Roman"/>
          </w:rPr>
          <w:t xml:space="preserve"> Participants were informed of their right to withdraw from the survey at any time without being penalized as well as their right to request the elimination of their data after survey completion. All participants who completed the survey received monetary compensation for their time.</w:t>
        </w:r>
      </w:ins>
    </w:p>
    <w:p w14:paraId="022D1E45" w14:textId="07054FFC" w:rsidR="00845928" w:rsidRDefault="00845928" w:rsidP="007F2228">
      <w:pPr>
        <w:spacing w:line="480" w:lineRule="auto"/>
        <w:ind w:firstLine="720"/>
        <w:jc w:val="both"/>
        <w:rPr>
          <w:ins w:id="720" w:author="Alejandro Andreas Jaume Losa" w:date="2023-11-13T09:59:00Z"/>
          <w:rFonts w:ascii="Times New Roman" w:hAnsi="Times New Roman" w:cs="Times New Roman"/>
        </w:rPr>
      </w:pPr>
      <w:ins w:id="721" w:author="Alejandro Andreas Jaume Losa" w:date="2023-11-13T10:49:00Z">
        <w:r w:rsidRPr="00845928">
          <w:rPr>
            <w:rFonts w:ascii="Times New Roman" w:hAnsi="Times New Roman" w:cs="Times New Roman"/>
            <w:highlight w:val="yellow"/>
            <w:rPrChange w:id="722" w:author="Alejandro Andreas Jaume Losa" w:date="2023-11-13T10:49:00Z">
              <w:rPr>
                <w:rFonts w:ascii="Times New Roman" w:hAnsi="Times New Roman" w:cs="Times New Roman"/>
              </w:rPr>
            </w:rPrChange>
          </w:rPr>
          <w:t>Data analysis?</w:t>
        </w:r>
      </w:ins>
    </w:p>
    <w:p w14:paraId="0ABEA91A" w14:textId="34D94C40" w:rsidR="003839E3" w:rsidRPr="003839E3" w:rsidDel="003A2F9E" w:rsidRDefault="003839E3">
      <w:pPr>
        <w:spacing w:line="480" w:lineRule="auto"/>
        <w:ind w:firstLine="720"/>
        <w:jc w:val="both"/>
        <w:rPr>
          <w:del w:id="723" w:author="Alejandro Andreas Jaume Losa" w:date="2023-11-13T08:59:00Z"/>
          <w:rFonts w:ascii="Times New Roman" w:hAnsi="Times New Roman" w:cs="Times New Roman"/>
        </w:rPr>
      </w:pPr>
    </w:p>
    <w:p w14:paraId="7C909864" w14:textId="0F4F1449" w:rsidR="003839E3" w:rsidRPr="003839E3" w:rsidDel="003A2F9E" w:rsidRDefault="003839E3">
      <w:pPr>
        <w:spacing w:line="480" w:lineRule="auto"/>
        <w:ind w:firstLine="720"/>
        <w:jc w:val="both"/>
        <w:rPr>
          <w:del w:id="724" w:author="Alejandro Andreas Jaume Losa" w:date="2023-11-13T08:59:00Z"/>
          <w:rFonts w:ascii="Times New Roman" w:hAnsi="Times New Roman" w:cs="Times New Roman"/>
        </w:rPr>
      </w:pPr>
    </w:p>
    <w:p w14:paraId="2BCA07A0" w14:textId="67C9F09C" w:rsidR="005C015D" w:rsidDel="003A2F9E" w:rsidRDefault="005C015D">
      <w:pPr>
        <w:spacing w:line="480" w:lineRule="auto"/>
        <w:ind w:firstLine="720"/>
        <w:jc w:val="both"/>
        <w:rPr>
          <w:del w:id="725" w:author="Alejandro Andreas Jaume Losa" w:date="2023-11-13T08:59:00Z"/>
          <w:rFonts w:ascii="Times New Roman" w:hAnsi="Times New Roman" w:cs="Times New Roman"/>
        </w:rPr>
      </w:pPr>
    </w:p>
    <w:p w14:paraId="440C10ED" w14:textId="49208470" w:rsidR="00354FAC" w:rsidDel="003A2F9E" w:rsidRDefault="00354FAC">
      <w:pPr>
        <w:spacing w:line="480" w:lineRule="auto"/>
        <w:ind w:firstLine="720"/>
        <w:jc w:val="both"/>
        <w:rPr>
          <w:del w:id="726" w:author="Alejandro Andreas Jaume Losa" w:date="2023-11-13T08:59:00Z"/>
          <w:rFonts w:ascii="Times New Roman" w:hAnsi="Times New Roman" w:cs="Times New Roman"/>
        </w:rPr>
      </w:pPr>
    </w:p>
    <w:p w14:paraId="35389776" w14:textId="7F858883" w:rsidR="00354FAC" w:rsidDel="003A2F9E" w:rsidRDefault="00354FAC">
      <w:pPr>
        <w:spacing w:line="480" w:lineRule="auto"/>
        <w:ind w:firstLine="720"/>
        <w:jc w:val="both"/>
        <w:rPr>
          <w:del w:id="727" w:author="Alejandro Andreas Jaume Losa" w:date="2023-11-13T08:59:00Z"/>
          <w:rFonts w:ascii="Times New Roman" w:hAnsi="Times New Roman" w:cs="Times New Roman"/>
        </w:rPr>
      </w:pPr>
    </w:p>
    <w:p w14:paraId="5BC2DF03" w14:textId="40D302E6" w:rsidR="00836A8C" w:rsidDel="003A2F9E" w:rsidRDefault="00836A8C">
      <w:pPr>
        <w:spacing w:line="480" w:lineRule="auto"/>
        <w:ind w:firstLine="720"/>
        <w:jc w:val="both"/>
        <w:rPr>
          <w:del w:id="728" w:author="Alejandro Andreas Jaume Losa" w:date="2023-11-13T08:59:00Z"/>
          <w:rFonts w:ascii="Times New Roman" w:hAnsi="Times New Roman" w:cs="Times New Roman"/>
        </w:rPr>
      </w:pPr>
    </w:p>
    <w:p w14:paraId="16FD6D4E" w14:textId="7A230E63" w:rsidR="00EA73A9" w:rsidDel="003A2F9E" w:rsidRDefault="00EA73A9">
      <w:pPr>
        <w:spacing w:line="480" w:lineRule="auto"/>
        <w:ind w:firstLine="720"/>
        <w:jc w:val="both"/>
        <w:rPr>
          <w:del w:id="729" w:author="Alejandro Andreas Jaume Losa" w:date="2023-11-13T08:59:00Z"/>
          <w:rFonts w:ascii="Times New Roman" w:hAnsi="Times New Roman" w:cs="Times New Roman"/>
        </w:rPr>
      </w:pPr>
    </w:p>
    <w:p w14:paraId="27EA1B61" w14:textId="2DEBEE31" w:rsidR="00767433" w:rsidDel="003A2F9E" w:rsidRDefault="00767433">
      <w:pPr>
        <w:spacing w:line="480" w:lineRule="auto"/>
        <w:ind w:firstLine="720"/>
        <w:jc w:val="both"/>
        <w:rPr>
          <w:del w:id="730" w:author="Alejandro Andreas Jaume Losa" w:date="2023-11-13T08:59:00Z"/>
          <w:rFonts w:ascii="Times New Roman" w:hAnsi="Times New Roman" w:cs="Times New Roman"/>
        </w:rPr>
      </w:pPr>
    </w:p>
    <w:p w14:paraId="6BAB5B57" w14:textId="4F1D9BF3" w:rsidR="00767433" w:rsidDel="003A2F9E" w:rsidRDefault="00767433">
      <w:pPr>
        <w:spacing w:line="480" w:lineRule="auto"/>
        <w:ind w:firstLine="720"/>
        <w:jc w:val="both"/>
        <w:rPr>
          <w:del w:id="731" w:author="Alejandro Andreas Jaume Losa" w:date="2023-11-13T08:59:00Z"/>
          <w:rFonts w:ascii="Times New Roman" w:hAnsi="Times New Roman" w:cs="Times New Roman"/>
        </w:rPr>
      </w:pPr>
    </w:p>
    <w:p w14:paraId="3F800817" w14:textId="3DF4A46D" w:rsidR="00767433" w:rsidDel="003A2F9E" w:rsidRDefault="00767433">
      <w:pPr>
        <w:spacing w:line="480" w:lineRule="auto"/>
        <w:ind w:firstLine="720"/>
        <w:jc w:val="both"/>
        <w:rPr>
          <w:del w:id="732" w:author="Alejandro Andreas Jaume Losa" w:date="2023-11-13T08:59:00Z"/>
          <w:rFonts w:ascii="Times New Roman" w:hAnsi="Times New Roman" w:cs="Times New Roman"/>
        </w:rPr>
      </w:pPr>
    </w:p>
    <w:p w14:paraId="27431349" w14:textId="6D54B9B2" w:rsidR="00767433" w:rsidDel="003A2F9E" w:rsidRDefault="00767433">
      <w:pPr>
        <w:spacing w:line="480" w:lineRule="auto"/>
        <w:ind w:firstLine="720"/>
        <w:jc w:val="both"/>
        <w:rPr>
          <w:del w:id="733" w:author="Alejandro Andreas Jaume Losa" w:date="2023-11-13T08:59:00Z"/>
          <w:rFonts w:ascii="Times New Roman" w:hAnsi="Times New Roman" w:cs="Times New Roman"/>
        </w:rPr>
      </w:pPr>
    </w:p>
    <w:p w14:paraId="37266403" w14:textId="6664C22B" w:rsidR="00767433" w:rsidDel="003A2F9E" w:rsidRDefault="00767433">
      <w:pPr>
        <w:spacing w:line="480" w:lineRule="auto"/>
        <w:ind w:firstLine="720"/>
        <w:jc w:val="both"/>
        <w:rPr>
          <w:del w:id="734" w:author="Alejandro Andreas Jaume Losa" w:date="2023-11-13T08:59:00Z"/>
          <w:rFonts w:ascii="Times New Roman" w:hAnsi="Times New Roman" w:cs="Times New Roman"/>
        </w:rPr>
      </w:pPr>
    </w:p>
    <w:p w14:paraId="0EB0AC0B" w14:textId="4279EA06" w:rsidR="00863D33" w:rsidDel="003A2F9E" w:rsidRDefault="00863D33">
      <w:pPr>
        <w:spacing w:line="480" w:lineRule="auto"/>
        <w:ind w:firstLine="720"/>
        <w:jc w:val="both"/>
        <w:rPr>
          <w:del w:id="735" w:author="Alejandro Andreas Jaume Losa" w:date="2023-11-13T08:59:00Z"/>
          <w:rFonts w:ascii="Times New Roman" w:hAnsi="Times New Roman" w:cs="Times New Roman"/>
        </w:rPr>
      </w:pPr>
    </w:p>
    <w:p w14:paraId="3B010AFA" w14:textId="5A13D26D" w:rsidR="008023AA" w:rsidRPr="00CD11FF" w:rsidRDefault="005A0BAE" w:rsidP="003A2F9E">
      <w:pPr>
        <w:spacing w:line="480" w:lineRule="auto"/>
        <w:ind w:firstLine="720"/>
        <w:jc w:val="both"/>
        <w:rPr>
          <w:rFonts w:ascii="Times New Roman" w:hAnsi="Times New Roman" w:cs="Times New Roman"/>
        </w:rPr>
      </w:pPr>
      <w:del w:id="736" w:author="Alejandro Andreas Jaume Losa" w:date="2023-11-13T08:59:00Z">
        <w:r w:rsidDel="003A2F9E">
          <w:rPr>
            <w:rFonts w:ascii="Times New Roman" w:hAnsi="Times New Roman" w:cs="Times New Roman"/>
          </w:rPr>
          <w:delText xml:space="preserve"> </w:delText>
        </w:r>
      </w:del>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3"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9"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3" w:author="Kendra Dickinson" w:date="2023-10-25T10:10:00Z" w:initials="KD">
    <w:p w14:paraId="447F2B33" w14:textId="77777777" w:rsidR="00FE0A36" w:rsidRDefault="00FE0A36" w:rsidP="0074630E">
      <w:r>
        <w:rPr>
          <w:rStyle w:val="CommentReference"/>
        </w:rPr>
        <w:annotationRef/>
      </w:r>
      <w:r>
        <w:rPr>
          <w:sz w:val="20"/>
          <w:szCs w:val="20"/>
        </w:rPr>
        <w:t>Let’s discuss this sentence to make sure I understand, because I have some suggestions to reword but I want to make sure they are accurate.</w:t>
      </w:r>
    </w:p>
  </w:comment>
  <w:comment w:id="63" w:author="Kendra Dickinson" w:date="2023-10-25T10:19:00Z" w:initials="KD">
    <w:p w14:paraId="234ABB35" w14:textId="77777777" w:rsidR="0010104D" w:rsidRDefault="0010104D" w:rsidP="00666904">
      <w:r>
        <w:rPr>
          <w:rStyle w:val="CommentReference"/>
        </w:rPr>
        <w:annotationRef/>
      </w:r>
      <w:r>
        <w:rPr>
          <w:color w:val="000000"/>
          <w:sz w:val="20"/>
          <w:szCs w:val="20"/>
        </w:rPr>
        <w:t>This could be a footnote, unless it because relevant later in your paper.</w:t>
      </w:r>
    </w:p>
  </w:comment>
  <w:comment w:id="69" w:author="Kendra Dickinson" w:date="2023-10-25T10:19:00Z" w:initials="KD">
    <w:p w14:paraId="0317AF4A" w14:textId="77777777" w:rsidR="0010104D" w:rsidRDefault="0010104D" w:rsidP="004A30A8">
      <w:r>
        <w:rPr>
          <w:rStyle w:val="CommentReference"/>
        </w:rPr>
        <w:annotationRef/>
      </w:r>
      <w:r>
        <w:rPr>
          <w:color w:val="000000"/>
          <w:sz w:val="20"/>
          <w:szCs w:val="20"/>
        </w:rPr>
        <w:t>I’m not sure if this is the right word here. Let’s discuss.</w:t>
      </w:r>
    </w:p>
  </w:comment>
  <w:comment w:id="95" w:author="Kendra Dickinson" w:date="2023-10-25T10:30:00Z" w:initials="KD">
    <w:p w14:paraId="47EA9AFC" w14:textId="77777777" w:rsidR="00AE50D6" w:rsidRDefault="00AE50D6" w:rsidP="005B7A05">
      <w:r>
        <w:rPr>
          <w:rStyle w:val="CommentReference"/>
        </w:rPr>
        <w:annotationRef/>
      </w:r>
      <w:r>
        <w:rPr>
          <w:color w:val="000000"/>
          <w:sz w:val="20"/>
          <w:szCs w:val="20"/>
        </w:rPr>
        <w:t>Check this word.</w:t>
      </w:r>
    </w:p>
  </w:comment>
  <w:comment w:id="152" w:author="Kendra Dickinson" w:date="2023-10-25T10:31:00Z" w:initials="KD">
    <w:p w14:paraId="1810E987" w14:textId="77777777" w:rsidR="00AE50D6" w:rsidRDefault="00AE50D6" w:rsidP="00484B99">
      <w:r>
        <w:rPr>
          <w:rStyle w:val="CommentReference"/>
        </w:rPr>
        <w:annotationRef/>
      </w:r>
      <w:r>
        <w:rPr>
          <w:color w:val="000000"/>
          <w:sz w:val="20"/>
          <w:szCs w:val="20"/>
        </w:rPr>
        <w:t>Reword because it is a little bit difficult to understand</w:t>
      </w:r>
    </w:p>
  </w:comment>
  <w:comment w:id="168" w:author="Kendra Dickinson" w:date="2023-10-25T11:00:00Z" w:initials="KD">
    <w:p w14:paraId="0BB5716F" w14:textId="77777777" w:rsidR="009E2E1C" w:rsidRDefault="009E2E1C" w:rsidP="00765335">
      <w:r>
        <w:rPr>
          <w:rStyle w:val="CommentReference"/>
        </w:rPr>
        <w:annotationRef/>
      </w:r>
      <w:r>
        <w:rPr>
          <w:color w:val="000000"/>
          <w:sz w:val="20"/>
          <w:szCs w:val="20"/>
        </w:rPr>
        <w:t>This is a bit confusing after talking about 1913-1930, so clarify what time period you mean.</w:t>
      </w:r>
    </w:p>
  </w:comment>
  <w:comment w:id="174" w:author="Kendra Dickinson" w:date="2023-10-25T11:01:00Z" w:initials="KD">
    <w:p w14:paraId="79C0F89F" w14:textId="77777777" w:rsidR="009E2E1C" w:rsidRDefault="009E2E1C" w:rsidP="0000143F">
      <w:r>
        <w:rPr>
          <w:rStyle w:val="CommentReference"/>
        </w:rPr>
        <w:annotationRef/>
      </w:r>
      <w:r>
        <w:rPr>
          <w:color w:val="000000"/>
          <w:sz w:val="20"/>
          <w:szCs w:val="20"/>
        </w:rPr>
        <w:t>This reads as an opinion of you, the author. I would change this sentence to reflect who felt this was needed.</w:t>
      </w:r>
    </w:p>
  </w:comment>
  <w:comment w:id="196" w:author="Kendra Dickinson" w:date="2023-10-25T11:06:00Z" w:initials="KD">
    <w:p w14:paraId="200B166A" w14:textId="77777777" w:rsidR="006D7F88" w:rsidRDefault="006D7F88" w:rsidP="00D5589D">
      <w:r>
        <w:rPr>
          <w:rStyle w:val="CommentReference"/>
        </w:rPr>
        <w:annotationRef/>
      </w:r>
      <w:r>
        <w:rPr>
          <w:color w:val="000000"/>
          <w:sz w:val="20"/>
          <w:szCs w:val="20"/>
        </w:rPr>
        <w:t>This is a very loaded word, because what is considered “correct” can depend on who has power. I would reword to say “use both languages as established by normalization standards” or something similar.</w:t>
      </w:r>
    </w:p>
  </w:comment>
  <w:comment w:id="203" w:author="Kendra Dickinson" w:date="2023-10-25T11:08:00Z" w:initials="KD">
    <w:p w14:paraId="5AD7D914" w14:textId="77777777" w:rsidR="00756C3C" w:rsidRDefault="00756C3C" w:rsidP="0089646D">
      <w:r>
        <w:rPr>
          <w:rStyle w:val="CommentReference"/>
        </w:rPr>
        <w:annotationRef/>
      </w:r>
      <w:r>
        <w:rPr>
          <w:color w:val="000000"/>
          <w:sz w:val="20"/>
          <w:szCs w:val="20"/>
        </w:rPr>
        <w:t>This feels a little bit repetitive from previous content. Try to synthesize.</w:t>
      </w:r>
    </w:p>
  </w:comment>
  <w:comment w:id="234" w:author="Microsoft Office User" w:date="2023-11-06T09:23:00Z" w:initials="MOU">
    <w:p w14:paraId="17F925C1" w14:textId="77777777" w:rsidR="00314390" w:rsidRDefault="00314390" w:rsidP="00113978">
      <w:r>
        <w:rPr>
          <w:rStyle w:val="CommentReference"/>
        </w:rPr>
        <w:annotationRef/>
      </w:r>
      <w:r>
        <w:rPr>
          <w:color w:val="000000"/>
          <w:sz w:val="20"/>
          <w:szCs w:val="20"/>
        </w:rPr>
        <w:t>Appendix?</w:t>
      </w:r>
    </w:p>
  </w:comment>
  <w:comment w:id="240" w:author="Kendra Dickinson" w:date="2023-10-25T11:16:00Z" w:initials="KD">
    <w:p w14:paraId="1B1BEB4E" w14:textId="1EDE243B"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241"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368" w:author="Kendra Dickinson" w:date="2023-10-25T11:31:00Z" w:initials="KD">
    <w:p w14:paraId="3FB3722D" w14:textId="77777777"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416" w:author="Kendra Dickinson" w:date="2023-10-25T11:30:00Z" w:initials="KD">
    <w:p w14:paraId="2ADE697D" w14:textId="6BCA5436" w:rsidR="00EB2AF3" w:rsidRDefault="00EB2AF3" w:rsidP="00302718">
      <w:r>
        <w:rPr>
          <w:rStyle w:val="CommentReference"/>
        </w:rPr>
        <w:annotationRef/>
      </w:r>
      <w:r>
        <w:rPr>
          <w:color w:val="000000"/>
          <w:sz w:val="20"/>
          <w:szCs w:val="20"/>
        </w:rPr>
        <w:t>This is a bit repeated from above.</w:t>
      </w:r>
    </w:p>
  </w:comment>
  <w:comment w:id="427" w:author="Kendra Dickinson" w:date="2023-10-25T14:41:00Z" w:initials="KD">
    <w:p w14:paraId="535626F5" w14:textId="77777777" w:rsidR="00337920" w:rsidRDefault="00337920" w:rsidP="006E422E">
      <w:r>
        <w:rPr>
          <w:rStyle w:val="CommentReference"/>
        </w:rPr>
        <w:annotationRef/>
      </w:r>
      <w:r>
        <w:rPr>
          <w:color w:val="000000"/>
          <w:sz w:val="20"/>
          <w:szCs w:val="20"/>
        </w:rPr>
        <w:t>Try to reword this, because it isn’t totally clear who is responding to what and in what language.</w:t>
      </w:r>
    </w:p>
  </w:comment>
  <w:comment w:id="430" w:author="Kendra Dickinson" w:date="2023-10-25T14:42:00Z" w:initials="KD">
    <w:p w14:paraId="49E87032" w14:textId="77777777" w:rsidR="00337920" w:rsidRDefault="00337920" w:rsidP="001C5A83">
      <w:r>
        <w:rPr>
          <w:rStyle w:val="CommentReference"/>
        </w:rPr>
        <w:annotationRef/>
      </w:r>
      <w:r>
        <w:rPr>
          <w:color w:val="000000"/>
          <w:sz w:val="20"/>
          <w:szCs w:val="20"/>
        </w:rPr>
        <w:t>I think the last two paragraphs have been a little bit repetitive of information you already shared, so I would try to condense.</w:t>
      </w:r>
    </w:p>
  </w:comment>
  <w:comment w:id="431" w:author="Kendra Dickinson" w:date="2023-10-25T14:45:00Z" w:initials="KD">
    <w:p w14:paraId="7A01EE2E" w14:textId="77777777" w:rsidR="00337920" w:rsidRDefault="00337920" w:rsidP="004105CA">
      <w:r>
        <w:rPr>
          <w:rStyle w:val="CommentReference"/>
        </w:rPr>
        <w:annotationRef/>
      </w:r>
      <w:r>
        <w:rPr>
          <w:color w:val="000000"/>
          <w:sz w:val="20"/>
          <w:szCs w:val="20"/>
        </w:rPr>
        <w:t>This paragraph has good information, but I think you can work to make it both clearer and more concise.</w:t>
      </w:r>
    </w:p>
  </w:comment>
  <w:comment w:id="438" w:author="Kendra Dickinson" w:date="2023-10-25T14:42:00Z" w:initials="KD">
    <w:p w14:paraId="47172D4A" w14:textId="790D2BF8" w:rsidR="00337920" w:rsidRDefault="00337920" w:rsidP="00B3046D">
      <w:r>
        <w:rPr>
          <w:rStyle w:val="CommentReference"/>
        </w:rPr>
        <w:annotationRef/>
      </w:r>
      <w:r>
        <w:rPr>
          <w:color w:val="000000"/>
          <w:sz w:val="20"/>
          <w:szCs w:val="20"/>
        </w:rPr>
        <w:t>This feels a little bit vague. Can you try to be more specific?</w:t>
      </w:r>
    </w:p>
    <w:p w14:paraId="32A4E51E" w14:textId="77777777" w:rsidR="00337920" w:rsidRDefault="00337920" w:rsidP="00B3046D"/>
  </w:comment>
  <w:comment w:id="449" w:author="Kendra Dickinson" w:date="2023-10-25T14:44:00Z" w:initials="KD">
    <w:p w14:paraId="79F12A60" w14:textId="77777777" w:rsidR="00337920" w:rsidRDefault="00337920" w:rsidP="00622D64">
      <w:r>
        <w:rPr>
          <w:rStyle w:val="CommentReference"/>
        </w:rPr>
        <w:annotationRef/>
      </w:r>
      <w:r>
        <w:rPr>
          <w:color w:val="000000"/>
          <w:sz w:val="20"/>
          <w:szCs w:val="20"/>
        </w:rPr>
        <w:t>Define what these terms refer to. Are they cultural groups associated with  political movements, political movements en sí, etc.</w:t>
      </w:r>
    </w:p>
  </w:comment>
  <w:comment w:id="484" w:author="Kendra Dickinson" w:date="2023-10-25T14:44:00Z" w:initials="KD">
    <w:p w14:paraId="2D595DF4" w14:textId="77777777" w:rsidR="00337920" w:rsidRDefault="00337920" w:rsidP="0067359B">
      <w:r>
        <w:rPr>
          <w:rStyle w:val="CommentReference"/>
        </w:rPr>
        <w:annotationRef/>
      </w:r>
      <w:r>
        <w:rPr>
          <w:color w:val="000000"/>
          <w:sz w:val="20"/>
          <w:szCs w:val="20"/>
        </w:rPr>
        <w:t>Be more clear about what this means</w:t>
      </w:r>
    </w:p>
  </w:comment>
  <w:comment w:id="502" w:author="Kendra Dickinson" w:date="2023-10-25T14:45:00Z" w:initials="KD">
    <w:p w14:paraId="0CC23FC9" w14:textId="77777777" w:rsidR="00337920" w:rsidRDefault="00337920" w:rsidP="001A2061">
      <w:r>
        <w:rPr>
          <w:rStyle w:val="CommentReference"/>
        </w:rPr>
        <w:annotationRef/>
      </w:r>
      <w:r>
        <w:rPr>
          <w:color w:val="000000"/>
          <w:sz w:val="20"/>
          <w:szCs w:val="20"/>
        </w:rPr>
        <w:t>Can you project an example of one such measure?</w:t>
      </w:r>
    </w:p>
  </w:comment>
  <w:comment w:id="520" w:author="Kendra Dickinson" w:date="2023-10-25T14:47:00Z" w:initials="KD">
    <w:p w14:paraId="387C92F8" w14:textId="77777777" w:rsidR="00337920" w:rsidRDefault="00337920" w:rsidP="00202577">
      <w:r>
        <w:rPr>
          <w:rStyle w:val="CommentReference"/>
        </w:rPr>
        <w:annotationRef/>
      </w:r>
      <w:r>
        <w:rPr>
          <w:color w:val="000000"/>
          <w:sz w:val="20"/>
          <w:szCs w:val="20"/>
        </w:rPr>
        <w:t>Define</w:t>
      </w:r>
    </w:p>
    <w:p w14:paraId="2DDE803E" w14:textId="77777777" w:rsidR="00337920" w:rsidRDefault="00337920" w:rsidP="00202577"/>
  </w:comment>
  <w:comment w:id="573"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578" w:author="Kendra Dickinson" w:date="2023-10-25T14:54:00Z" w:initials="KD">
    <w:p w14:paraId="14930879" w14:textId="77777777" w:rsidR="00850949" w:rsidRDefault="00850949" w:rsidP="00394C01">
      <w:r>
        <w:rPr>
          <w:rStyle w:val="CommentReference"/>
        </w:rPr>
        <w:annotationRef/>
      </w:r>
      <w:r>
        <w:rPr>
          <w:color w:val="000000"/>
          <w:sz w:val="20"/>
          <w:szCs w:val="20"/>
        </w:rPr>
        <w:t>An example of how you might synthesize this information:</w:t>
      </w:r>
    </w:p>
    <w:p w14:paraId="67B8B869" w14:textId="77777777" w:rsidR="00850949" w:rsidRDefault="00850949" w:rsidP="00394C01"/>
    <w:p w14:paraId="348785A9" w14:textId="77777777" w:rsidR="00850949" w:rsidRDefault="00850949" w:rsidP="00394C01">
      <w:r>
        <w:rPr>
          <w:color w:val="000000"/>
          <w:sz w:val="20"/>
          <w:szCs w:val="20"/>
        </w:rPr>
        <w:t>In his/her/their focus-group based study investigating differences in attitudes towards Catalan among college students from Barcelona and Palma, Tudela Isanta (2021) found X, Y, and Z were relevant factors. With regard to Palma…..</w:t>
      </w:r>
    </w:p>
    <w:p w14:paraId="746CACEF" w14:textId="77777777" w:rsidR="00850949" w:rsidRDefault="00850949" w:rsidP="00394C01"/>
  </w:comment>
  <w:comment w:id="588" w:author="Kendra Dickinson" w:date="2023-10-25T14:54:00Z" w:initials="KD">
    <w:p w14:paraId="31A9CC8F" w14:textId="77777777" w:rsidR="00850949" w:rsidRDefault="00850949" w:rsidP="004B42EA">
      <w:r>
        <w:rPr>
          <w:rStyle w:val="CommentReference"/>
        </w:rPr>
        <w:annotationRef/>
      </w:r>
      <w:r>
        <w:rPr>
          <w:color w:val="000000"/>
          <w:sz w:val="20"/>
          <w:szCs w:val="20"/>
        </w:rPr>
        <w:t>Unclear meaning</w:t>
      </w:r>
    </w:p>
    <w:p w14:paraId="3B3496CD" w14:textId="77777777" w:rsidR="00850949" w:rsidRDefault="00850949" w:rsidP="004B42EA"/>
  </w:comment>
  <w:comment w:id="603"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447F2B33" w15:done="1"/>
  <w15:commentEx w15:paraId="234ABB35" w15:done="0"/>
  <w15:commentEx w15:paraId="0317AF4A" w15:done="0"/>
  <w15:commentEx w15:paraId="47EA9AFC" w15:done="0"/>
  <w15:commentEx w15:paraId="1810E987" w15:done="0"/>
  <w15:commentEx w15:paraId="0BB5716F" w15:done="0"/>
  <w15:commentEx w15:paraId="79C0F89F" w15:done="0"/>
  <w15:commentEx w15:paraId="200B166A" w15:done="0"/>
  <w15:commentEx w15:paraId="5AD7D914" w15:done="0"/>
  <w15:commentEx w15:paraId="17F925C1" w15:done="0"/>
  <w15:commentEx w15:paraId="6E335706" w15:done="1"/>
  <w15:commentEx w15:paraId="4FD1D1E9" w15:paraIdParent="6E335706" w15:done="1"/>
  <w15:commentEx w15:paraId="3FB3722D" w15:done="1"/>
  <w15:commentEx w15:paraId="2ADE697D" w15:done="0"/>
  <w15:commentEx w15:paraId="535626F5" w15:done="0"/>
  <w15:commentEx w15:paraId="49E87032" w15:done="0"/>
  <w15:commentEx w15:paraId="7A01EE2E" w15:done="0"/>
  <w15:commentEx w15:paraId="32A4E51E" w15:done="0"/>
  <w15:commentEx w15:paraId="79F12A60" w15:done="1"/>
  <w15:commentEx w15:paraId="2D595DF4" w15:done="1"/>
  <w15:commentEx w15:paraId="0CC23FC9" w15:done="1"/>
  <w15:commentEx w15:paraId="2DDE803E" w15:done="0"/>
  <w15:commentEx w15:paraId="4C420FC0" w15:done="1"/>
  <w15:commentEx w15:paraId="746CACEF" w15:done="0"/>
  <w15:commentEx w15:paraId="3B3496CD" w15:done="0"/>
  <w15:commentEx w15:paraId="745B8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F65B" w16cex:dateUtc="2023-10-25T14:04:00Z"/>
  <w16cex:commentExtensible w16cex:durableId="1CEF6693" w16cex:dateUtc="2023-10-25T14:06:00Z"/>
  <w16cex:commentExtensible w16cex:durableId="5400E66C" w16cex:dateUtc="2023-10-25T14:08:00Z"/>
  <w16cex:commentExtensible w16cex:durableId="7A5BE40D" w16cex:dateUtc="2023-10-25T14:10:00Z"/>
  <w16cex:commentExtensible w16cex:durableId="3F70DC63" w16cex:dateUtc="2023-10-25T14:19:00Z"/>
  <w16cex:commentExtensible w16cex:durableId="3B5605F1" w16cex:dateUtc="2023-10-25T14:19:00Z"/>
  <w16cex:commentExtensible w16cex:durableId="1E7EB38C" w16cex:dateUtc="2023-10-25T14:30:00Z"/>
  <w16cex:commentExtensible w16cex:durableId="0A763D76" w16cex:dateUtc="2023-10-25T14:31:00Z"/>
  <w16cex:commentExtensible w16cex:durableId="0F502213" w16cex:dateUtc="2023-10-25T15:00:00Z"/>
  <w16cex:commentExtensible w16cex:durableId="7BC41E00" w16cex:dateUtc="2023-10-25T15:01:00Z"/>
  <w16cex:commentExtensible w16cex:durableId="0BDD74EA" w16cex:dateUtc="2023-10-25T15:06:00Z"/>
  <w16cex:commentExtensible w16cex:durableId="0E6914D1" w16cex:dateUtc="2023-10-25T15:08:00Z"/>
  <w16cex:commentExtensible w16cex:durableId="5C1E7B5D" w16cex:dateUtc="2023-11-06T14:23:00Z"/>
  <w16cex:commentExtensible w16cex:durableId="3BCD2FC8" w16cex:dateUtc="2023-10-25T15:16:00Z"/>
  <w16cex:commentExtensible w16cex:durableId="6FEDB914" w16cex:dateUtc="2023-10-25T15:17:00Z"/>
  <w16cex:commentExtensible w16cex:durableId="66A50DBF" w16cex:dateUtc="2023-10-25T15:31:00Z"/>
  <w16cex:commentExtensible w16cex:durableId="397294E3" w16cex:dateUtc="2023-10-25T15:30:00Z"/>
  <w16cex:commentExtensible w16cex:durableId="06FE4635" w16cex:dateUtc="2023-10-25T18:41:00Z"/>
  <w16cex:commentExtensible w16cex:durableId="0D641AE8" w16cex:dateUtc="2023-10-25T18:42:00Z"/>
  <w16cex:commentExtensible w16cex:durableId="49A1A8BC" w16cex:dateUtc="2023-10-25T18:45:00Z"/>
  <w16cex:commentExtensible w16cex:durableId="24E76146" w16cex:dateUtc="2023-10-25T18:42:00Z"/>
  <w16cex:commentExtensible w16cex:durableId="53F2DB40" w16cex:dateUtc="2023-10-25T18:44:00Z"/>
  <w16cex:commentExtensible w16cex:durableId="75DFB3EE" w16cex:dateUtc="2023-10-25T18:44:00Z"/>
  <w16cex:commentExtensible w16cex:durableId="45C69758" w16cex:dateUtc="2023-10-25T18:45:00Z"/>
  <w16cex:commentExtensible w16cex:durableId="5CB21613" w16cex:dateUtc="2023-10-25T18:47:00Z"/>
  <w16cex:commentExtensible w16cex:durableId="7C3FDACA" w16cex:dateUtc="2023-10-25T18:51:00Z"/>
  <w16cex:commentExtensible w16cex:durableId="4F4BFA22" w16cex:dateUtc="2023-10-25T18:54:00Z"/>
  <w16cex:commentExtensible w16cex:durableId="01C3EC78" w16cex:dateUtc="2023-10-25T18:54:00Z"/>
  <w16cex:commentExtensible w16cex:durableId="6F3579C1" w16cex:dateUtc="2023-10-2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447F2B33" w16cid:durableId="7A5BE40D"/>
  <w16cid:commentId w16cid:paraId="234ABB35" w16cid:durableId="3F70DC63"/>
  <w16cid:commentId w16cid:paraId="0317AF4A" w16cid:durableId="3B5605F1"/>
  <w16cid:commentId w16cid:paraId="47EA9AFC" w16cid:durableId="1E7EB38C"/>
  <w16cid:commentId w16cid:paraId="1810E987" w16cid:durableId="0A763D76"/>
  <w16cid:commentId w16cid:paraId="0BB5716F" w16cid:durableId="0F502213"/>
  <w16cid:commentId w16cid:paraId="79C0F89F" w16cid:durableId="7BC41E00"/>
  <w16cid:commentId w16cid:paraId="200B166A" w16cid:durableId="0BDD74EA"/>
  <w16cid:commentId w16cid:paraId="5AD7D914" w16cid:durableId="0E6914D1"/>
  <w16cid:commentId w16cid:paraId="17F925C1" w16cid:durableId="5C1E7B5D"/>
  <w16cid:commentId w16cid:paraId="6E335706" w16cid:durableId="3BCD2FC8"/>
  <w16cid:commentId w16cid:paraId="4FD1D1E9" w16cid:durableId="6FEDB914"/>
  <w16cid:commentId w16cid:paraId="3FB3722D" w16cid:durableId="66A50DBF"/>
  <w16cid:commentId w16cid:paraId="2ADE697D" w16cid:durableId="397294E3"/>
  <w16cid:commentId w16cid:paraId="535626F5" w16cid:durableId="06FE4635"/>
  <w16cid:commentId w16cid:paraId="49E87032" w16cid:durableId="0D641AE8"/>
  <w16cid:commentId w16cid:paraId="7A01EE2E" w16cid:durableId="49A1A8BC"/>
  <w16cid:commentId w16cid:paraId="32A4E51E" w16cid:durableId="24E76146"/>
  <w16cid:commentId w16cid:paraId="79F12A60" w16cid:durableId="53F2DB40"/>
  <w16cid:commentId w16cid:paraId="2D595DF4" w16cid:durableId="75DFB3EE"/>
  <w16cid:commentId w16cid:paraId="0CC23FC9" w16cid:durableId="45C69758"/>
  <w16cid:commentId w16cid:paraId="2DDE803E" w16cid:durableId="5CB21613"/>
  <w16cid:commentId w16cid:paraId="4C420FC0" w16cid:durableId="7C3FDACA"/>
  <w16cid:commentId w16cid:paraId="746CACEF" w16cid:durableId="4F4BFA22"/>
  <w16cid:commentId w16cid:paraId="3B3496CD" w16cid:durableId="01C3EC78"/>
  <w16cid:commentId w16cid:paraId="745B8C31" w16cid:durableId="6F3579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B3440" w14:textId="77777777" w:rsidR="00E56D3D" w:rsidRDefault="00E56D3D" w:rsidP="007429CE">
      <w:r>
        <w:separator/>
      </w:r>
    </w:p>
  </w:endnote>
  <w:endnote w:type="continuationSeparator" w:id="0">
    <w:p w14:paraId="103CB4F4" w14:textId="77777777" w:rsidR="00E56D3D" w:rsidRDefault="00E56D3D"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3ED4" w14:textId="77777777" w:rsidR="00E56D3D" w:rsidRDefault="00E56D3D" w:rsidP="007429CE">
      <w:r>
        <w:separator/>
      </w:r>
    </w:p>
  </w:footnote>
  <w:footnote w:type="continuationSeparator" w:id="0">
    <w:p w14:paraId="2FD4C389" w14:textId="77777777" w:rsidR="00E56D3D" w:rsidRDefault="00E56D3D" w:rsidP="007429CE">
      <w:r>
        <w:continuationSeparator/>
      </w:r>
    </w:p>
  </w:footnote>
  <w:footnote w:id="1">
    <w:p w14:paraId="19639576" w14:textId="737A8C55" w:rsidR="007429CE" w:rsidRPr="007429CE" w:rsidRDefault="007429CE">
      <w:pPr>
        <w:pStyle w:val="FootnoteText"/>
        <w:jc w:val="both"/>
        <w:rPr>
          <w:rFonts w:ascii="Times New Roman" w:hAnsi="Times New Roman" w:cs="Times New Roman"/>
          <w:rPrChange w:id="48" w:author="Microsoft Office User" w:date="2023-11-06T08:30:00Z">
            <w:rPr/>
          </w:rPrChange>
        </w:rPr>
        <w:pPrChange w:id="49" w:author="Microsoft Office User" w:date="2023-11-06T08:30:00Z">
          <w:pPr>
            <w:pStyle w:val="FootnoteText"/>
          </w:pPr>
        </w:pPrChange>
      </w:pPr>
      <w:ins w:id="50" w:author="Microsoft Office User" w:date="2023-11-06T08:29:00Z">
        <w:r w:rsidRPr="007429CE">
          <w:rPr>
            <w:rStyle w:val="FootnoteReference"/>
            <w:rFonts w:ascii="Times New Roman" w:hAnsi="Times New Roman" w:cs="Times New Roman"/>
            <w:rPrChange w:id="51" w:author="Microsoft Office User" w:date="2023-11-06T08:30:00Z">
              <w:rPr>
                <w:rStyle w:val="FootnoteReference"/>
              </w:rPr>
            </w:rPrChange>
          </w:rPr>
          <w:footnoteRef/>
        </w:r>
        <w:r w:rsidRPr="007429CE">
          <w:rPr>
            <w:rFonts w:ascii="Times New Roman" w:hAnsi="Times New Roman" w:cs="Times New Roman"/>
            <w:rPrChange w:id="52" w:author="Microsoft Office User" w:date="2023-11-06T08:30:00Z">
              <w:rPr/>
            </w:rPrChange>
          </w:rPr>
          <w:t xml:space="preserve"> </w:t>
        </w:r>
        <w:r w:rsidRPr="007429CE">
          <w:rPr>
            <w:rFonts w:ascii="Times New Roman" w:hAnsi="Times New Roman" w:cs="Times New Roman"/>
            <w:rPrChange w:id="53" w:author="Microsoft Office User" w:date="2023-11-06T08:30:00Z">
              <w:rPr>
                <w:lang w:val="es-ES"/>
              </w:rPr>
            </w:rPrChange>
          </w:rPr>
          <w:t xml:space="preserve">Despite the importance of these articles, it should be noted </w:t>
        </w:r>
        <w:r w:rsidRPr="007429CE">
          <w:rPr>
            <w:rFonts w:ascii="Times New Roman" w:hAnsi="Times New Roman" w:cs="Times New Roman"/>
            <w:rPrChange w:id="54" w:author="Microsoft Office User" w:date="2023-11-06T08:30:00Z">
              <w:rPr/>
            </w:rPrChange>
          </w:rPr>
          <w:t>that the specific names of the co-official languages</w:t>
        </w:r>
      </w:ins>
      <w:ins w:id="55" w:author="Microsoft Office User" w:date="2023-11-06T08:30:00Z">
        <w:r w:rsidRPr="007429CE">
          <w:rPr>
            <w:rFonts w:ascii="Times New Roman" w:hAnsi="Times New Roman" w:cs="Times New Roman"/>
            <w:rPrChange w:id="56" w:author="Microsoft Office User" w:date="2023-11-06T08:30:00Z">
              <w:rPr/>
            </w:rPrChange>
          </w:rPr>
          <w:t xml:space="preserve"> (Catalan, Basque, and Galician)</w:t>
        </w:r>
      </w:ins>
      <w:ins w:id="57" w:author="Microsoft Office User" w:date="2023-11-06T08:29:00Z">
        <w:r w:rsidRPr="007429CE">
          <w:rPr>
            <w:rFonts w:ascii="Times New Roman" w:hAnsi="Times New Roman" w:cs="Times New Roman"/>
            <w:rPrChange w:id="58" w:author="Microsoft Office User" w:date="2023-11-06T08:30:00Z">
              <w:rPr/>
            </w:rPrChange>
          </w:rPr>
          <w:t xml:space="preserve"> are not </w:t>
        </w:r>
      </w:ins>
      <w:ins w:id="59" w:author="Microsoft Office User" w:date="2023-11-06T08:30:00Z">
        <w:r w:rsidRPr="007429CE">
          <w:rPr>
            <w:rFonts w:ascii="Times New Roman" w:hAnsi="Times New Roman" w:cs="Times New Roman"/>
            <w:rPrChange w:id="60" w:author="Microsoft Office User" w:date="2023-11-06T08:30:00Z">
              <w:rPr/>
            </w:rPrChange>
          </w:rPr>
          <w:t>mentioned (Joan i Marí, 2005).</w:t>
        </w:r>
      </w:ins>
    </w:p>
  </w:footnote>
  <w:footnote w:id="2">
    <w:p w14:paraId="0E1836BF" w14:textId="3AF63D42" w:rsidR="00314390" w:rsidRPr="00314390" w:rsidRDefault="00314390">
      <w:pPr>
        <w:pStyle w:val="FootnoteText"/>
        <w:jc w:val="both"/>
        <w:rPr>
          <w:rFonts w:ascii="Times New Roman" w:hAnsi="Times New Roman" w:cs="Times New Roman"/>
          <w:rPrChange w:id="489" w:author="Microsoft Office User" w:date="2023-11-06T12:49:00Z">
            <w:rPr/>
          </w:rPrChange>
        </w:rPr>
        <w:pPrChange w:id="490" w:author="Microsoft Office User" w:date="2023-11-06T12:49:00Z">
          <w:pPr>
            <w:pStyle w:val="FootnoteText"/>
          </w:pPr>
        </w:pPrChange>
      </w:pPr>
      <w:ins w:id="491" w:author="Microsoft Office User" w:date="2023-11-06T12:48:00Z">
        <w:r w:rsidRPr="00314390">
          <w:rPr>
            <w:rStyle w:val="FootnoteReference"/>
            <w:rFonts w:ascii="Times New Roman" w:hAnsi="Times New Roman" w:cs="Times New Roman"/>
            <w:rPrChange w:id="492" w:author="Microsoft Office User" w:date="2023-11-06T12:49:00Z">
              <w:rPr>
                <w:rStyle w:val="FootnoteReference"/>
              </w:rPr>
            </w:rPrChange>
          </w:rPr>
          <w:footnoteRef/>
        </w:r>
        <w:r w:rsidRPr="00314390">
          <w:rPr>
            <w:rFonts w:ascii="Times New Roman" w:hAnsi="Times New Roman" w:cs="Times New Roman"/>
            <w:rPrChange w:id="493" w:author="Microsoft Office User" w:date="2023-11-06T12:49:00Z">
              <w:rPr/>
            </w:rPrChange>
          </w:rPr>
          <w:t xml:space="preserve"> At that time, the conservative government of the Popular Party </w:t>
        </w:r>
      </w:ins>
      <w:ins w:id="494" w:author="Microsoft Office User" w:date="2023-11-06T12:49:00Z">
        <w:r w:rsidRPr="00314390">
          <w:rPr>
            <w:rFonts w:ascii="Times New Roman" w:hAnsi="Times New Roman" w:cs="Times New Roman"/>
            <w:rPrChange w:id="495" w:author="Microsoft Office User" w:date="2023-11-06T12:49:00Z">
              <w:rPr/>
            </w:rPrChange>
          </w:rPr>
          <w:t>(PP) began to promote the first regressive measures regarding the linguistic normalization of Catalan.</w:t>
        </w:r>
      </w:ins>
      <w:ins w:id="496" w:author="Microsoft Office User" w:date="2023-11-06T12:50:00Z">
        <w:r>
          <w:rPr>
            <w:rFonts w:ascii="Times New Roman" w:hAnsi="Times New Roman" w:cs="Times New Roman"/>
          </w:rPr>
          <w:t xml:space="preserve"> </w:t>
        </w:r>
      </w:ins>
      <w:ins w:id="497" w:author="Microsoft Office User" w:date="2023-11-06T12:49:00Z">
        <w:r w:rsidRPr="00314390">
          <w:rPr>
            <w:rFonts w:ascii="Times New Roman" w:hAnsi="Times New Roman" w:cs="Times New Roman"/>
            <w:rPrChange w:id="498" w:author="Microsoft Office User" w:date="2023-11-06T12:49:00Z">
              <w:rPr/>
            </w:rPrChange>
          </w:rPr>
          <w:t xml:space="preserve">One of these measures was </w:t>
        </w:r>
        <w:r w:rsidRPr="00314390">
          <w:rPr>
            <w:rFonts w:ascii="Times New Roman" w:hAnsi="Times New Roman" w:cs="Times New Roman"/>
          </w:rPr>
          <w:t>t</w:t>
        </w:r>
      </w:ins>
      <w:ins w:id="499" w:author="Microsoft Office User" w:date="2023-11-06T12:48:00Z">
        <w:r w:rsidRPr="00314390">
          <w:rPr>
            <w:rFonts w:ascii="Times New Roman" w:hAnsi="Times New Roman" w:cs="Times New Roman"/>
          </w:rPr>
          <w:t>he Tractament Integrat de Llengües or TIL (Comprehensive Treatment of Languages, in English) was a decree promoted by the Government of the Balearic Islands between 2013 and 2015 that forced schools to teach one third of the subjects in Spanish, another third in Catalan, and another third in English. The Government stated that its aim was to promote linguistic immersion in English, although many saw it as an attack on the Catalan language.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7113"/>
    <w:multiLevelType w:val="hybridMultilevel"/>
    <w:tmpl w:val="7FEA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071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Dickinson">
    <w15:presenceInfo w15:providerId="AD" w15:userId="S::kd866@connect.rutgers.edu::453a5979-f629-47c6-b178-c7feeb10dddc"/>
  </w15:person>
  <w15:person w15:author="Microsoft Office User">
    <w15:presenceInfo w15:providerId="None" w15:userId="Microsoft Office User"/>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0D704D"/>
    <w:rsid w:val="0010104D"/>
    <w:rsid w:val="001454F2"/>
    <w:rsid w:val="00173F62"/>
    <w:rsid w:val="001817E8"/>
    <w:rsid w:val="00187CB5"/>
    <w:rsid w:val="001C691B"/>
    <w:rsid w:val="0026243D"/>
    <w:rsid w:val="00264470"/>
    <w:rsid w:val="00290296"/>
    <w:rsid w:val="002F7963"/>
    <w:rsid w:val="00314390"/>
    <w:rsid w:val="00337194"/>
    <w:rsid w:val="00337920"/>
    <w:rsid w:val="00351795"/>
    <w:rsid w:val="00354FAC"/>
    <w:rsid w:val="003839E3"/>
    <w:rsid w:val="00386A69"/>
    <w:rsid w:val="003A2F9E"/>
    <w:rsid w:val="003D0EB8"/>
    <w:rsid w:val="003D795C"/>
    <w:rsid w:val="003F2E7A"/>
    <w:rsid w:val="0041355A"/>
    <w:rsid w:val="00424704"/>
    <w:rsid w:val="00430680"/>
    <w:rsid w:val="004317E7"/>
    <w:rsid w:val="00431D4C"/>
    <w:rsid w:val="00452BAA"/>
    <w:rsid w:val="0049128F"/>
    <w:rsid w:val="004C34C5"/>
    <w:rsid w:val="004E467D"/>
    <w:rsid w:val="004F1F73"/>
    <w:rsid w:val="00503E87"/>
    <w:rsid w:val="005254C5"/>
    <w:rsid w:val="00533A52"/>
    <w:rsid w:val="00536BC0"/>
    <w:rsid w:val="00551912"/>
    <w:rsid w:val="005A0BAE"/>
    <w:rsid w:val="005C015D"/>
    <w:rsid w:val="005D274C"/>
    <w:rsid w:val="005E6E0B"/>
    <w:rsid w:val="005F5BF0"/>
    <w:rsid w:val="00602695"/>
    <w:rsid w:val="00620431"/>
    <w:rsid w:val="00640418"/>
    <w:rsid w:val="00645343"/>
    <w:rsid w:val="006529E5"/>
    <w:rsid w:val="00661924"/>
    <w:rsid w:val="00665F66"/>
    <w:rsid w:val="006724A4"/>
    <w:rsid w:val="0068685F"/>
    <w:rsid w:val="006C4A08"/>
    <w:rsid w:val="006D7F88"/>
    <w:rsid w:val="006E50C2"/>
    <w:rsid w:val="006F2513"/>
    <w:rsid w:val="0070332A"/>
    <w:rsid w:val="007143EC"/>
    <w:rsid w:val="007429CE"/>
    <w:rsid w:val="0075149F"/>
    <w:rsid w:val="007542C0"/>
    <w:rsid w:val="00756C3C"/>
    <w:rsid w:val="00757B0C"/>
    <w:rsid w:val="00767433"/>
    <w:rsid w:val="00790344"/>
    <w:rsid w:val="00797B62"/>
    <w:rsid w:val="007A7E4D"/>
    <w:rsid w:val="007C2986"/>
    <w:rsid w:val="007F2228"/>
    <w:rsid w:val="008023AA"/>
    <w:rsid w:val="00835CB3"/>
    <w:rsid w:val="00836A8C"/>
    <w:rsid w:val="0084007B"/>
    <w:rsid w:val="00845928"/>
    <w:rsid w:val="00850949"/>
    <w:rsid w:val="00863D33"/>
    <w:rsid w:val="0086543B"/>
    <w:rsid w:val="008A6593"/>
    <w:rsid w:val="00907C6D"/>
    <w:rsid w:val="0091230E"/>
    <w:rsid w:val="0093181C"/>
    <w:rsid w:val="00976190"/>
    <w:rsid w:val="009802A4"/>
    <w:rsid w:val="00980324"/>
    <w:rsid w:val="009A2819"/>
    <w:rsid w:val="009E102E"/>
    <w:rsid w:val="009E2E1C"/>
    <w:rsid w:val="009F4BC4"/>
    <w:rsid w:val="00A8184F"/>
    <w:rsid w:val="00A846C2"/>
    <w:rsid w:val="00AE36C1"/>
    <w:rsid w:val="00AE50D6"/>
    <w:rsid w:val="00AF5119"/>
    <w:rsid w:val="00B4777F"/>
    <w:rsid w:val="00B5015B"/>
    <w:rsid w:val="00B6388E"/>
    <w:rsid w:val="00B85D71"/>
    <w:rsid w:val="00BD5BC8"/>
    <w:rsid w:val="00C24AA2"/>
    <w:rsid w:val="00C40EB1"/>
    <w:rsid w:val="00C6053D"/>
    <w:rsid w:val="00C6462A"/>
    <w:rsid w:val="00C82367"/>
    <w:rsid w:val="00C93567"/>
    <w:rsid w:val="00CA55DA"/>
    <w:rsid w:val="00CA740E"/>
    <w:rsid w:val="00CD11FF"/>
    <w:rsid w:val="00CE762F"/>
    <w:rsid w:val="00CF58DB"/>
    <w:rsid w:val="00D12EA3"/>
    <w:rsid w:val="00D37E5B"/>
    <w:rsid w:val="00D601BA"/>
    <w:rsid w:val="00D76D2E"/>
    <w:rsid w:val="00DA7415"/>
    <w:rsid w:val="00DB4DF9"/>
    <w:rsid w:val="00DF05DF"/>
    <w:rsid w:val="00DF3487"/>
    <w:rsid w:val="00E25BF5"/>
    <w:rsid w:val="00E42010"/>
    <w:rsid w:val="00E56D3D"/>
    <w:rsid w:val="00E85533"/>
    <w:rsid w:val="00EA73A9"/>
    <w:rsid w:val="00EA7A82"/>
    <w:rsid w:val="00EA7C42"/>
    <w:rsid w:val="00EB2AF3"/>
    <w:rsid w:val="00EE526F"/>
    <w:rsid w:val="00EF3CCB"/>
    <w:rsid w:val="00F16B35"/>
    <w:rsid w:val="00F21E4D"/>
    <w:rsid w:val="00F5087A"/>
    <w:rsid w:val="00F85B2D"/>
    <w:rsid w:val="00F9515F"/>
    <w:rsid w:val="00FC2A93"/>
    <w:rsid w:val="00FD2BCE"/>
    <w:rsid w:val="00FE0A36"/>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 w:type="paragraph" w:styleId="NormalWeb">
    <w:name w:val="Normal (Web)"/>
    <w:basedOn w:val="Normal"/>
    <w:uiPriority w:val="99"/>
    <w:semiHidden/>
    <w:unhideWhenUsed/>
    <w:rsid w:val="003143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679">
      <w:bodyDiv w:val="1"/>
      <w:marLeft w:val="0"/>
      <w:marRight w:val="0"/>
      <w:marTop w:val="0"/>
      <w:marBottom w:val="0"/>
      <w:divBdr>
        <w:top w:val="none" w:sz="0" w:space="0" w:color="auto"/>
        <w:left w:val="none" w:sz="0" w:space="0" w:color="auto"/>
        <w:bottom w:val="none" w:sz="0" w:space="0" w:color="auto"/>
        <w:right w:val="none" w:sz="0" w:space="0" w:color="auto"/>
      </w:divBdr>
      <w:divsChild>
        <w:div w:id="845941761">
          <w:marLeft w:val="0"/>
          <w:marRight w:val="0"/>
          <w:marTop w:val="0"/>
          <w:marBottom w:val="0"/>
          <w:divBdr>
            <w:top w:val="single" w:sz="2" w:space="0" w:color="auto"/>
            <w:left w:val="single" w:sz="2" w:space="0" w:color="auto"/>
            <w:bottom w:val="single" w:sz="6" w:space="0" w:color="auto"/>
            <w:right w:val="single" w:sz="2" w:space="0" w:color="auto"/>
          </w:divBdr>
          <w:divsChild>
            <w:div w:id="856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3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95931">
                      <w:marLeft w:val="0"/>
                      <w:marRight w:val="0"/>
                      <w:marTop w:val="0"/>
                      <w:marBottom w:val="0"/>
                      <w:divBdr>
                        <w:top w:val="single" w:sz="2" w:space="0" w:color="D9D9E3"/>
                        <w:left w:val="single" w:sz="2" w:space="0" w:color="D9D9E3"/>
                        <w:bottom w:val="single" w:sz="2" w:space="0" w:color="D9D9E3"/>
                        <w:right w:val="single" w:sz="2" w:space="0" w:color="D9D9E3"/>
                      </w:divBdr>
                      <w:divsChild>
                        <w:div w:id="234357646">
                          <w:marLeft w:val="0"/>
                          <w:marRight w:val="0"/>
                          <w:marTop w:val="0"/>
                          <w:marBottom w:val="0"/>
                          <w:divBdr>
                            <w:top w:val="single" w:sz="2" w:space="0" w:color="D9D9E3"/>
                            <w:left w:val="single" w:sz="2" w:space="0" w:color="D9D9E3"/>
                            <w:bottom w:val="single" w:sz="2" w:space="0" w:color="D9D9E3"/>
                            <w:right w:val="single" w:sz="2" w:space="0" w:color="D9D9E3"/>
                          </w:divBdr>
                          <w:divsChild>
                            <w:div w:id="1358434619">
                              <w:marLeft w:val="0"/>
                              <w:marRight w:val="0"/>
                              <w:marTop w:val="0"/>
                              <w:marBottom w:val="0"/>
                              <w:divBdr>
                                <w:top w:val="single" w:sz="2" w:space="0" w:color="D9D9E3"/>
                                <w:left w:val="single" w:sz="2" w:space="0" w:color="D9D9E3"/>
                                <w:bottom w:val="single" w:sz="2" w:space="0" w:color="D9D9E3"/>
                                <w:right w:val="single" w:sz="2" w:space="0" w:color="D9D9E3"/>
                              </w:divBdr>
                              <w:divsChild>
                                <w:div w:id="1489663597">
                                  <w:marLeft w:val="0"/>
                                  <w:marRight w:val="0"/>
                                  <w:marTop w:val="0"/>
                                  <w:marBottom w:val="0"/>
                                  <w:divBdr>
                                    <w:top w:val="single" w:sz="2" w:space="0" w:color="D9D9E3"/>
                                    <w:left w:val="single" w:sz="2" w:space="0" w:color="D9D9E3"/>
                                    <w:bottom w:val="single" w:sz="2" w:space="0" w:color="D9D9E3"/>
                                    <w:right w:val="single" w:sz="2" w:space="0" w:color="D9D9E3"/>
                                  </w:divBdr>
                                  <w:divsChild>
                                    <w:div w:id="7544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66EB-2223-0449-BF82-379D2A7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6404</Words>
  <Characters>36503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5</cp:revision>
  <dcterms:created xsi:type="dcterms:W3CDTF">2023-11-13T15:50:00Z</dcterms:created>
  <dcterms:modified xsi:type="dcterms:W3CDTF">2023-12-06T16:30:00Z</dcterms:modified>
</cp:coreProperties>
</file>