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B196C" w14:textId="703AE205" w:rsidR="00AA25AC" w:rsidRPr="0051264A" w:rsidRDefault="00AA25AC" w:rsidP="0051264A">
      <w:pPr>
        <w:jc w:val="center"/>
        <w:rPr>
          <w:rFonts w:ascii="Times New Roman" w:hAnsi="Times New Roman" w:cs="Times New Roman"/>
          <w:b/>
          <w:bCs/>
        </w:rPr>
      </w:pPr>
      <w:r w:rsidRPr="0051264A">
        <w:rPr>
          <w:rFonts w:ascii="Times New Roman" w:hAnsi="Times New Roman" w:cs="Times New Roman"/>
          <w:b/>
          <w:bCs/>
        </w:rPr>
        <w:t>“From Left to Right”: the Influence of Political Orientation on the Language Attitudes of the Population of Palma de Mallorca toward Catalan and Spanish</w:t>
      </w:r>
    </w:p>
    <w:p w14:paraId="4B643885" w14:textId="77777777" w:rsidR="00AA25AC" w:rsidRPr="0051264A" w:rsidRDefault="00AA25AC" w:rsidP="0051264A">
      <w:pPr>
        <w:jc w:val="both"/>
        <w:rPr>
          <w:rFonts w:ascii="Times New Roman" w:hAnsi="Times New Roman" w:cs="Times New Roman"/>
        </w:rPr>
      </w:pPr>
    </w:p>
    <w:p w14:paraId="67EEE78F" w14:textId="070BC952" w:rsidR="00D92863" w:rsidRPr="0051264A" w:rsidRDefault="00D92863" w:rsidP="0051264A">
      <w:pPr>
        <w:jc w:val="both"/>
        <w:rPr>
          <w:rFonts w:ascii="Times New Roman" w:hAnsi="Times New Roman" w:cs="Times New Roman"/>
        </w:rPr>
      </w:pPr>
      <w:r w:rsidRPr="0051264A">
        <w:rPr>
          <w:rFonts w:ascii="Times New Roman" w:hAnsi="Times New Roman" w:cs="Times New Roman"/>
        </w:rPr>
        <w:t>The interplay between language attitudes and language policy in contemporary society has</w:t>
      </w:r>
      <w:ins w:id="0" w:author="Alejandro Andreas Jaume Losa" w:date="2024-02-16T12:45:00Z">
        <w:r w:rsidR="00BA3A25">
          <w:rPr>
            <w:rFonts w:ascii="Times New Roman" w:hAnsi="Times New Roman" w:cs="Times New Roman"/>
          </w:rPr>
          <w:t xml:space="preserve"> </w:t>
        </w:r>
      </w:ins>
      <w:del w:id="1" w:author="Kendra Dickinson" w:date="2024-02-16T11:36:00Z">
        <w:r w:rsidRPr="0051264A" w:rsidDel="002E5527">
          <w:rPr>
            <w:rFonts w:ascii="Times New Roman" w:hAnsi="Times New Roman" w:cs="Times New Roman"/>
          </w:rPr>
          <w:delText xml:space="preserve"> </w:delText>
        </w:r>
      </w:del>
      <w:ins w:id="2" w:author="Kendra Dickinson" w:date="2024-02-16T11:36:00Z">
        <w:r w:rsidR="002E5527">
          <w:rPr>
            <w:rFonts w:ascii="Times New Roman" w:hAnsi="Times New Roman" w:cs="Times New Roman"/>
          </w:rPr>
          <w:t>become increasingly complex</w:t>
        </w:r>
      </w:ins>
      <w:del w:id="3" w:author="Kendra Dickinson" w:date="2024-02-16T11:36:00Z">
        <w:r w:rsidRPr="0051264A" w:rsidDel="002E5527">
          <w:rPr>
            <w:rFonts w:ascii="Times New Roman" w:hAnsi="Times New Roman" w:cs="Times New Roman"/>
          </w:rPr>
          <w:delText>grown intricate</w:delText>
        </w:r>
      </w:del>
      <w:r w:rsidRPr="0051264A">
        <w:rPr>
          <w:rFonts w:ascii="Times New Roman" w:hAnsi="Times New Roman" w:cs="Times New Roman"/>
        </w:rPr>
        <w:t xml:space="preserve">. In certain contexts, these elements appear to mutually influence and complement each other </w:t>
      </w:r>
      <w:r w:rsidR="0051264A" w:rsidRPr="0051264A">
        <w:rPr>
          <w:rFonts w:ascii="Times New Roman" w:hAnsi="Times New Roman" w:cs="Times New Roman"/>
        </w:rPr>
        <w:fldChar w:fldCharType="begin"/>
      </w:r>
      <w:r w:rsidR="0051264A" w:rsidRPr="0051264A">
        <w:rPr>
          <w:rFonts w:ascii="Times New Roman" w:hAnsi="Times New Roman" w:cs="Times New Roman"/>
        </w:rPr>
        <w:instrText xml:space="preserve"> ADDIN ZOTERO_ITEM CSL_CITATION {"citationID":"WP8dRxyu","properties":{"formattedCitation":"(Bertolotti &amp; Coll, 2020; Kester, 2020)","plainCitation":"(Bertolotti &amp; Coll, 2020; Kester, 2020)","noteIndex":0},"citationItems":[{"id":131,"uris":["http://zotero.org/users/13397765/items/SWUWY6DD"],"itemData":{"id":131,"type":"chapter","container-title":"Issues in Hispanic and Lusophone Linguistics","event-place":"Amsterdam","ISBN":"978-90-272-0511-7","language":"en","note":"DOI: 10.1075/ihll.25.05ber","page":"112-136","publisher":"John Benjamins Publishing Company","publisher-place":"Amsterdam","source":"DOI.org (Crossref)","title":"Attitudes toward Portuguese in Uruguay in the nineteenth century","URL":"https://benjamins.com/catalog/ihll.25.05ber","volume":"25","editor":[{"family":"Bugel","given":"Talia"},{"family":"Montes-Alcalá","given":"Cecilia"}],"author":[{"family":"Bertolotti","given":"Virginia"},{"family":"Coll","given":"Magdalena"}],"accessed":{"date-parts":[["2024",2,16]]},"issued":{"date-parts":[["2020",4,15]]}}},{"id":130,"uris":["http://zotero.org/users/13397765/items/85IQHXXT"],"itemData":{"id":130,"type":"chapter","container-title":"Issues in Hispanic and Lusophone Linguistics","event-place":"Amsterdam","ISBN":"978-90-272-0511-7","language":"en","note":"DOI: 10.1075/ihll.25.07kes","page":"156-181","publisher":"John Benjamins Publishing Company","publisher-place":"Amsterdam","source":"DOI.org (Crossref)","title":"Language use, language attitudes and identity in Curaçao","URL":"https://benjamins.com/catalog/ihll.25.07kes","volume":"25","editor":[{"family":"Bugel","given":"Talia"},{"family":"Montes-Alcalá","given":"Cecilia"}],"author":[{"family":"Kester","given":"Ellen-Petra"}],"accessed":{"date-parts":[["2024",2,16]]},"issued":{"date-parts":[["2020",4,15]]}}}],"schema":"https://github.com/citation-style-language/schema/raw/master/csl-citation.json"} </w:instrText>
      </w:r>
      <w:r w:rsidR="0051264A" w:rsidRPr="0051264A">
        <w:rPr>
          <w:rFonts w:ascii="Times New Roman" w:hAnsi="Times New Roman" w:cs="Times New Roman"/>
        </w:rPr>
        <w:fldChar w:fldCharType="separate"/>
      </w:r>
      <w:r w:rsidR="0051264A" w:rsidRPr="0051264A">
        <w:rPr>
          <w:rFonts w:ascii="Times New Roman" w:hAnsi="Times New Roman" w:cs="Times New Roman"/>
          <w:noProof/>
        </w:rPr>
        <w:t>(Bertolotti &amp; Coll, 2020; Kester, 2020)</w:t>
      </w:r>
      <w:r w:rsidR="0051264A" w:rsidRPr="0051264A">
        <w:rPr>
          <w:rFonts w:ascii="Times New Roman" w:hAnsi="Times New Roman" w:cs="Times New Roman"/>
        </w:rPr>
        <w:fldChar w:fldCharType="end"/>
      </w:r>
      <w:r w:rsidR="0051264A" w:rsidRPr="0051264A">
        <w:rPr>
          <w:rFonts w:ascii="Times New Roman" w:hAnsi="Times New Roman" w:cs="Times New Roman"/>
        </w:rPr>
        <w:t>,</w:t>
      </w:r>
      <w:r w:rsidRPr="0051264A">
        <w:rPr>
          <w:rFonts w:ascii="Times New Roman" w:hAnsi="Times New Roman" w:cs="Times New Roman"/>
        </w:rPr>
        <w:t>whereas in other instances, they seem to diverge. The present work explores this phenomenon in the context of the Balearic Islands (Spain), where Catalan and Spanish coexist as the two official languages.</w:t>
      </w:r>
    </w:p>
    <w:p w14:paraId="533645F8" w14:textId="77777777" w:rsidR="00D92863" w:rsidRPr="0051264A" w:rsidRDefault="00D92863" w:rsidP="0051264A">
      <w:pPr>
        <w:jc w:val="both"/>
        <w:rPr>
          <w:rFonts w:ascii="Times New Roman" w:hAnsi="Times New Roman" w:cs="Times New Roman"/>
        </w:rPr>
      </w:pPr>
    </w:p>
    <w:p w14:paraId="2D7F2E35" w14:textId="52279286" w:rsidR="00AA25AC" w:rsidRPr="0051264A" w:rsidRDefault="00D92863" w:rsidP="0051264A">
      <w:pPr>
        <w:jc w:val="both"/>
        <w:rPr>
          <w:rFonts w:ascii="Times New Roman" w:hAnsi="Times New Roman" w:cs="Times New Roman"/>
        </w:rPr>
      </w:pPr>
      <w:r w:rsidRPr="0051264A">
        <w:rPr>
          <w:rFonts w:ascii="Times New Roman" w:hAnsi="Times New Roman" w:cs="Times New Roman"/>
        </w:rPr>
        <w:t>Following the restoration of Spanish democracy</w:t>
      </w:r>
      <w:r w:rsidR="00AA25AC" w:rsidRPr="0051264A">
        <w:rPr>
          <w:rFonts w:ascii="Times New Roman" w:hAnsi="Times New Roman" w:cs="Times New Roman"/>
        </w:rPr>
        <w:t xml:space="preserve"> in the 1970s</w:t>
      </w:r>
      <w:r w:rsidRPr="0051264A">
        <w:rPr>
          <w:rFonts w:ascii="Times New Roman" w:hAnsi="Times New Roman" w:cs="Times New Roman"/>
        </w:rPr>
        <w:t xml:space="preserve">, the institutions of the Balearic Islands crafted a legal framework for both languages. This framework not only recognizes Catalan and Spanish as official languages in the region but also strives for the normalization and promotion of Catalan as a minority and historic language of the archipelago. </w:t>
      </w:r>
      <w:commentRangeStart w:id="4"/>
      <w:del w:id="5" w:author="Kendra Dickinson" w:date="2024-02-16T11:46:00Z">
        <w:r w:rsidR="00AA25AC" w:rsidRPr="0051264A" w:rsidDel="00385945">
          <w:rPr>
            <w:rFonts w:ascii="Times New Roman" w:hAnsi="Times New Roman" w:cs="Times New Roman"/>
          </w:rPr>
          <w:delText xml:space="preserve">Forty </w:delText>
        </w:r>
      </w:del>
      <w:commentRangeEnd w:id="4"/>
      <w:r w:rsidR="00385945" w:rsidRPr="00BA3A25">
        <w:rPr>
          <w:rFonts w:ascii="Times New Roman" w:hAnsi="Times New Roman" w:cs="Times New Roman"/>
          <w:rPrChange w:id="6" w:author="Alejandro Andreas Jaume Losa" w:date="2024-02-16T12:42:00Z">
            <w:rPr>
              <w:rStyle w:val="CommentReference"/>
            </w:rPr>
          </w:rPrChange>
        </w:rPr>
        <w:commentReference w:id="4"/>
      </w:r>
      <w:del w:id="7" w:author="Kendra Dickinson" w:date="2024-02-16T11:46:00Z">
        <w:r w:rsidR="00AA25AC" w:rsidRPr="0051264A" w:rsidDel="00385945">
          <w:rPr>
            <w:rFonts w:ascii="Times New Roman" w:hAnsi="Times New Roman" w:cs="Times New Roman"/>
          </w:rPr>
          <w:delText xml:space="preserve">years after the approval of this legal framework, it is clear that many of the objectives proposed at the time have been achieved. For example, the general knowledge of Catalan among the Balearic population has increased considerably and the presence of the language in society has become much more noticeable and evident. However, it seems that </w:delText>
        </w:r>
      </w:del>
      <w:r w:rsidR="00AA25AC" w:rsidRPr="0051264A">
        <w:rPr>
          <w:rFonts w:ascii="Times New Roman" w:hAnsi="Times New Roman" w:cs="Times New Roman"/>
        </w:rPr>
        <w:t xml:space="preserve">the establishment of this legal framework and the consequent implementation of certain language policies </w:t>
      </w:r>
      <w:ins w:id="8" w:author="Alejandro Andreas Jaume Losa" w:date="2024-02-16T12:42:00Z">
        <w:r w:rsidR="00BA3A25" w:rsidRPr="00BA3A25">
          <w:rPr>
            <w:rFonts w:ascii="Times New Roman" w:hAnsi="Times New Roman" w:cs="Times New Roman"/>
            <w:rPrChange w:id="9" w:author="Alejandro Andreas Jaume Losa" w:date="2024-02-16T12:42:00Z">
              <w:rPr>
                <w:rFonts w:ascii="Helvetica Neue" w:hAnsi="Helvetica Neue" w:cs="Helvetica Neue"/>
                <w:color w:val="3F3F3F"/>
                <w:kern w:val="0"/>
                <w:sz w:val="26"/>
                <w:szCs w:val="26"/>
              </w:rPr>
            </w:rPrChange>
          </w:rPr>
          <w:t>consequent implementation of certain language policies has been accompanied by a process of polarization</w:t>
        </w:r>
        <w:r w:rsidR="00BA3A25">
          <w:rPr>
            <w:rFonts w:ascii="Times New Roman" w:hAnsi="Times New Roman" w:cs="Times New Roman"/>
          </w:rPr>
          <w:t xml:space="preserve"> </w:t>
        </w:r>
      </w:ins>
      <w:del w:id="10" w:author="Alejandro Andreas Jaume Losa" w:date="2024-02-16T12:42:00Z">
        <w:r w:rsidR="00AA25AC" w:rsidRPr="0051264A" w:rsidDel="00BA3A25">
          <w:rPr>
            <w:rFonts w:ascii="Times New Roman" w:hAnsi="Times New Roman" w:cs="Times New Roman"/>
          </w:rPr>
          <w:delText xml:space="preserve">has, over the years, </w:delText>
        </w:r>
        <w:commentRangeStart w:id="11"/>
        <w:r w:rsidR="00AA25AC" w:rsidRPr="0051264A" w:rsidDel="00BA3A25">
          <w:rPr>
            <w:rFonts w:ascii="Times New Roman" w:hAnsi="Times New Roman" w:cs="Times New Roman"/>
          </w:rPr>
          <w:delText xml:space="preserve">triggered a process </w:delText>
        </w:r>
        <w:commentRangeEnd w:id="11"/>
        <w:r w:rsidR="00385945" w:rsidDel="00BA3A25">
          <w:rPr>
            <w:rStyle w:val="CommentReference"/>
          </w:rPr>
          <w:commentReference w:id="11"/>
        </w:r>
        <w:r w:rsidR="00AA25AC" w:rsidRPr="0051264A" w:rsidDel="00BA3A25">
          <w:rPr>
            <w:rFonts w:ascii="Times New Roman" w:hAnsi="Times New Roman" w:cs="Times New Roman"/>
          </w:rPr>
          <w:delText xml:space="preserve">of polarization </w:delText>
        </w:r>
      </w:del>
      <w:r w:rsidR="00AA25AC" w:rsidRPr="0051264A">
        <w:rPr>
          <w:rFonts w:ascii="Times New Roman" w:hAnsi="Times New Roman" w:cs="Times New Roman"/>
        </w:rPr>
        <w:t xml:space="preserve">in the Balearic society in terms of language attitudes, particularly in Palma, the capital city </w:t>
      </w:r>
      <w:r w:rsidR="00AA25AC" w:rsidRPr="0051264A">
        <w:rPr>
          <w:rFonts w:ascii="Times New Roman" w:hAnsi="Times New Roman" w:cs="Times New Roman"/>
        </w:rPr>
        <w:fldChar w:fldCharType="begin"/>
      </w:r>
      <w:r w:rsidR="00AA25AC" w:rsidRPr="0051264A">
        <w:rPr>
          <w:rFonts w:ascii="Times New Roman" w:hAnsi="Times New Roman" w:cs="Times New Roman"/>
        </w:rPr>
        <w:instrText xml:space="preserve"> ADDIN ZOTERO_ITEM CSL_CITATION {"citationID":"BTEstvP8","properties":{"formattedCitation":"(Aguil\\uc0\\u243{}-Mora &amp; Lynch, 2017; Calafat Vila &amp; Calero-Pons, 2019; Castell et al., 2023; Ib\\uc0\\u225{}\\uc0\\u241{}ez Ferret\\uc0\\u233{}, 2014; Tudela Isanta, 2021)","plainCitation":"(Aguiló-Mora &amp; Lynch, 2017; Calafat Vila &amp; Calero-Pons, 2019; Castell et al., 2023; Ibáñez Ferreté, 2014; Tudela Isanta, 2021)","noteIndex":0},"citationItems":[{"id":122,"uris":["http://zotero.org/users/13397765/items/UAS77JPX"],"itemData":{"id":122,"type":"article-journal","abstract":"Resumen\n            Desde 2011 hasta 2015, el presidente del gobierno de las Illes Balears llevó a cabo una serie de reformas lingüísticas con el supuesto objetivo de abrir las puertas del mercado laboral local y global a la población balear. En reacción a estas políticas, una parte significativa de la población balear salió a la calle acusando al gobierno de enmascarar un ataque a la lengua catalana. A partir de un análisis cuantitativo y cualitativo de datos de 316 encuestas a residentes y 20 entrevistas personales, examinamos las actitudes e ideologías que la población mallorquina alberga respecto al conflicto lingüístico más reciente, las cuales se manifiestan irremediablemente ligadas a la crisis económica existente en el periodo. Subrayamos la percepción del valor económico del inglés y del castellano frente al catalán o a la variedad regional mallorquina en plena crisis económica del país.","container-title":"Studies in Hispanic and Lusophone Linguistics","DOI":"10.1515/shll-2017-0006","ISSN":"1939-0238, 2199-3386","issue":"2","language":"en","page":"189-223","source":"DOI.org (Crossref)","title":"&lt;i&gt;¿Hablas castellano? Do you speak English?&lt;/i&gt; o &lt;i&gt;Xerres mallorquí?&lt;/i&gt; : Ideologías y actitudes lingüísticas en Mallorca en una era de crisis económica","title-short":"&lt;i&gt;¿Hablas castellano?","volume":"10","author":[{"family":"Aguiló-Mora","given":"Francisca"},{"family":"Lynch","given":"Andrew"}],"issued":{"date-parts":[["2017",9,26]]}}},{"id":124,"uris":["http://zotero.org/users/13397765/items/VLPZLSLU"],"itemData":{"id":124,"type":"article-journal","abstract":"En la adquisición de una lengua, la competencia pragmática resulta imprescindible, puesto que de su conocimiento se deben derivar hábitos y actitudes positivas hacia el entorno. Este hecho tiene una especial relevancia cuando se trata del aprendizaje de una lengua minorizada, obligada a compartir funciones con otra de mayor peso simbólico. En este artículo, analizamos las percepciones lingüísticas de uno de los tres grupos de primer año que han cursado, a lo largo del primer cuatrimestre del año académico 2017-2018, la asignatura Lengua Catalana y su Didáctica, del Grado en Educación Infantil de la Universidad de las Illes Balears (UIB). Pretendemos confirmar la correlación entre actitudes y hábitos favorables al catalán con el logro de los objetivos curriculares de aprendizaje. La influencia del entorno, más allá de las políticas lingüísticas que se aplican para la normalización del catalán en la docencia universitaria balear, acaba determinando el rendimiento lingüístico del alumnado.","container-title":"Didáctica. Lengua y Literatura","DOI":"10.5209/dida.65951","ISSN":"1988-2548, 1130-0531","journalAbbreviation":"Didáctica (Madr.)","page":"243-261","source":"DOI.org (Crossref)","title":"Actitudes y hábitos lingüísticos entre el alumnado del Grado en Educación Infantil (UIB)","volume":"31","author":[{"family":"Calafat Vila","given":"Rosa"},{"family":"Calero-Pons","given":"Àlvaro"}],"issued":{"date-parts":[["2019",10,7]]}}},{"id":134,"uris":["http://zotero.org/users/13397765/items/P9PM9IYC"],"itemData":{"id":134,"type":"book","edition":"Dirección General de Política lingüística (Govern de les Illes Balears), Universitat de les Illes Balears","ISBN":"84-09-52290-X","title":"Actituds i usos lingüístics dels joves de les</w:instrText>
      </w:r>
      <w:r w:rsidR="00AA25AC" w:rsidRPr="00BA3A25">
        <w:rPr>
          <w:rFonts w:ascii="Times New Roman" w:hAnsi="Times New Roman" w:cs="Times New Roman"/>
          <w:rPrChange w:id="12" w:author="Alejandro Andreas Jaume Losa" w:date="2024-02-16T12:42:00Z">
            <w:rPr>
              <w:rFonts w:ascii="Times New Roman" w:hAnsi="Times New Roman" w:cs="Times New Roman"/>
              <w:lang w:val="es-ES"/>
            </w:rPr>
          </w:rPrChange>
        </w:rPr>
        <w:instrText xml:space="preserve"> Illes Balears","author":[{"family":"Castell","given":"Xisca"},{"family":"Cremades","given":"Elga"},{"family":"Vanrell","given":"Maria del Mar"}],"issued":{"date-parts":[["2023"]]}}},{"id":120,"uris":["http://zotero.org/users/13397765/items/LD9IZTC5"],"itemData":{"id":120,"type":"article-journal","container-title":"Treballs de Sociolingüística Catalana","DOI":"10.2436/20.2504.01.77","ISSN":"2013-9136","issue":"24","language":"cat","page":"225-240","source":"DOI.org (CSL JSON)","title":"L'Estudi d'ideologies lingüístiques amb grup de discussió: el cas dels estudiants palmesans de ciències socials a la Universitat de les Illes Balears","title-short":"L'Estudi d'ideologies lingüístiques amb grup de discussió","author":[{"family":"Ibáñez Ferreté","given":"Òscar-Adrià"}],"issued":{"date-parts":[["2014"]]}}},{"id":123,"uris":["http://zotero.org/users/13397765/items/ZYS83JYE"],"itemData":{"id":123,"type":"article-journal","container-title":"Revista de Llengua i Dret","DOI":"10.2436/rld.i76.2021.3686","ISSN":"2013-1453","issue":"76","language":"cat","page":"202-216","source":"DOI.org (CSL JSON)","title":"Ideologies lingüístiques envers el català i el castellà: l’autenticitat i l’anonimat entre els universitaris de Barcelona i Palma","title-short":"Ideologies lingüístiques envers el català i el castellà","author":[{"family":"Tudela Isanta","given":"Anna"}],"issued":{"date-parts":[["2021"]]}}}],"schema":"https://github.com/citation-style-language/schema/raw/master/csl-citation.json"} </w:instrText>
      </w:r>
      <w:r w:rsidR="00AA25AC" w:rsidRPr="0051264A">
        <w:rPr>
          <w:rFonts w:ascii="Times New Roman" w:hAnsi="Times New Roman" w:cs="Times New Roman"/>
        </w:rPr>
        <w:fldChar w:fldCharType="separate"/>
      </w:r>
      <w:r w:rsidR="0051264A" w:rsidRPr="00BA3A25">
        <w:rPr>
          <w:rFonts w:ascii="Times New Roman" w:hAnsi="Times New Roman" w:cs="Times New Roman"/>
          <w:kern w:val="0"/>
          <w:rPrChange w:id="13" w:author="Alejandro Andreas Jaume Losa" w:date="2024-02-16T12:42:00Z">
            <w:rPr>
              <w:rFonts w:ascii="Times New Roman" w:hAnsi="Times New Roman" w:cs="Times New Roman"/>
              <w:kern w:val="0"/>
              <w:lang w:val="es-ES"/>
            </w:rPr>
          </w:rPrChange>
        </w:rPr>
        <w:t>(Bertolotti &amp; Coll, 2020; Kester, 2020)</w:t>
      </w:r>
      <w:r w:rsidR="00AA25AC" w:rsidRPr="0051264A">
        <w:rPr>
          <w:rFonts w:ascii="Times New Roman" w:hAnsi="Times New Roman" w:cs="Times New Roman"/>
        </w:rPr>
        <w:fldChar w:fldCharType="end"/>
      </w:r>
      <w:r w:rsidR="00AA25AC" w:rsidRPr="00BA3A25">
        <w:rPr>
          <w:rFonts w:ascii="Times New Roman" w:hAnsi="Times New Roman" w:cs="Times New Roman"/>
          <w:rPrChange w:id="14" w:author="Alejandro Andreas Jaume Losa" w:date="2024-02-16T12:42:00Z">
            <w:rPr>
              <w:rFonts w:ascii="Times New Roman" w:hAnsi="Times New Roman" w:cs="Times New Roman"/>
              <w:lang w:val="es-ES"/>
            </w:rPr>
          </w:rPrChange>
        </w:rPr>
        <w:t xml:space="preserve">. </w:t>
      </w:r>
      <w:r w:rsidR="00AA25AC" w:rsidRPr="0051264A">
        <w:rPr>
          <w:rFonts w:ascii="Times New Roman" w:hAnsi="Times New Roman" w:cs="Times New Roman"/>
        </w:rPr>
        <w:t xml:space="preserve">Likewise, it seems that in recent years these linguistic attitudes have become associated with certain political orientations, to the point of turning the linguistic situation in the Balearic Islands into a constant political debate </w:t>
      </w:r>
      <w:r w:rsidR="00AA25AC" w:rsidRPr="0051264A">
        <w:rPr>
          <w:rFonts w:ascii="Times New Roman" w:hAnsi="Times New Roman" w:cs="Times New Roman"/>
        </w:rPr>
        <w:fldChar w:fldCharType="begin"/>
      </w:r>
      <w:r w:rsidR="00AA25AC" w:rsidRPr="0051264A">
        <w:rPr>
          <w:rFonts w:ascii="Times New Roman" w:hAnsi="Times New Roman" w:cs="Times New Roman"/>
        </w:rPr>
        <w:instrText xml:space="preserve"> ADDIN ZOTERO_ITEM CSL_CITATION {"citationID":"qgYIgrUp","properties":{"formattedCitation":"(Cresp\\uc0\\u237{}, 2023; Garau, 2023; Mateos, 2023; Pellicer, 2023; S\\uc0\\u225{}nchez, 2023)","plainCitation":"(Crespí, 2023; Garau, 2023; Mateos, 2023; Pellicer, 2023; Sánchez, 2023)","noteIndex":0},"citationItems":[{"id":109,"uris":["http://zotero.org/users/13397765/items/XI66PLFZ"],"itemData":{"id":109,"type":"article-newspaper","abstract":"La extrema derecha se abstendrá y conseguirá entrar también en los consejos insulares","container-title":"Ara en Castellano","language":"es","note":"section: Política","title":"Vox permite al PP gobernar en las Baleares en solitario a cambio de medidas contra el catalán","URL":"https://es.ara.cat/politica/vox-permite-pp-gobernar-baleares-solitario-cambio-medidas-catalan_1_4742630.html","author":[{"family":"Crespí","given":"Miquel"}],"accessed":{"date-parts":[["2024",2,16]]},"issued":{"date-parts":[["2023",6,29]]}}},{"id":111,"uris":["http://zotero.org/users/13397765/items/3HZPCHY6"],"itemData":{"id":111,"type":"article-newspaper","abstract":"L'OCB denuncia que els ciutadans de les Illes Balears \"veuran mutilat el seu dret\" de relacionar-se en català amb l’administració sanitària","container-title":"La República","language":"ca","title":"PSIB i MÉS presenten el recurs de l'Obra Cultural Balear contra l'eliminació del català a la sanitat","URL":"https://www.larepublica.cat/noticies/pais/illes/psib-i-mes-presenten-el-recurs-de-lobra-cultural-balear-contra-leliminacio-del-catala-a-la-sanitat/","author":[{"family":"Garau","given":"Carme"}],"accessed":{"date-parts":[["2024",2,16]]},"issued":{"date-parts":[["2023",11,30]]}}},{"id":112,"uris":["http://zotero.org/users/13397765/items/48Z8923H"],"itemData":{"id":112,"type":"article-newspaper","abstract":"En su opinión, «el acuerdo en Baleares es muy especial porque hay un riesgo, que no hay en otras comunidades autónomas: que el separatismo catalán siga en las instituciones y nosotros eso no lo vamos a permitir de ninguna manera». «Estoy muy contento por el acuerdo histórico alcanzado en las Islas Baleares, mediante el cual se va a producir un cambio de rumbo total en materia de política lingüística después de 40 años». Así ha valorado el presidente de Vox, Santiago Abascal, el pacto al que ha llegado su formación política con el PP en las Islas. Los diputados de Vox se abstendrán y permitirán la investidura de Marga Prohens como presidente de un Govern en solitario.","container-title":"Ultima Hora","language":"es","note":"section: Elecciones 28M","title":"Abascal: «Se va a producir un cambio de rumbo total en materia de política lingüística» en Baleares","title-short":"Abascal","URL":"https://www.ultimahora.es/noticias/elecciones-28m/2023/06/28/1966281/govern-balear-abascal-producir-cambio-materia-politica-linguistica.html","author":[{"family":"Mateos","given":"Alicia"}],"accessed":{"date-parts":[["2024",2,16]]},"issued":{"date-parts":[["2023",6,28]]}}},{"id":115,"uris":["http://zotero.org/users/13397765/items/6F9FKIRQ"],"itemData":{"id":115,"type":"article-newspaper","title":"«El PP nos mintió; habrá segregación»: Escola en Català pide retirar el plan de elección de lengua","URL":"https://www.ultimahora.es/noticias/local/2023/11/14/2049883/educacion-baleares-escola-catala-pide-retirar-plan-eleccion-lengua.html","author":[{"family":"Pellicer","given":"Pilar"}],"accessed":{"date-parts":[["2024",2,16]]},"issued":{"date-parts":[["2023"]]}}},{"id":118,"uris":["http://zotero.org/users/13397765/items/XNYVBQH6"],"itemData":{"id":118,"type":"article-newspaper","abstract":"Entidades como la UIB o el sindicato STEI, y más de 150 colegios e institutos en Mallorca, ya han mostrado su rechazo al Govern","container-title":"Diario de Mallorca","language":"es","note":"section: Mallorca","title":"La campaña contra la segregación lingüística ya suma 170 centros en Baleares","URL":"https://www.diariodemallorca.es/mallorca/2023/12/25/campana-segregacion-linguistica-suma-170-96249317.html","author":[{"family":"Sánchez","given":"Jordi"}],"accessed":{"date-parts":[["2024",2,16]]},"issued":{"date-parts":[["2023",12,26]]}}}],"schema":"https://github.com/citation-style-language/schema/raw/master/csl-citation.json"} </w:instrText>
      </w:r>
      <w:r w:rsidR="00AA25AC" w:rsidRPr="0051264A">
        <w:rPr>
          <w:rFonts w:ascii="Times New Roman" w:hAnsi="Times New Roman" w:cs="Times New Roman"/>
        </w:rPr>
        <w:fldChar w:fldCharType="separate"/>
      </w:r>
      <w:r w:rsidR="00AA25AC" w:rsidRPr="0051264A">
        <w:rPr>
          <w:rFonts w:ascii="Times New Roman" w:hAnsi="Times New Roman" w:cs="Times New Roman"/>
          <w:kern w:val="0"/>
        </w:rPr>
        <w:t>(Crespí, 2023; Garau, 2023; Mateos, 2023; Pellicer, 2023; Sánchez, 2023)</w:t>
      </w:r>
      <w:r w:rsidR="00AA25AC" w:rsidRPr="0051264A">
        <w:rPr>
          <w:rFonts w:ascii="Times New Roman" w:hAnsi="Times New Roman" w:cs="Times New Roman"/>
        </w:rPr>
        <w:fldChar w:fldCharType="end"/>
      </w:r>
      <w:r w:rsidR="00AA25AC" w:rsidRPr="0051264A">
        <w:rPr>
          <w:rFonts w:ascii="Times New Roman" w:hAnsi="Times New Roman" w:cs="Times New Roman"/>
        </w:rPr>
        <w:t>.</w:t>
      </w:r>
    </w:p>
    <w:p w14:paraId="4C01737C" w14:textId="77777777" w:rsidR="00D92863" w:rsidRPr="0051264A" w:rsidRDefault="00D92863" w:rsidP="0051264A">
      <w:pPr>
        <w:jc w:val="both"/>
        <w:rPr>
          <w:rFonts w:ascii="Times New Roman" w:hAnsi="Times New Roman" w:cs="Times New Roman"/>
        </w:rPr>
      </w:pPr>
    </w:p>
    <w:p w14:paraId="6EB83D73" w14:textId="3D3FBC47" w:rsidR="00D92863" w:rsidRPr="0051264A" w:rsidRDefault="00D92863" w:rsidP="0051264A">
      <w:pPr>
        <w:jc w:val="both"/>
        <w:rPr>
          <w:rFonts w:ascii="Times New Roman" w:hAnsi="Times New Roman" w:cs="Times New Roman"/>
        </w:rPr>
      </w:pPr>
      <w:r w:rsidRPr="0051264A">
        <w:rPr>
          <w:rFonts w:ascii="Times New Roman" w:hAnsi="Times New Roman" w:cs="Times New Roman"/>
        </w:rPr>
        <w:t xml:space="preserve">Consequently, this study </w:t>
      </w:r>
      <w:r w:rsidR="00AA25AC" w:rsidRPr="0051264A">
        <w:rPr>
          <w:rFonts w:ascii="Times New Roman" w:hAnsi="Times New Roman" w:cs="Times New Roman"/>
        </w:rPr>
        <w:t>explores the</w:t>
      </w:r>
      <w:ins w:id="15" w:author="Alejandro Andreas Jaume Losa" w:date="2024-02-16T12:43:00Z">
        <w:r w:rsidR="00BA3A25">
          <w:rPr>
            <w:rFonts w:ascii="Times New Roman" w:hAnsi="Times New Roman" w:cs="Times New Roman"/>
          </w:rPr>
          <w:t xml:space="preserve"> relationship between political orientation and </w:t>
        </w:r>
      </w:ins>
      <w:del w:id="16" w:author="Alejandro Andreas Jaume Losa" w:date="2024-02-16T12:43:00Z">
        <w:r w:rsidR="00AA25AC" w:rsidRPr="0051264A" w:rsidDel="00BA3A25">
          <w:rPr>
            <w:rFonts w:ascii="Times New Roman" w:hAnsi="Times New Roman" w:cs="Times New Roman"/>
          </w:rPr>
          <w:delText xml:space="preserve"> </w:delText>
        </w:r>
        <w:commentRangeStart w:id="17"/>
        <w:r w:rsidR="00AA25AC" w:rsidRPr="0051264A" w:rsidDel="00BA3A25">
          <w:rPr>
            <w:rFonts w:ascii="Times New Roman" w:hAnsi="Times New Roman" w:cs="Times New Roman"/>
          </w:rPr>
          <w:delText xml:space="preserve">influence of political orientation </w:delText>
        </w:r>
        <w:commentRangeEnd w:id="17"/>
        <w:r w:rsidR="00385945" w:rsidDel="00BA3A25">
          <w:rPr>
            <w:rStyle w:val="CommentReference"/>
          </w:rPr>
          <w:commentReference w:id="17"/>
        </w:r>
        <w:r w:rsidR="00AA25AC" w:rsidRPr="0051264A" w:rsidDel="00BA3A25">
          <w:rPr>
            <w:rFonts w:ascii="Times New Roman" w:hAnsi="Times New Roman" w:cs="Times New Roman"/>
          </w:rPr>
          <w:delText xml:space="preserve">on </w:delText>
        </w:r>
      </w:del>
      <w:r w:rsidR="00AA25AC" w:rsidRPr="0051264A">
        <w:rPr>
          <w:rFonts w:ascii="Times New Roman" w:hAnsi="Times New Roman" w:cs="Times New Roman"/>
        </w:rPr>
        <w:t xml:space="preserve">the language attitudes of the population of Palma de Mallorca toward Catalan and Spanish. </w:t>
      </w:r>
      <w:r w:rsidRPr="0051264A">
        <w:rPr>
          <w:rFonts w:ascii="Times New Roman" w:hAnsi="Times New Roman" w:cs="Times New Roman"/>
        </w:rPr>
        <w:t>Data from 127 participants aged 18 to 71 were collected through an online questionnaire organized in three sections. The first section collected demographic information (e.g., gender, age, ethnic origin, SES, and political orientation). The second section collected information on their proficiency in Catalan and Spanish and their usage in certain contexts and with different social groups (e.g., parents, siblings, neighbors, etc.). The third section collected data on the language attitudes toward both languages through open-ended questions (e.g., ‘the official language of the Balearic Islands should be…’), and questions that involved expressing the degree of agreement or disagreement with specific statements (e.g., ‘Catalan is worth learning’)</w:t>
      </w:r>
      <w:ins w:id="18" w:author="Kendra Dickinson" w:date="2024-02-16T11:49:00Z">
        <w:r w:rsidR="00385945">
          <w:rPr>
            <w:rFonts w:ascii="Times New Roman" w:hAnsi="Times New Roman" w:cs="Times New Roman"/>
          </w:rPr>
          <w:t xml:space="preserve"> on a sliding scale</w:t>
        </w:r>
      </w:ins>
      <w:r w:rsidRPr="0051264A">
        <w:rPr>
          <w:rFonts w:ascii="Times New Roman" w:hAnsi="Times New Roman" w:cs="Times New Roman"/>
        </w:rPr>
        <w:t>.</w:t>
      </w:r>
      <w:ins w:id="19" w:author="Kendra Dickinson" w:date="2024-02-16T11:47:00Z">
        <w:r w:rsidR="00385945">
          <w:rPr>
            <w:rFonts w:ascii="Times New Roman" w:hAnsi="Times New Roman" w:cs="Times New Roman"/>
          </w:rPr>
          <w:t xml:space="preserve"> Here, I think it would be good to add 1-2 sentences about data analysis, </w:t>
        </w:r>
      </w:ins>
      <w:ins w:id="20" w:author="Kendra Dickinson" w:date="2024-02-16T11:48:00Z">
        <w:r w:rsidR="00385945">
          <w:rPr>
            <w:rFonts w:ascii="Times New Roman" w:hAnsi="Times New Roman" w:cs="Times New Roman"/>
          </w:rPr>
          <w:t>some as simple “</w:t>
        </w:r>
      </w:ins>
      <w:ins w:id="21" w:author="Kendra Dickinson" w:date="2024-02-16T11:47:00Z">
        <w:r w:rsidR="00385945">
          <w:rPr>
            <w:rFonts w:ascii="Times New Roman" w:hAnsi="Times New Roman" w:cs="Times New Roman"/>
          </w:rPr>
          <w:t>Data were analyzed using linear regre</w:t>
        </w:r>
      </w:ins>
      <w:ins w:id="22" w:author="Kendra Dickinson" w:date="2024-02-16T11:48:00Z">
        <w:r w:rsidR="00385945">
          <w:rPr>
            <w:rFonts w:ascii="Times New Roman" w:hAnsi="Times New Roman" w:cs="Times New Roman"/>
          </w:rPr>
          <w:t>ssion in R (R Core Team 2023)</w:t>
        </w:r>
      </w:ins>
      <w:ins w:id="23" w:author="Kendra Dickinson" w:date="2024-02-16T11:49:00Z">
        <w:r w:rsidR="00385945">
          <w:rPr>
            <w:rFonts w:ascii="Times New Roman" w:hAnsi="Times New Roman" w:cs="Times New Roman"/>
          </w:rPr>
          <w:t>.” You could also add a sentence about how each question was the dependent variable, but it’s not totally necessary here.</w:t>
        </w:r>
      </w:ins>
    </w:p>
    <w:p w14:paraId="2D1A6A14" w14:textId="77777777" w:rsidR="00D92863" w:rsidRPr="0051264A" w:rsidRDefault="00D92863" w:rsidP="0051264A">
      <w:pPr>
        <w:jc w:val="both"/>
        <w:rPr>
          <w:rFonts w:ascii="Times New Roman" w:hAnsi="Times New Roman" w:cs="Times New Roman"/>
        </w:rPr>
      </w:pPr>
    </w:p>
    <w:p w14:paraId="3422E95F" w14:textId="7662E486" w:rsidR="00AA25AC" w:rsidRDefault="00AA25AC" w:rsidP="0051264A">
      <w:pPr>
        <w:jc w:val="both"/>
        <w:rPr>
          <w:ins w:id="24" w:author="Alejandro Andreas Jaume Losa" w:date="2024-02-16T12:45:00Z"/>
          <w:rFonts w:ascii="Times New Roman" w:hAnsi="Times New Roman" w:cs="Times New Roman"/>
        </w:rPr>
      </w:pPr>
      <w:r w:rsidRPr="0051264A">
        <w:rPr>
          <w:rFonts w:ascii="Times New Roman" w:hAnsi="Times New Roman" w:cs="Times New Roman"/>
        </w:rPr>
        <w:t xml:space="preserve">Results revealed a significant association of political orientation on the language attitudes of the population of Palma toward Catalan and Spanish. First, </w:t>
      </w:r>
      <w:del w:id="25" w:author="Kendra Dickinson" w:date="2024-02-16T11:43:00Z">
        <w:r w:rsidRPr="0051264A" w:rsidDel="00385945">
          <w:rPr>
            <w:rFonts w:ascii="Times New Roman" w:hAnsi="Times New Roman" w:cs="Times New Roman"/>
          </w:rPr>
          <w:delText xml:space="preserve">it was found that </w:delText>
        </w:r>
      </w:del>
      <w:r w:rsidRPr="0051264A">
        <w:rPr>
          <w:rFonts w:ascii="Times New Roman" w:hAnsi="Times New Roman" w:cs="Times New Roman"/>
        </w:rPr>
        <w:t xml:space="preserve">participants who identified as progressive showed significantly more positive attitudes toward Catalan than those participants who identified as conservative. Second, it was found that Spanish is perceived as a neutral language by both progressive and conservative participants. Third, </w:t>
      </w:r>
      <w:del w:id="26" w:author="Kendra Dickinson" w:date="2024-02-16T11:44:00Z">
        <w:r w:rsidRPr="0051264A" w:rsidDel="00385945">
          <w:rPr>
            <w:rFonts w:ascii="Times New Roman" w:hAnsi="Times New Roman" w:cs="Times New Roman"/>
          </w:rPr>
          <w:delText xml:space="preserve">it was found that </w:delText>
        </w:r>
      </w:del>
      <w:r w:rsidRPr="0051264A">
        <w:rPr>
          <w:rFonts w:ascii="Times New Roman" w:hAnsi="Times New Roman" w:cs="Times New Roman"/>
        </w:rPr>
        <w:t xml:space="preserve">progressive participants were </w:t>
      </w:r>
      <w:del w:id="27" w:author="Kendra Dickinson" w:date="2024-02-16T11:44:00Z">
        <w:r w:rsidRPr="0051264A" w:rsidDel="00385945">
          <w:rPr>
            <w:rFonts w:ascii="Times New Roman" w:hAnsi="Times New Roman" w:cs="Times New Roman"/>
          </w:rPr>
          <w:delText xml:space="preserve">overall </w:delText>
        </w:r>
      </w:del>
      <w:r w:rsidRPr="0051264A">
        <w:rPr>
          <w:rFonts w:ascii="Times New Roman" w:hAnsi="Times New Roman" w:cs="Times New Roman"/>
        </w:rPr>
        <w:t>more in favor of bilingualism</w:t>
      </w:r>
      <w:ins w:id="28" w:author="Kendra Dickinson" w:date="2024-02-16T11:44:00Z">
        <w:r w:rsidR="00385945">
          <w:rPr>
            <w:rFonts w:ascii="Times New Roman" w:hAnsi="Times New Roman" w:cs="Times New Roman"/>
          </w:rPr>
          <w:t xml:space="preserve"> overall</w:t>
        </w:r>
      </w:ins>
      <w:del w:id="29" w:author="Kendra Dickinson" w:date="2024-02-16T11:44:00Z">
        <w:r w:rsidRPr="0051264A" w:rsidDel="00385945">
          <w:rPr>
            <w:rFonts w:ascii="Times New Roman" w:hAnsi="Times New Roman" w:cs="Times New Roman"/>
          </w:rPr>
          <w:delText xml:space="preserve"> in the Balearic Islands</w:delText>
        </w:r>
      </w:del>
      <w:r w:rsidRPr="0051264A">
        <w:rPr>
          <w:rFonts w:ascii="Times New Roman" w:hAnsi="Times New Roman" w:cs="Times New Roman"/>
        </w:rPr>
        <w:t xml:space="preserve">, as opposed to conservative participants. Finally, </w:t>
      </w:r>
      <w:del w:id="30" w:author="Kendra Dickinson" w:date="2024-02-16T11:44:00Z">
        <w:r w:rsidRPr="0051264A" w:rsidDel="00385945">
          <w:rPr>
            <w:rFonts w:ascii="Times New Roman" w:hAnsi="Times New Roman" w:cs="Times New Roman"/>
          </w:rPr>
          <w:delText xml:space="preserve">it was found that </w:delText>
        </w:r>
      </w:del>
      <w:r w:rsidRPr="0051264A">
        <w:rPr>
          <w:rFonts w:ascii="Times New Roman" w:hAnsi="Times New Roman" w:cs="Times New Roman"/>
        </w:rPr>
        <w:t>there seems to be more consensus among progressive participants in terms of language attitudes than among conservative participants. Together, these results indicate that</w:t>
      </w:r>
      <w:ins w:id="31" w:author="Alejandro Andreas Jaume Losa" w:date="2024-02-16T12:44:00Z">
        <w:r w:rsidR="00BA3A25">
          <w:rPr>
            <w:rFonts w:ascii="Times New Roman" w:hAnsi="Times New Roman" w:cs="Times New Roman"/>
          </w:rPr>
          <w:t xml:space="preserve"> political orientation and language attitudes toward Catalan and Spanish in Palma de Mallorca are </w:t>
        </w:r>
      </w:ins>
      <w:ins w:id="32" w:author="Alejandro Andreas Jaume Losa" w:date="2024-02-16T12:45:00Z">
        <w:r w:rsidR="00BA3A25">
          <w:rPr>
            <w:rFonts w:ascii="Times New Roman" w:hAnsi="Times New Roman" w:cs="Times New Roman"/>
          </w:rPr>
          <w:t>inextricably</w:t>
        </w:r>
      </w:ins>
      <w:ins w:id="33" w:author="Alejandro Andreas Jaume Losa" w:date="2024-02-16T12:44:00Z">
        <w:r w:rsidR="00BA3A25">
          <w:rPr>
            <w:rFonts w:ascii="Times New Roman" w:hAnsi="Times New Roman" w:cs="Times New Roman"/>
          </w:rPr>
          <w:t xml:space="preserve"> linked.</w:t>
        </w:r>
      </w:ins>
      <w:del w:id="34" w:author="Alejandro Andreas Jaume Losa" w:date="2024-02-16T12:45:00Z">
        <w:r w:rsidRPr="0051264A" w:rsidDel="00BA3A25">
          <w:rPr>
            <w:rFonts w:ascii="Times New Roman" w:hAnsi="Times New Roman" w:cs="Times New Roman"/>
          </w:rPr>
          <w:delText xml:space="preserve"> </w:delText>
        </w:r>
        <w:commentRangeStart w:id="35"/>
        <w:r w:rsidRPr="0051264A" w:rsidDel="00BA3A25">
          <w:rPr>
            <w:rFonts w:ascii="Times New Roman" w:hAnsi="Times New Roman" w:cs="Times New Roman"/>
          </w:rPr>
          <w:delText xml:space="preserve">political orientation is a key element in the formation of language attitudes </w:delText>
        </w:r>
        <w:commentRangeEnd w:id="35"/>
        <w:r w:rsidR="00385945" w:rsidDel="00BA3A25">
          <w:rPr>
            <w:rStyle w:val="CommentReference"/>
          </w:rPr>
          <w:commentReference w:id="35"/>
        </w:r>
        <w:r w:rsidRPr="0051264A" w:rsidDel="00BA3A25">
          <w:rPr>
            <w:rFonts w:ascii="Times New Roman" w:hAnsi="Times New Roman" w:cs="Times New Roman"/>
          </w:rPr>
          <w:delText>toward Catalan and Spanish in Palma de Mallorca.</w:delText>
        </w:r>
      </w:del>
    </w:p>
    <w:p w14:paraId="3FF6657A" w14:textId="77777777" w:rsidR="00BA3A25" w:rsidRDefault="00BA3A25" w:rsidP="0051264A">
      <w:pPr>
        <w:jc w:val="both"/>
        <w:rPr>
          <w:ins w:id="36" w:author="Kendra Dickinson" w:date="2024-02-16T11:44:00Z"/>
          <w:rFonts w:ascii="Times New Roman" w:hAnsi="Times New Roman" w:cs="Times New Roman"/>
        </w:rPr>
      </w:pPr>
    </w:p>
    <w:p w14:paraId="5CCD18F0" w14:textId="77777777" w:rsidR="00385945" w:rsidRPr="0051264A" w:rsidDel="00BA3A25" w:rsidRDefault="00385945" w:rsidP="0051264A">
      <w:pPr>
        <w:jc w:val="both"/>
        <w:rPr>
          <w:del w:id="37" w:author="Alejandro Andreas Jaume Losa" w:date="2024-02-16T12:45:00Z"/>
          <w:rFonts w:ascii="Times New Roman" w:hAnsi="Times New Roman" w:cs="Times New Roman"/>
        </w:rPr>
      </w:pPr>
    </w:p>
    <w:p w14:paraId="0649F5DF" w14:textId="4BF19025" w:rsidR="00AA25AC" w:rsidRPr="0051264A" w:rsidRDefault="00AA25AC" w:rsidP="0051264A">
      <w:pPr>
        <w:jc w:val="both"/>
        <w:rPr>
          <w:rFonts w:ascii="Times New Roman" w:hAnsi="Times New Roman" w:cs="Times New Roman"/>
          <w:lang w:val="es-ES"/>
        </w:rPr>
      </w:pPr>
      <w:del w:id="38" w:author="Alejandro Andreas Jaume Losa" w:date="2024-02-16T12:45:00Z">
        <w:r w:rsidRPr="0051264A" w:rsidDel="00BA3A25">
          <w:rPr>
            <w:rFonts w:ascii="Times New Roman" w:hAnsi="Times New Roman" w:cs="Times New Roman"/>
            <w:lang w:val="es-ES"/>
          </w:rPr>
          <w:delText>References</w:delText>
        </w:r>
      </w:del>
    </w:p>
    <w:p w14:paraId="21A3A9C4" w14:textId="64507205" w:rsidR="0051264A" w:rsidRPr="0051264A" w:rsidRDefault="0051264A" w:rsidP="0051264A">
      <w:pPr>
        <w:jc w:val="both"/>
        <w:rPr>
          <w:rFonts w:ascii="Times New Roman" w:hAnsi="Times New Roman" w:cs="Times New Roman"/>
          <w:b/>
          <w:bCs/>
          <w:lang w:val="es-ES"/>
        </w:rPr>
      </w:pPr>
      <w:r w:rsidRPr="0051264A">
        <w:rPr>
          <w:rFonts w:ascii="Times New Roman" w:hAnsi="Times New Roman" w:cs="Times New Roman"/>
          <w:b/>
          <w:bCs/>
          <w:lang w:val="es-ES"/>
        </w:rPr>
        <w:lastRenderedPageBreak/>
        <w:t>References</w:t>
      </w:r>
    </w:p>
    <w:p w14:paraId="2E757846" w14:textId="77777777" w:rsidR="0051264A" w:rsidRPr="0051264A" w:rsidRDefault="0051264A" w:rsidP="0051264A">
      <w:pPr>
        <w:jc w:val="both"/>
        <w:rPr>
          <w:rFonts w:ascii="Times New Roman" w:hAnsi="Times New Roman" w:cs="Times New Roman"/>
          <w:lang w:val="es-ES"/>
        </w:rPr>
      </w:pPr>
    </w:p>
    <w:p w14:paraId="78F692EE" w14:textId="77777777" w:rsidR="0051264A" w:rsidRDefault="0051264A" w:rsidP="0051264A">
      <w:pPr>
        <w:pStyle w:val="Bibliography"/>
        <w:spacing w:line="240" w:lineRule="auto"/>
        <w:jc w:val="both"/>
        <w:rPr>
          <w:rFonts w:ascii="Times New Roman" w:hAnsi="Times New Roman" w:cs="Times New Roman"/>
        </w:rPr>
      </w:pPr>
      <w:r w:rsidRPr="0051264A">
        <w:rPr>
          <w:rFonts w:ascii="Times New Roman" w:hAnsi="Times New Roman" w:cs="Times New Roman"/>
        </w:rPr>
        <w:fldChar w:fldCharType="begin"/>
      </w:r>
      <w:r w:rsidRPr="0051264A">
        <w:rPr>
          <w:rFonts w:ascii="Times New Roman" w:hAnsi="Times New Roman" w:cs="Times New Roman"/>
          <w:lang w:val="es-ES"/>
        </w:rPr>
        <w:instrText xml:space="preserve"> ADDIN ZOTERO_BIBL {"uncited":[],"omitted":[],"custom":[]} CSL_BIBLIOGRAPHY </w:instrText>
      </w:r>
      <w:r w:rsidRPr="0051264A">
        <w:rPr>
          <w:rFonts w:ascii="Times New Roman" w:hAnsi="Times New Roman" w:cs="Times New Roman"/>
        </w:rPr>
        <w:fldChar w:fldCharType="separate"/>
      </w:r>
      <w:r w:rsidRPr="0051264A">
        <w:rPr>
          <w:rFonts w:ascii="Times New Roman" w:hAnsi="Times New Roman" w:cs="Times New Roman"/>
          <w:lang w:val="es-ES"/>
        </w:rPr>
        <w:t xml:space="preserve">Aguiló-Mora, F., &amp; Lynch, A. (2017). </w:t>
      </w:r>
      <w:r w:rsidRPr="0051264A">
        <w:rPr>
          <w:rFonts w:ascii="Times New Roman" w:hAnsi="Times New Roman" w:cs="Times New Roman"/>
          <w:i/>
          <w:iCs/>
          <w:lang w:val="es-ES"/>
        </w:rPr>
        <w:t>¿Hablas castellano? Do you speak English?</w:t>
      </w:r>
      <w:r w:rsidRPr="0051264A">
        <w:rPr>
          <w:rFonts w:ascii="Times New Roman" w:hAnsi="Times New Roman" w:cs="Times New Roman"/>
          <w:lang w:val="es-ES"/>
        </w:rPr>
        <w:t xml:space="preserve"> o </w:t>
      </w:r>
      <w:r w:rsidRPr="0051264A">
        <w:rPr>
          <w:rFonts w:ascii="Times New Roman" w:hAnsi="Times New Roman" w:cs="Times New Roman"/>
          <w:i/>
          <w:iCs/>
          <w:lang w:val="es-ES"/>
        </w:rPr>
        <w:t>Xerres mallorquí?</w:t>
      </w:r>
      <w:r w:rsidRPr="0051264A">
        <w:rPr>
          <w:rFonts w:ascii="Times New Roman" w:hAnsi="Times New Roman" w:cs="Times New Roman"/>
          <w:lang w:val="es-ES"/>
        </w:rPr>
        <w:t xml:space="preserve"> : Ideologías y actitudes lingüísticas en Mallorca en una era de crisis económica. </w:t>
      </w:r>
      <w:r w:rsidRPr="0051264A">
        <w:rPr>
          <w:rFonts w:ascii="Times New Roman" w:hAnsi="Times New Roman" w:cs="Times New Roman"/>
          <w:i/>
          <w:iCs/>
        </w:rPr>
        <w:t>Studies in Hispanic and Lusophone Linguistics</w:t>
      </w:r>
      <w:r w:rsidRPr="0051264A">
        <w:rPr>
          <w:rFonts w:ascii="Times New Roman" w:hAnsi="Times New Roman" w:cs="Times New Roman"/>
        </w:rPr>
        <w:t xml:space="preserve">, </w:t>
      </w:r>
      <w:r w:rsidRPr="0051264A">
        <w:rPr>
          <w:rFonts w:ascii="Times New Roman" w:hAnsi="Times New Roman" w:cs="Times New Roman"/>
          <w:i/>
          <w:iCs/>
        </w:rPr>
        <w:t>10</w:t>
      </w:r>
      <w:r w:rsidRPr="0051264A">
        <w:rPr>
          <w:rFonts w:ascii="Times New Roman" w:hAnsi="Times New Roman" w:cs="Times New Roman"/>
        </w:rPr>
        <w:t>(2), 189–223. https://doi.org/10.1515/shll-2017-0006</w:t>
      </w:r>
    </w:p>
    <w:p w14:paraId="27BC6F92" w14:textId="77777777" w:rsidR="0051264A" w:rsidRPr="0051264A" w:rsidRDefault="0051264A" w:rsidP="0051264A">
      <w:pPr>
        <w:jc w:val="both"/>
      </w:pPr>
    </w:p>
    <w:p w14:paraId="266FB15E" w14:textId="77777777" w:rsidR="0051264A" w:rsidRDefault="0051264A" w:rsidP="0051264A">
      <w:pPr>
        <w:pStyle w:val="Bibliography"/>
        <w:spacing w:line="240" w:lineRule="auto"/>
        <w:jc w:val="both"/>
        <w:rPr>
          <w:rFonts w:ascii="Times New Roman" w:hAnsi="Times New Roman" w:cs="Times New Roman"/>
        </w:rPr>
      </w:pPr>
      <w:r w:rsidRPr="0051264A">
        <w:rPr>
          <w:rFonts w:ascii="Times New Roman" w:hAnsi="Times New Roman" w:cs="Times New Roman"/>
        </w:rPr>
        <w:t xml:space="preserve">Bertolotti, V., &amp; Coll, M. (2020). Attitudes toward Portuguese in Uruguay in the nineteenth century. In T. Bugel &amp; C. Montes-Alcalá (Eds.), </w:t>
      </w:r>
      <w:r w:rsidRPr="0051264A">
        <w:rPr>
          <w:rFonts w:ascii="Times New Roman" w:hAnsi="Times New Roman" w:cs="Times New Roman"/>
          <w:i/>
          <w:iCs/>
        </w:rPr>
        <w:t>Issues in Hispanic and Lusophone Linguistics</w:t>
      </w:r>
      <w:r w:rsidRPr="0051264A">
        <w:rPr>
          <w:rFonts w:ascii="Times New Roman" w:hAnsi="Times New Roman" w:cs="Times New Roman"/>
        </w:rPr>
        <w:t xml:space="preserve"> (Vol. 25, pp. 112–136). John Benjamins Publishing Company. https://doi.org/10.1075/ihll.25.05ber</w:t>
      </w:r>
    </w:p>
    <w:p w14:paraId="3C4EF073" w14:textId="77777777" w:rsidR="0051264A" w:rsidRPr="0051264A" w:rsidRDefault="0051264A" w:rsidP="0051264A">
      <w:pPr>
        <w:jc w:val="both"/>
      </w:pPr>
    </w:p>
    <w:p w14:paraId="25F43532" w14:textId="77777777" w:rsidR="0051264A" w:rsidRDefault="0051264A" w:rsidP="0051264A">
      <w:pPr>
        <w:pStyle w:val="Bibliography"/>
        <w:spacing w:line="240" w:lineRule="auto"/>
        <w:jc w:val="both"/>
        <w:rPr>
          <w:rFonts w:ascii="Times New Roman" w:hAnsi="Times New Roman" w:cs="Times New Roman"/>
          <w:lang w:val="es-ES"/>
        </w:rPr>
      </w:pPr>
      <w:r w:rsidRPr="0051264A">
        <w:rPr>
          <w:rFonts w:ascii="Times New Roman" w:hAnsi="Times New Roman" w:cs="Times New Roman"/>
        </w:rPr>
        <w:t xml:space="preserve">Calafat Vila, R., &amp; Calero-Pons, À. (2019). </w:t>
      </w:r>
      <w:r w:rsidRPr="0051264A">
        <w:rPr>
          <w:rFonts w:ascii="Times New Roman" w:hAnsi="Times New Roman" w:cs="Times New Roman"/>
          <w:lang w:val="es-ES"/>
        </w:rPr>
        <w:t xml:space="preserve">Actitudes y hábitos lingüísticos entre el alumnado del Grado en Educación Infantil (UIB). </w:t>
      </w:r>
      <w:r w:rsidRPr="0051264A">
        <w:rPr>
          <w:rFonts w:ascii="Times New Roman" w:hAnsi="Times New Roman" w:cs="Times New Roman"/>
          <w:i/>
          <w:iCs/>
          <w:lang w:val="es-ES"/>
        </w:rPr>
        <w:t>Didáctica. Lengua y Literatura</w:t>
      </w:r>
      <w:r w:rsidRPr="0051264A">
        <w:rPr>
          <w:rFonts w:ascii="Times New Roman" w:hAnsi="Times New Roman" w:cs="Times New Roman"/>
          <w:lang w:val="es-ES"/>
        </w:rPr>
        <w:t xml:space="preserve">, </w:t>
      </w:r>
      <w:r w:rsidRPr="0051264A">
        <w:rPr>
          <w:rFonts w:ascii="Times New Roman" w:hAnsi="Times New Roman" w:cs="Times New Roman"/>
          <w:i/>
          <w:iCs/>
          <w:lang w:val="es-ES"/>
        </w:rPr>
        <w:t>31</w:t>
      </w:r>
      <w:r w:rsidRPr="0051264A">
        <w:rPr>
          <w:rFonts w:ascii="Times New Roman" w:hAnsi="Times New Roman" w:cs="Times New Roman"/>
          <w:lang w:val="es-ES"/>
        </w:rPr>
        <w:t>, 243–261. https://doi.org/10.5209/dida.65951</w:t>
      </w:r>
    </w:p>
    <w:p w14:paraId="1EADD7D1" w14:textId="77777777" w:rsidR="0051264A" w:rsidRPr="0051264A" w:rsidRDefault="0051264A" w:rsidP="0051264A">
      <w:pPr>
        <w:jc w:val="both"/>
        <w:rPr>
          <w:lang w:val="es-ES"/>
        </w:rPr>
      </w:pPr>
    </w:p>
    <w:p w14:paraId="24A99509" w14:textId="77777777" w:rsidR="0051264A" w:rsidRDefault="0051264A" w:rsidP="0051264A">
      <w:pPr>
        <w:pStyle w:val="Bibliography"/>
        <w:spacing w:line="240" w:lineRule="auto"/>
        <w:jc w:val="both"/>
        <w:rPr>
          <w:rFonts w:ascii="Times New Roman" w:hAnsi="Times New Roman" w:cs="Times New Roman"/>
          <w:lang w:val="es-ES"/>
        </w:rPr>
      </w:pPr>
      <w:r w:rsidRPr="0051264A">
        <w:rPr>
          <w:rFonts w:ascii="Times New Roman" w:hAnsi="Times New Roman" w:cs="Times New Roman"/>
          <w:lang w:val="es-ES"/>
        </w:rPr>
        <w:t xml:space="preserve">Castell, X., Cremades, E., &amp; Vanrell, M. del M. (2023). </w:t>
      </w:r>
      <w:r w:rsidRPr="0051264A">
        <w:rPr>
          <w:rFonts w:ascii="Times New Roman" w:hAnsi="Times New Roman" w:cs="Times New Roman"/>
          <w:i/>
          <w:iCs/>
          <w:lang w:val="es-ES"/>
        </w:rPr>
        <w:t>Actituds i usos lingüístics dels joves de les Illes Balears</w:t>
      </w:r>
      <w:r w:rsidRPr="0051264A">
        <w:rPr>
          <w:rFonts w:ascii="Times New Roman" w:hAnsi="Times New Roman" w:cs="Times New Roman"/>
          <w:lang w:val="es-ES"/>
        </w:rPr>
        <w:t xml:space="preserve"> (Dirección General de Política lingüística (Govern de les Illes Balears), Universitat de les Illes Balears).</w:t>
      </w:r>
    </w:p>
    <w:p w14:paraId="5A80FC0B" w14:textId="77777777" w:rsidR="0051264A" w:rsidRPr="0051264A" w:rsidRDefault="0051264A" w:rsidP="0051264A">
      <w:pPr>
        <w:jc w:val="both"/>
        <w:rPr>
          <w:lang w:val="es-ES"/>
        </w:rPr>
      </w:pPr>
    </w:p>
    <w:p w14:paraId="18C733E4" w14:textId="77777777" w:rsidR="0051264A" w:rsidRDefault="0051264A" w:rsidP="0051264A">
      <w:pPr>
        <w:pStyle w:val="Bibliography"/>
        <w:spacing w:line="240" w:lineRule="auto"/>
        <w:jc w:val="both"/>
        <w:rPr>
          <w:rFonts w:ascii="Times New Roman" w:hAnsi="Times New Roman" w:cs="Times New Roman"/>
          <w:lang w:val="es-ES"/>
        </w:rPr>
      </w:pPr>
      <w:r w:rsidRPr="0051264A">
        <w:rPr>
          <w:rFonts w:ascii="Times New Roman" w:hAnsi="Times New Roman" w:cs="Times New Roman"/>
          <w:lang w:val="es-ES"/>
        </w:rPr>
        <w:t xml:space="preserve">Crespí, M. (2023, June 29). Vox permite al PP gobernar en las Baleares en solitario a cambio de medidas contra el catalán. </w:t>
      </w:r>
      <w:r w:rsidRPr="0051264A">
        <w:rPr>
          <w:rFonts w:ascii="Times New Roman" w:hAnsi="Times New Roman" w:cs="Times New Roman"/>
          <w:i/>
          <w:iCs/>
          <w:lang w:val="es-ES"/>
        </w:rPr>
        <w:t>Ara en Castellano</w:t>
      </w:r>
      <w:r w:rsidRPr="0051264A">
        <w:rPr>
          <w:rFonts w:ascii="Times New Roman" w:hAnsi="Times New Roman" w:cs="Times New Roman"/>
          <w:lang w:val="es-ES"/>
        </w:rPr>
        <w:t>. https://es.ara.cat/politica/vox-permite-pp-gobernar-baleares-solitario-cambio-medidas-catalan_1_4742630.html</w:t>
      </w:r>
    </w:p>
    <w:p w14:paraId="68348D85" w14:textId="77777777" w:rsidR="0051264A" w:rsidRPr="0051264A" w:rsidRDefault="0051264A" w:rsidP="0051264A">
      <w:pPr>
        <w:jc w:val="both"/>
        <w:rPr>
          <w:lang w:val="es-ES"/>
        </w:rPr>
      </w:pPr>
    </w:p>
    <w:p w14:paraId="2D1E7F75" w14:textId="77777777" w:rsidR="0051264A" w:rsidRDefault="0051264A" w:rsidP="0051264A">
      <w:pPr>
        <w:pStyle w:val="Bibliography"/>
        <w:spacing w:line="240" w:lineRule="auto"/>
        <w:jc w:val="both"/>
        <w:rPr>
          <w:rFonts w:ascii="Times New Roman" w:hAnsi="Times New Roman" w:cs="Times New Roman"/>
          <w:lang w:val="es-ES"/>
        </w:rPr>
      </w:pPr>
      <w:r w:rsidRPr="0051264A">
        <w:rPr>
          <w:rFonts w:ascii="Times New Roman" w:hAnsi="Times New Roman" w:cs="Times New Roman"/>
          <w:lang w:val="es-ES"/>
        </w:rPr>
        <w:t xml:space="preserve">Garau, C. (2023, November 30). PSIB i MÉS presenten el recurs de l’Obra Cultural Balear contra l’eliminació del català a la sanitat. </w:t>
      </w:r>
      <w:r w:rsidRPr="0051264A">
        <w:rPr>
          <w:rFonts w:ascii="Times New Roman" w:hAnsi="Times New Roman" w:cs="Times New Roman"/>
          <w:i/>
          <w:iCs/>
          <w:lang w:val="es-ES"/>
        </w:rPr>
        <w:t>La República</w:t>
      </w:r>
      <w:r w:rsidRPr="0051264A">
        <w:rPr>
          <w:rFonts w:ascii="Times New Roman" w:hAnsi="Times New Roman" w:cs="Times New Roman"/>
          <w:lang w:val="es-ES"/>
        </w:rPr>
        <w:t>. https://www.larepublica.cat/noticies/pais/illes/psib-i-mes-presenten-el-recurs-de-lobra-cultural-balear-contra-leliminacio-del-catala-a-la-sanitat/</w:t>
      </w:r>
    </w:p>
    <w:p w14:paraId="2454C9B7" w14:textId="77777777" w:rsidR="0051264A" w:rsidRPr="0051264A" w:rsidRDefault="0051264A" w:rsidP="0051264A">
      <w:pPr>
        <w:jc w:val="both"/>
        <w:rPr>
          <w:lang w:val="es-ES"/>
        </w:rPr>
      </w:pPr>
    </w:p>
    <w:p w14:paraId="060C65E0" w14:textId="77777777" w:rsidR="0051264A" w:rsidRDefault="0051264A" w:rsidP="0051264A">
      <w:pPr>
        <w:pStyle w:val="Bibliography"/>
        <w:spacing w:line="240" w:lineRule="auto"/>
        <w:jc w:val="both"/>
        <w:rPr>
          <w:rFonts w:ascii="Times New Roman" w:hAnsi="Times New Roman" w:cs="Times New Roman"/>
          <w:lang w:val="es-ES"/>
        </w:rPr>
      </w:pPr>
      <w:r w:rsidRPr="0051264A">
        <w:rPr>
          <w:rFonts w:ascii="Times New Roman" w:hAnsi="Times New Roman" w:cs="Times New Roman"/>
          <w:lang w:val="es-ES"/>
        </w:rPr>
        <w:t xml:space="preserve">Ibáñez Ferreté, Ò.-A. (2014). L’Estudi d’ideologies lingüístiques amb grup de discussió: El cas dels estudiants palmesans de ciències socials a la Universitat de les Illes Balears. </w:t>
      </w:r>
      <w:r w:rsidRPr="0051264A">
        <w:rPr>
          <w:rFonts w:ascii="Times New Roman" w:hAnsi="Times New Roman" w:cs="Times New Roman"/>
          <w:i/>
          <w:iCs/>
          <w:lang w:val="es-ES"/>
        </w:rPr>
        <w:t>Treballs de Sociolingüística Catalana</w:t>
      </w:r>
      <w:r w:rsidRPr="0051264A">
        <w:rPr>
          <w:rFonts w:ascii="Times New Roman" w:hAnsi="Times New Roman" w:cs="Times New Roman"/>
          <w:lang w:val="es-ES"/>
        </w:rPr>
        <w:t xml:space="preserve">, </w:t>
      </w:r>
      <w:r w:rsidRPr="0051264A">
        <w:rPr>
          <w:rFonts w:ascii="Times New Roman" w:hAnsi="Times New Roman" w:cs="Times New Roman"/>
          <w:i/>
          <w:iCs/>
          <w:lang w:val="es-ES"/>
        </w:rPr>
        <w:t>24</w:t>
      </w:r>
      <w:r w:rsidRPr="0051264A">
        <w:rPr>
          <w:rFonts w:ascii="Times New Roman" w:hAnsi="Times New Roman" w:cs="Times New Roman"/>
          <w:lang w:val="es-ES"/>
        </w:rPr>
        <w:t>, 225–240. https://doi.org/10.2436/20.2504.01.77</w:t>
      </w:r>
    </w:p>
    <w:p w14:paraId="03D6F6DC" w14:textId="77777777" w:rsidR="0051264A" w:rsidRPr="0051264A" w:rsidRDefault="0051264A" w:rsidP="0051264A">
      <w:pPr>
        <w:jc w:val="both"/>
        <w:rPr>
          <w:lang w:val="es-ES"/>
        </w:rPr>
      </w:pPr>
    </w:p>
    <w:p w14:paraId="24AD08F6" w14:textId="77777777" w:rsidR="0051264A" w:rsidRDefault="0051264A" w:rsidP="0051264A">
      <w:pPr>
        <w:pStyle w:val="Bibliography"/>
        <w:spacing w:line="240" w:lineRule="auto"/>
        <w:jc w:val="both"/>
        <w:rPr>
          <w:rFonts w:ascii="Times New Roman" w:hAnsi="Times New Roman" w:cs="Times New Roman"/>
        </w:rPr>
      </w:pPr>
      <w:r w:rsidRPr="0051264A">
        <w:rPr>
          <w:rFonts w:ascii="Times New Roman" w:hAnsi="Times New Roman" w:cs="Times New Roman"/>
          <w:lang w:val="es-ES"/>
        </w:rPr>
        <w:t xml:space="preserve">Kester, E.-P. (2020). </w:t>
      </w:r>
      <w:r w:rsidRPr="0051264A">
        <w:rPr>
          <w:rFonts w:ascii="Times New Roman" w:hAnsi="Times New Roman" w:cs="Times New Roman"/>
        </w:rPr>
        <w:t xml:space="preserve">Language use, language attitudes and identity in Curaçao. In T. Bugel &amp; C. Montes-Alcalá (Eds.), </w:t>
      </w:r>
      <w:r w:rsidRPr="0051264A">
        <w:rPr>
          <w:rFonts w:ascii="Times New Roman" w:hAnsi="Times New Roman" w:cs="Times New Roman"/>
          <w:i/>
          <w:iCs/>
        </w:rPr>
        <w:t>Issues in Hispanic and Lusophone Linguistics</w:t>
      </w:r>
      <w:r w:rsidRPr="0051264A">
        <w:rPr>
          <w:rFonts w:ascii="Times New Roman" w:hAnsi="Times New Roman" w:cs="Times New Roman"/>
        </w:rPr>
        <w:t xml:space="preserve"> (Vol. 25, pp. 156–181). John Benjamins Publishing Company. https://doi.org/10.1075/ihll.25.07kes</w:t>
      </w:r>
    </w:p>
    <w:p w14:paraId="045D7584" w14:textId="77777777" w:rsidR="0051264A" w:rsidRPr="0051264A" w:rsidRDefault="0051264A" w:rsidP="0051264A">
      <w:pPr>
        <w:jc w:val="both"/>
      </w:pPr>
    </w:p>
    <w:p w14:paraId="1D3D7CE4" w14:textId="77777777" w:rsidR="0051264A" w:rsidRDefault="0051264A" w:rsidP="0051264A">
      <w:pPr>
        <w:pStyle w:val="Bibliography"/>
        <w:spacing w:line="240" w:lineRule="auto"/>
        <w:jc w:val="both"/>
        <w:rPr>
          <w:rFonts w:ascii="Times New Roman" w:hAnsi="Times New Roman" w:cs="Times New Roman"/>
          <w:lang w:val="es-ES"/>
        </w:rPr>
      </w:pPr>
      <w:r w:rsidRPr="0051264A">
        <w:rPr>
          <w:rFonts w:ascii="Times New Roman" w:hAnsi="Times New Roman" w:cs="Times New Roman"/>
        </w:rPr>
        <w:t xml:space="preserve">Mateos, A. (2023, June 28). </w:t>
      </w:r>
      <w:r w:rsidRPr="0051264A">
        <w:rPr>
          <w:rFonts w:ascii="Times New Roman" w:hAnsi="Times New Roman" w:cs="Times New Roman"/>
          <w:lang w:val="es-ES"/>
        </w:rPr>
        <w:t xml:space="preserve">Abascal: «Se va a producir un cambio de rumbo total en materia de política lingüística» en Baleares. </w:t>
      </w:r>
      <w:r w:rsidRPr="0051264A">
        <w:rPr>
          <w:rFonts w:ascii="Times New Roman" w:hAnsi="Times New Roman" w:cs="Times New Roman"/>
          <w:i/>
          <w:iCs/>
          <w:lang w:val="es-ES"/>
        </w:rPr>
        <w:t>Ultima Hora</w:t>
      </w:r>
      <w:r w:rsidRPr="0051264A">
        <w:rPr>
          <w:rFonts w:ascii="Times New Roman" w:hAnsi="Times New Roman" w:cs="Times New Roman"/>
          <w:lang w:val="es-ES"/>
        </w:rPr>
        <w:t>. https://www.ultimahora.es/noticias/elecciones-28m/2023/06/28/1966281/govern-balear-abascal-producir-cambio-materia-politica-linguistica.html</w:t>
      </w:r>
    </w:p>
    <w:p w14:paraId="7D10DA9C" w14:textId="77777777" w:rsidR="0051264A" w:rsidRPr="0051264A" w:rsidRDefault="0051264A" w:rsidP="0051264A">
      <w:pPr>
        <w:jc w:val="both"/>
        <w:rPr>
          <w:lang w:val="es-ES"/>
        </w:rPr>
      </w:pPr>
    </w:p>
    <w:p w14:paraId="23433632" w14:textId="493C2B1F" w:rsidR="0051264A" w:rsidRPr="0051264A" w:rsidRDefault="0051264A" w:rsidP="0051264A">
      <w:pPr>
        <w:pStyle w:val="Bibliography"/>
        <w:spacing w:line="240" w:lineRule="auto"/>
        <w:jc w:val="both"/>
        <w:rPr>
          <w:rFonts w:ascii="Times New Roman" w:hAnsi="Times New Roman" w:cs="Times New Roman"/>
          <w:lang w:val="es-ES"/>
        </w:rPr>
      </w:pPr>
      <w:r w:rsidRPr="0051264A">
        <w:rPr>
          <w:rFonts w:ascii="Times New Roman" w:hAnsi="Times New Roman" w:cs="Times New Roman"/>
          <w:lang w:val="es-ES"/>
        </w:rPr>
        <w:t xml:space="preserve">Pellicer, P. (2023). </w:t>
      </w:r>
      <w:r w:rsidRPr="0051264A">
        <w:rPr>
          <w:rFonts w:ascii="Times New Roman" w:hAnsi="Times New Roman" w:cs="Times New Roman"/>
          <w:i/>
          <w:iCs/>
          <w:lang w:val="es-ES"/>
        </w:rPr>
        <w:t>«El PP nos mintió; habrá segregación»: Escola en Català pide retirar el plan de elección de lengua</w:t>
      </w:r>
      <w:r w:rsidRPr="0051264A">
        <w:rPr>
          <w:rFonts w:ascii="Times New Roman" w:hAnsi="Times New Roman" w:cs="Times New Roman"/>
          <w:lang w:val="es-ES"/>
        </w:rPr>
        <w:t>. https://www.ultimahora.es/noticias/local/2023/11/14/2049883/educacion-baleares-escola-catala-pide-retirar-plan-eleccion-lengua.html</w:t>
      </w:r>
    </w:p>
    <w:p w14:paraId="51523C90" w14:textId="77777777" w:rsidR="0051264A" w:rsidRDefault="0051264A" w:rsidP="0051264A">
      <w:pPr>
        <w:pStyle w:val="Bibliography"/>
        <w:spacing w:line="240" w:lineRule="auto"/>
        <w:jc w:val="both"/>
        <w:rPr>
          <w:rFonts w:ascii="Times New Roman" w:hAnsi="Times New Roman" w:cs="Times New Roman"/>
          <w:lang w:val="es-ES"/>
        </w:rPr>
      </w:pPr>
      <w:r w:rsidRPr="0051264A">
        <w:rPr>
          <w:rFonts w:ascii="Times New Roman" w:hAnsi="Times New Roman" w:cs="Times New Roman"/>
          <w:lang w:val="es-ES"/>
        </w:rPr>
        <w:lastRenderedPageBreak/>
        <w:t xml:space="preserve">Sánchez, J. (2023, December 26). La campaña contra la segregación lingüística ya suma 170 centros en Baleares. </w:t>
      </w:r>
      <w:r w:rsidRPr="0051264A">
        <w:rPr>
          <w:rFonts w:ascii="Times New Roman" w:hAnsi="Times New Roman" w:cs="Times New Roman"/>
          <w:i/>
          <w:iCs/>
          <w:lang w:val="es-ES"/>
        </w:rPr>
        <w:t>Diario de Mallorca</w:t>
      </w:r>
      <w:r w:rsidRPr="0051264A">
        <w:rPr>
          <w:rFonts w:ascii="Times New Roman" w:hAnsi="Times New Roman" w:cs="Times New Roman"/>
          <w:lang w:val="es-ES"/>
        </w:rPr>
        <w:t>. https://www.diariodemallorca.es/mallorca/2023/12/25/campana-segregacion-linguistica-suma-170-96249317.html</w:t>
      </w:r>
    </w:p>
    <w:p w14:paraId="0A149F31" w14:textId="77777777" w:rsidR="0051264A" w:rsidRPr="0051264A" w:rsidRDefault="0051264A" w:rsidP="0051264A">
      <w:pPr>
        <w:jc w:val="both"/>
        <w:rPr>
          <w:lang w:val="es-ES"/>
        </w:rPr>
      </w:pPr>
    </w:p>
    <w:p w14:paraId="5AEA42C4" w14:textId="77777777" w:rsidR="0051264A" w:rsidRPr="0051264A" w:rsidRDefault="0051264A" w:rsidP="0051264A">
      <w:pPr>
        <w:pStyle w:val="Bibliography"/>
        <w:spacing w:line="240" w:lineRule="auto"/>
        <w:jc w:val="both"/>
        <w:rPr>
          <w:rFonts w:ascii="Times New Roman" w:hAnsi="Times New Roman" w:cs="Times New Roman"/>
          <w:lang w:val="es-ES"/>
        </w:rPr>
      </w:pPr>
      <w:r w:rsidRPr="0051264A">
        <w:rPr>
          <w:rFonts w:ascii="Times New Roman" w:hAnsi="Times New Roman" w:cs="Times New Roman"/>
          <w:lang w:val="es-ES"/>
        </w:rPr>
        <w:t xml:space="preserve">Tudela Isanta, A. (2021). Ideologies lingüístiques envers el català i el castellà: L’autenticitat i l’anonimat entre els universitaris de Barcelona i Palma. </w:t>
      </w:r>
      <w:r w:rsidRPr="0051264A">
        <w:rPr>
          <w:rFonts w:ascii="Times New Roman" w:hAnsi="Times New Roman" w:cs="Times New Roman"/>
          <w:i/>
          <w:iCs/>
          <w:lang w:val="es-ES"/>
        </w:rPr>
        <w:t>Revista de Llengua i Dret</w:t>
      </w:r>
      <w:r w:rsidRPr="0051264A">
        <w:rPr>
          <w:rFonts w:ascii="Times New Roman" w:hAnsi="Times New Roman" w:cs="Times New Roman"/>
          <w:lang w:val="es-ES"/>
        </w:rPr>
        <w:t xml:space="preserve">, </w:t>
      </w:r>
      <w:r w:rsidRPr="0051264A">
        <w:rPr>
          <w:rFonts w:ascii="Times New Roman" w:hAnsi="Times New Roman" w:cs="Times New Roman"/>
          <w:i/>
          <w:iCs/>
          <w:lang w:val="es-ES"/>
        </w:rPr>
        <w:t>76</w:t>
      </w:r>
      <w:r w:rsidRPr="0051264A">
        <w:rPr>
          <w:rFonts w:ascii="Times New Roman" w:hAnsi="Times New Roman" w:cs="Times New Roman"/>
          <w:lang w:val="es-ES"/>
        </w:rPr>
        <w:t>, 202–216. https://doi.org/10.2436/rld.i76.2021.3686</w:t>
      </w:r>
    </w:p>
    <w:p w14:paraId="26E2601F" w14:textId="546591EC" w:rsidR="00AA25AC" w:rsidRPr="0051264A" w:rsidRDefault="0051264A" w:rsidP="0051264A">
      <w:pPr>
        <w:jc w:val="both"/>
        <w:rPr>
          <w:rFonts w:ascii="Times New Roman" w:hAnsi="Times New Roman" w:cs="Times New Roman"/>
          <w:lang w:val="es-ES"/>
        </w:rPr>
      </w:pPr>
      <w:r w:rsidRPr="0051264A">
        <w:rPr>
          <w:rFonts w:ascii="Times New Roman" w:hAnsi="Times New Roman" w:cs="Times New Roman"/>
        </w:rPr>
        <w:fldChar w:fldCharType="end"/>
      </w:r>
    </w:p>
    <w:p w14:paraId="45172562" w14:textId="77777777" w:rsidR="00976190" w:rsidRPr="0051264A" w:rsidRDefault="00976190" w:rsidP="0051264A">
      <w:pPr>
        <w:jc w:val="both"/>
        <w:rPr>
          <w:rFonts w:ascii="Times New Roman" w:hAnsi="Times New Roman" w:cs="Times New Roman"/>
          <w:lang w:val="es-ES"/>
        </w:rPr>
      </w:pPr>
    </w:p>
    <w:sectPr w:rsidR="00976190" w:rsidRPr="0051264A">
      <w:headerReference w:type="even" r:id="rId10"/>
      <w:headerReference w:type="default" r:id="rId11"/>
      <w:footerReference w:type="even" r:id="rId12"/>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Kendra Dickinson" w:date="2024-02-16T11:47:00Z" w:initials="KD">
    <w:p w14:paraId="2FCCB854" w14:textId="77777777" w:rsidR="00385945" w:rsidRDefault="00385945" w:rsidP="00385945">
      <w:r>
        <w:rPr>
          <w:rStyle w:val="CommentReference"/>
        </w:rPr>
        <w:annotationRef/>
      </w:r>
      <w:r>
        <w:rPr>
          <w:color w:val="000000"/>
          <w:sz w:val="20"/>
          <w:szCs w:val="20"/>
        </w:rPr>
        <w:t>This is good info, but the abstract is a bit long, so I think this could be cut here.</w:t>
      </w:r>
    </w:p>
  </w:comment>
  <w:comment w:id="11" w:author="Kendra Dickinson" w:date="2024-02-16T11:40:00Z" w:initials="KD">
    <w:p w14:paraId="529EC6CF" w14:textId="61466E95" w:rsidR="00385945" w:rsidRDefault="00385945" w:rsidP="00385945">
      <w:r>
        <w:rPr>
          <w:rStyle w:val="CommentReference"/>
        </w:rPr>
        <w:annotationRef/>
      </w:r>
      <w:r>
        <w:rPr>
          <w:color w:val="000000"/>
          <w:sz w:val="20"/>
          <w:szCs w:val="20"/>
        </w:rPr>
        <w:t>It may be the case the the policies are the cause of the polarization, but in order to avoid making such a strong claim without also presenting evidence that its true, I would suggest saying instead “..consequent implementation of certain language policies has been accompanied by a process of polarization”. This way you can say that both things occurred, without making a claim about directionality.</w:t>
      </w:r>
    </w:p>
  </w:comment>
  <w:comment w:id="17" w:author="Kendra Dickinson" w:date="2024-02-16T11:43:00Z" w:initials="KD">
    <w:p w14:paraId="64C9FD0C" w14:textId="77777777" w:rsidR="00385945" w:rsidRDefault="00385945" w:rsidP="00385945">
      <w:r>
        <w:rPr>
          <w:rStyle w:val="CommentReference"/>
        </w:rPr>
        <w:annotationRef/>
      </w:r>
      <w:r>
        <w:rPr>
          <w:color w:val="000000"/>
          <w:sz w:val="20"/>
          <w:szCs w:val="20"/>
        </w:rPr>
        <w:t>As in my other comment, I think for now at least it would be a good idea to steer away from claiming that one causes the other. For example, it could also be argued that if someone is rightwing, for some other reason that a linguistic motivation, they might adopt pro-Spanish ideologies over time that they didn’t have before, or, you could argue that they had negative attitudes and then become rightwing as a result. Since we can’t 100% claim directionality, I would says “…this study explores the relationship between political orientation and language attitudes…” etc.</w:t>
      </w:r>
    </w:p>
  </w:comment>
  <w:comment w:id="35" w:author="Kendra Dickinson" w:date="2024-02-16T11:45:00Z" w:initials="KD">
    <w:p w14:paraId="310129F2" w14:textId="77777777" w:rsidR="00385945" w:rsidRDefault="00385945" w:rsidP="00385945">
      <w:r>
        <w:rPr>
          <w:rStyle w:val="CommentReference"/>
        </w:rPr>
        <w:annotationRef/>
      </w:r>
      <w:r>
        <w:rPr>
          <w:color w:val="000000"/>
          <w:sz w:val="20"/>
          <w:szCs w:val="20"/>
        </w:rPr>
        <w:t>Similar to other comments, I would say something more like “political orientation and language attitudes in Palma de Mallorca are inextricably linked” to avoid making claims of directionality, at least for now. We can discuss this more in our next week, because I’m not saying that you can never claim directionality, but we should talk about what information is needed to do that.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CCB854" w15:done="0"/>
  <w15:commentEx w15:paraId="529EC6CF" w15:done="0"/>
  <w15:commentEx w15:paraId="64C9FD0C" w15:done="0"/>
  <w15:commentEx w15:paraId="310129F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6846A15" w16cex:dateUtc="2024-02-16T16:47:00Z"/>
  <w16cex:commentExtensible w16cex:durableId="737E914A" w16cex:dateUtc="2024-02-16T16:40:00Z"/>
  <w16cex:commentExtensible w16cex:durableId="413D0BFE" w16cex:dateUtc="2024-02-16T16:43:00Z"/>
  <w16cex:commentExtensible w16cex:durableId="1EE236F5" w16cex:dateUtc="2024-02-16T16: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CCB854" w16cid:durableId="06846A15"/>
  <w16cid:commentId w16cid:paraId="529EC6CF" w16cid:durableId="737E914A"/>
  <w16cid:commentId w16cid:paraId="64C9FD0C" w16cid:durableId="413D0BFE"/>
  <w16cid:commentId w16cid:paraId="310129F2" w16cid:durableId="1EE236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E9318" w14:textId="77777777" w:rsidR="00E712DF" w:rsidRDefault="00E712DF" w:rsidP="0051264A">
      <w:r>
        <w:separator/>
      </w:r>
    </w:p>
  </w:endnote>
  <w:endnote w:type="continuationSeparator" w:id="0">
    <w:p w14:paraId="2821CBFA" w14:textId="77777777" w:rsidR="00E712DF" w:rsidRDefault="00E712DF" w:rsidP="005126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99908976"/>
      <w:docPartObj>
        <w:docPartGallery w:val="Page Numbers (Bottom of Page)"/>
        <w:docPartUnique/>
      </w:docPartObj>
    </w:sdtPr>
    <w:sdtContent>
      <w:p w14:paraId="20A97FCB" w14:textId="69DAEEBF" w:rsidR="0051264A" w:rsidRDefault="0051264A" w:rsidP="00632DF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146B563" w14:textId="77777777" w:rsidR="0051264A" w:rsidRDefault="005126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EF94C" w14:textId="77777777" w:rsidR="00E712DF" w:rsidRDefault="00E712DF" w:rsidP="0051264A">
      <w:r>
        <w:separator/>
      </w:r>
    </w:p>
  </w:footnote>
  <w:footnote w:type="continuationSeparator" w:id="0">
    <w:p w14:paraId="089EB562" w14:textId="77777777" w:rsidR="00E712DF" w:rsidRDefault="00E712DF" w:rsidP="005126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62964585"/>
      <w:docPartObj>
        <w:docPartGallery w:val="Page Numbers (Top of Page)"/>
        <w:docPartUnique/>
      </w:docPartObj>
    </w:sdtPr>
    <w:sdtContent>
      <w:p w14:paraId="7FA1B690" w14:textId="7A3DD7DF" w:rsidR="0051264A" w:rsidRDefault="0051264A" w:rsidP="00632D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CA9423" w14:textId="77777777" w:rsidR="0051264A" w:rsidRDefault="0051264A" w:rsidP="0051264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419996130"/>
      <w:docPartObj>
        <w:docPartGallery w:val="Page Numbers (Top of Page)"/>
        <w:docPartUnique/>
      </w:docPartObj>
    </w:sdtPr>
    <w:sdtContent>
      <w:p w14:paraId="748F0984" w14:textId="15D3AC05" w:rsidR="0051264A" w:rsidRPr="0051264A" w:rsidRDefault="0051264A" w:rsidP="00632DFE">
        <w:pPr>
          <w:pStyle w:val="Header"/>
          <w:framePr w:wrap="none" w:vAnchor="text" w:hAnchor="margin" w:xAlign="right" w:y="1"/>
          <w:rPr>
            <w:rStyle w:val="PageNumber"/>
            <w:rFonts w:ascii="Times New Roman" w:hAnsi="Times New Roman" w:cs="Times New Roman"/>
          </w:rPr>
        </w:pPr>
        <w:r w:rsidRPr="0051264A">
          <w:rPr>
            <w:rStyle w:val="PageNumber"/>
            <w:rFonts w:ascii="Times New Roman" w:hAnsi="Times New Roman" w:cs="Times New Roman"/>
          </w:rPr>
          <w:fldChar w:fldCharType="begin"/>
        </w:r>
        <w:r w:rsidRPr="0051264A">
          <w:rPr>
            <w:rStyle w:val="PageNumber"/>
            <w:rFonts w:ascii="Times New Roman" w:hAnsi="Times New Roman" w:cs="Times New Roman"/>
          </w:rPr>
          <w:instrText xml:space="preserve"> PAGE </w:instrText>
        </w:r>
        <w:r w:rsidRPr="0051264A">
          <w:rPr>
            <w:rStyle w:val="PageNumber"/>
            <w:rFonts w:ascii="Times New Roman" w:hAnsi="Times New Roman" w:cs="Times New Roman"/>
          </w:rPr>
          <w:fldChar w:fldCharType="separate"/>
        </w:r>
        <w:r w:rsidRPr="0051264A">
          <w:rPr>
            <w:rStyle w:val="PageNumber"/>
            <w:rFonts w:ascii="Times New Roman" w:hAnsi="Times New Roman" w:cs="Times New Roman"/>
            <w:noProof/>
          </w:rPr>
          <w:t>1</w:t>
        </w:r>
        <w:r w:rsidRPr="0051264A">
          <w:rPr>
            <w:rStyle w:val="PageNumber"/>
            <w:rFonts w:ascii="Times New Roman" w:hAnsi="Times New Roman" w:cs="Times New Roman"/>
          </w:rPr>
          <w:fldChar w:fldCharType="end"/>
        </w:r>
      </w:p>
    </w:sdtContent>
  </w:sdt>
  <w:p w14:paraId="19B5F545" w14:textId="77777777" w:rsidR="0051264A" w:rsidRDefault="0051264A" w:rsidP="0051264A">
    <w:pPr>
      <w:pStyle w:val="Header"/>
      <w:ind w:right="360"/>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jandro Andreas Jaume Losa">
    <w15:presenceInfo w15:providerId="AD" w15:userId="S::aj898@spanport.rutgers.edu::4f6f8036-1eea-48bd-9a1d-fe6374c35763"/>
  </w15:person>
  <w15:person w15:author="Kendra Dickinson">
    <w15:presenceInfo w15:providerId="AD" w15:userId="S::kd866@spanport.rutgers.edu::453a5979-f629-47c6-b178-c7feeb10dd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863"/>
    <w:rsid w:val="00021367"/>
    <w:rsid w:val="000E378A"/>
    <w:rsid w:val="001454F2"/>
    <w:rsid w:val="0018640A"/>
    <w:rsid w:val="00261EF9"/>
    <w:rsid w:val="00290296"/>
    <w:rsid w:val="002E5527"/>
    <w:rsid w:val="00351795"/>
    <w:rsid w:val="00372994"/>
    <w:rsid w:val="00385945"/>
    <w:rsid w:val="003D795C"/>
    <w:rsid w:val="004317E7"/>
    <w:rsid w:val="004F1F73"/>
    <w:rsid w:val="0051264A"/>
    <w:rsid w:val="00551912"/>
    <w:rsid w:val="005E52C2"/>
    <w:rsid w:val="005F5BF0"/>
    <w:rsid w:val="00645343"/>
    <w:rsid w:val="006F2513"/>
    <w:rsid w:val="0074484D"/>
    <w:rsid w:val="0075149F"/>
    <w:rsid w:val="008152F2"/>
    <w:rsid w:val="0091230E"/>
    <w:rsid w:val="00976190"/>
    <w:rsid w:val="009F4BC4"/>
    <w:rsid w:val="00AA25AC"/>
    <w:rsid w:val="00AE36C1"/>
    <w:rsid w:val="00AF5119"/>
    <w:rsid w:val="00B5157A"/>
    <w:rsid w:val="00B84C31"/>
    <w:rsid w:val="00BA3A25"/>
    <w:rsid w:val="00BD5BC8"/>
    <w:rsid w:val="00C01F73"/>
    <w:rsid w:val="00C6462A"/>
    <w:rsid w:val="00D12EA3"/>
    <w:rsid w:val="00D92863"/>
    <w:rsid w:val="00DA7415"/>
    <w:rsid w:val="00DF05DF"/>
    <w:rsid w:val="00E13514"/>
    <w:rsid w:val="00E712DF"/>
    <w:rsid w:val="00E85533"/>
    <w:rsid w:val="00EF3CCB"/>
    <w:rsid w:val="00FC2A93"/>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1C9BDA51"/>
  <w15:chartTrackingRefBased/>
  <w15:docId w15:val="{671ACE5B-75AB-2741-A1E3-5893DD2F3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86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51264A"/>
    <w:pPr>
      <w:spacing w:line="480" w:lineRule="auto"/>
      <w:ind w:left="720" w:hanging="720"/>
    </w:pPr>
  </w:style>
  <w:style w:type="paragraph" w:styleId="Footer">
    <w:name w:val="footer"/>
    <w:basedOn w:val="Normal"/>
    <w:link w:val="FooterChar"/>
    <w:uiPriority w:val="99"/>
    <w:unhideWhenUsed/>
    <w:rsid w:val="0051264A"/>
    <w:pPr>
      <w:tabs>
        <w:tab w:val="center" w:pos="4680"/>
        <w:tab w:val="right" w:pos="9360"/>
      </w:tabs>
    </w:pPr>
  </w:style>
  <w:style w:type="character" w:customStyle="1" w:styleId="FooterChar">
    <w:name w:val="Footer Char"/>
    <w:basedOn w:val="DefaultParagraphFont"/>
    <w:link w:val="Footer"/>
    <w:uiPriority w:val="99"/>
    <w:rsid w:val="0051264A"/>
    <w:rPr>
      <w:lang w:val="en-US"/>
    </w:rPr>
  </w:style>
  <w:style w:type="character" w:styleId="PageNumber">
    <w:name w:val="page number"/>
    <w:basedOn w:val="DefaultParagraphFont"/>
    <w:uiPriority w:val="99"/>
    <w:semiHidden/>
    <w:unhideWhenUsed/>
    <w:rsid w:val="0051264A"/>
  </w:style>
  <w:style w:type="paragraph" w:styleId="Header">
    <w:name w:val="header"/>
    <w:basedOn w:val="Normal"/>
    <w:link w:val="HeaderChar"/>
    <w:uiPriority w:val="99"/>
    <w:unhideWhenUsed/>
    <w:rsid w:val="0051264A"/>
    <w:pPr>
      <w:tabs>
        <w:tab w:val="center" w:pos="4680"/>
        <w:tab w:val="right" w:pos="9360"/>
      </w:tabs>
    </w:pPr>
  </w:style>
  <w:style w:type="character" w:customStyle="1" w:styleId="HeaderChar">
    <w:name w:val="Header Char"/>
    <w:basedOn w:val="DefaultParagraphFont"/>
    <w:link w:val="Header"/>
    <w:uiPriority w:val="99"/>
    <w:rsid w:val="0051264A"/>
    <w:rPr>
      <w:lang w:val="en-US"/>
    </w:rPr>
  </w:style>
  <w:style w:type="paragraph" w:styleId="Revision">
    <w:name w:val="Revision"/>
    <w:hidden/>
    <w:uiPriority w:val="99"/>
    <w:semiHidden/>
    <w:rsid w:val="002E5527"/>
    <w:rPr>
      <w:lang w:val="en-US"/>
    </w:rPr>
  </w:style>
  <w:style w:type="character" w:styleId="CommentReference">
    <w:name w:val="annotation reference"/>
    <w:basedOn w:val="DefaultParagraphFont"/>
    <w:uiPriority w:val="99"/>
    <w:semiHidden/>
    <w:unhideWhenUsed/>
    <w:rsid w:val="00385945"/>
    <w:rPr>
      <w:sz w:val="16"/>
      <w:szCs w:val="16"/>
    </w:rPr>
  </w:style>
  <w:style w:type="paragraph" w:styleId="CommentText">
    <w:name w:val="annotation text"/>
    <w:basedOn w:val="Normal"/>
    <w:link w:val="CommentTextChar"/>
    <w:uiPriority w:val="99"/>
    <w:semiHidden/>
    <w:unhideWhenUsed/>
    <w:rsid w:val="00385945"/>
    <w:rPr>
      <w:sz w:val="20"/>
      <w:szCs w:val="20"/>
    </w:rPr>
  </w:style>
  <w:style w:type="character" w:customStyle="1" w:styleId="CommentTextChar">
    <w:name w:val="Comment Text Char"/>
    <w:basedOn w:val="DefaultParagraphFont"/>
    <w:link w:val="CommentText"/>
    <w:uiPriority w:val="99"/>
    <w:semiHidden/>
    <w:rsid w:val="00385945"/>
    <w:rPr>
      <w:sz w:val="20"/>
      <w:szCs w:val="20"/>
      <w:lang w:val="en-US"/>
    </w:rPr>
  </w:style>
  <w:style w:type="paragraph" w:styleId="CommentSubject">
    <w:name w:val="annotation subject"/>
    <w:basedOn w:val="CommentText"/>
    <w:next w:val="CommentText"/>
    <w:link w:val="CommentSubjectChar"/>
    <w:uiPriority w:val="99"/>
    <w:semiHidden/>
    <w:unhideWhenUsed/>
    <w:rsid w:val="00385945"/>
    <w:rPr>
      <w:b/>
      <w:bCs/>
    </w:rPr>
  </w:style>
  <w:style w:type="character" w:customStyle="1" w:styleId="CommentSubjectChar">
    <w:name w:val="Comment Subject Char"/>
    <w:basedOn w:val="CommentTextChar"/>
    <w:link w:val="CommentSubject"/>
    <w:uiPriority w:val="99"/>
    <w:semiHidden/>
    <w:rsid w:val="00385945"/>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2857</Words>
  <Characters>16290</Characters>
  <Application>Microsoft Office Word</Application>
  <DocSecurity>0</DocSecurity>
  <Lines>135</Lines>
  <Paragraphs>38</Paragraphs>
  <ScaleCrop>false</ScaleCrop>
  <Company/>
  <LinksUpToDate>false</LinksUpToDate>
  <CharactersWithSpaces>19109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Alejandro Andreas Jaume Losa</cp:lastModifiedBy>
  <cp:revision>4</cp:revision>
  <dcterms:created xsi:type="dcterms:W3CDTF">2024-02-16T16:37:00Z</dcterms:created>
  <dcterms:modified xsi:type="dcterms:W3CDTF">2024-02-16T17:45:00Z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id="GwSHjw70"/&gt;&lt;style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