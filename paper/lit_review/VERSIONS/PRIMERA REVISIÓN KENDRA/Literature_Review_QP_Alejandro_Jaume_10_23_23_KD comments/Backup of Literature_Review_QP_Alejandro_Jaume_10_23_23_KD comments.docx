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FF878A" w14:textId="35817BFC" w:rsidR="005254C5" w:rsidRPr="005254C5" w:rsidRDefault="005254C5" w:rsidP="005254C5">
      <w:pPr>
        <w:spacing w:line="480" w:lineRule="auto"/>
        <w:jc w:val="both"/>
        <w:rPr>
          <w:rFonts w:ascii="Times New Roman" w:hAnsi="Times New Roman" w:cs="Times New Roman"/>
          <w:b/>
          <w:bCs/>
        </w:rPr>
      </w:pPr>
      <w:r w:rsidRPr="005254C5">
        <w:rPr>
          <w:rFonts w:ascii="Times New Roman" w:hAnsi="Times New Roman" w:cs="Times New Roman"/>
          <w:b/>
          <w:bCs/>
        </w:rPr>
        <w:t>Literature review</w:t>
      </w:r>
    </w:p>
    <w:p w14:paraId="5FEC3221" w14:textId="2BFA18E1" w:rsidR="005D274C" w:rsidRDefault="005D274C" w:rsidP="00EA7C42">
      <w:pPr>
        <w:spacing w:line="480" w:lineRule="auto"/>
        <w:ind w:firstLine="720"/>
        <w:jc w:val="both"/>
        <w:rPr>
          <w:rFonts w:ascii="Times New Roman" w:hAnsi="Times New Roman" w:cs="Times New Roman"/>
        </w:rPr>
      </w:pPr>
      <w:r w:rsidRPr="005D274C">
        <w:rPr>
          <w:rFonts w:ascii="Times New Roman" w:hAnsi="Times New Roman" w:cs="Times New Roman"/>
        </w:rPr>
        <w:t>The Balearic Islands are an archipelago in the western Mediterranean Sea, consisting of four main islands (Mallorca, Menorca, Ibiza, and Formentera) and more than a hundred small islands and islets</w:t>
      </w:r>
      <w:ins w:id="0" w:author="Kendra Dickinson" w:date="2023-10-25T10:03:00Z">
        <w:r w:rsidR="00FE0A36">
          <w:rPr>
            <w:rFonts w:ascii="Times New Roman" w:hAnsi="Times New Roman" w:cs="Times New Roman"/>
          </w:rPr>
          <w:t>,</w:t>
        </w:r>
      </w:ins>
      <w:r w:rsidRPr="005D274C">
        <w:rPr>
          <w:rFonts w:ascii="Times New Roman" w:hAnsi="Times New Roman" w:cs="Times New Roman"/>
        </w:rPr>
        <w:t xml:space="preserve"> all of which are situated near the eastern coast of the Iberian Peninsula. The archipelago is </w:t>
      </w:r>
      <w:del w:id="1" w:author="Kendra Dickinson" w:date="2023-10-25T10:04:00Z">
        <w:r w:rsidRPr="005D274C" w:rsidDel="00FE0A36">
          <w:rPr>
            <w:rFonts w:ascii="Times New Roman" w:hAnsi="Times New Roman" w:cs="Times New Roman"/>
          </w:rPr>
          <w:delText xml:space="preserve">established as </w:delText>
        </w:r>
      </w:del>
      <w:r w:rsidRPr="005D274C">
        <w:rPr>
          <w:rFonts w:ascii="Times New Roman" w:hAnsi="Times New Roman" w:cs="Times New Roman"/>
        </w:rPr>
        <w:t>a province and is one of the seventeen Autonomous Communities of Spain. The Balearic Islands have a population of approximately 1.8 million inhabitants, with 80% of the population residing in Mallorca. Fifty percent of Mallorca’s population lives within Palma, the island’s capital and largest city (IBESTAT</w:t>
      </w:r>
      <w:commentRangeStart w:id="2"/>
      <w:r w:rsidRPr="005D274C">
        <w:rPr>
          <w:rFonts w:ascii="Times New Roman" w:hAnsi="Times New Roman" w:cs="Times New Roman"/>
        </w:rPr>
        <w:t>,</w:t>
      </w:r>
      <w:commentRangeEnd w:id="2"/>
      <w:r w:rsidR="00FE0A36">
        <w:rPr>
          <w:rStyle w:val="CommentReference"/>
        </w:rPr>
        <w:commentReference w:id="2"/>
      </w:r>
      <w:r w:rsidRPr="005D274C">
        <w:rPr>
          <w:rFonts w:ascii="Times New Roman" w:hAnsi="Times New Roman" w:cs="Times New Roman"/>
        </w:rPr>
        <w:t xml:space="preserve"> 2023). </w:t>
      </w:r>
      <w:commentRangeStart w:id="3"/>
      <w:del w:id="4" w:author="Microsoft Office User" w:date="2023-11-06T08:15:00Z">
        <w:r w:rsidRPr="005D274C" w:rsidDel="007429CE">
          <w:rPr>
            <w:rFonts w:ascii="Times New Roman" w:hAnsi="Times New Roman" w:cs="Times New Roman"/>
          </w:rPr>
          <w:delText>Likewise</w:delText>
        </w:r>
      </w:del>
      <w:ins w:id="5" w:author="Microsoft Office User" w:date="2023-11-06T08:15:00Z">
        <w:r w:rsidR="007429CE">
          <w:rPr>
            <w:rFonts w:ascii="Times New Roman" w:hAnsi="Times New Roman" w:cs="Times New Roman"/>
          </w:rPr>
          <w:t>Moreover</w:t>
        </w:r>
      </w:ins>
      <w:r w:rsidRPr="005D274C">
        <w:rPr>
          <w:rFonts w:ascii="Times New Roman" w:hAnsi="Times New Roman" w:cs="Times New Roman"/>
        </w:rPr>
        <w:t xml:space="preserve">, </w:t>
      </w:r>
      <w:commentRangeEnd w:id="3"/>
      <w:r w:rsidR="00FE0A36">
        <w:rPr>
          <w:rStyle w:val="CommentReference"/>
        </w:rPr>
        <w:commentReference w:id="3"/>
      </w:r>
      <w:r w:rsidRPr="005D274C">
        <w:rPr>
          <w:rFonts w:ascii="Times New Roman" w:hAnsi="Times New Roman" w:cs="Times New Roman"/>
        </w:rPr>
        <w:t>46% of the population of the archipelago was born abroad, both in other Autonomous Communities and other countries. Of those born abroad, 74% reside in Mallorca, with half being in Palma (IBESTAT, 2023).</w:t>
      </w:r>
    </w:p>
    <w:p w14:paraId="26FB18C4" w14:textId="7E61F87D" w:rsidR="00EA7C42" w:rsidRDefault="005254C5" w:rsidP="007429CE">
      <w:pPr>
        <w:spacing w:line="480" w:lineRule="auto"/>
        <w:ind w:firstLine="720"/>
        <w:jc w:val="both"/>
        <w:rPr>
          <w:rFonts w:ascii="Times New Roman" w:hAnsi="Times New Roman" w:cs="Times New Roman"/>
        </w:rPr>
      </w:pPr>
      <w:r>
        <w:rPr>
          <w:rFonts w:ascii="Times New Roman" w:hAnsi="Times New Roman" w:cs="Times New Roman"/>
        </w:rPr>
        <w:t>According to Blas–Arroyo, this situation makes the Balearic Islands “a melting pot of people from different geographic, economic and cultural origins” (2007</w:t>
      </w:r>
      <w:r w:rsidR="00533A52">
        <w:rPr>
          <w:rFonts w:ascii="Times New Roman" w:hAnsi="Times New Roman" w:cs="Times New Roman"/>
        </w:rPr>
        <w:t xml:space="preserve">, p. </w:t>
      </w:r>
      <w:r>
        <w:rPr>
          <w:rFonts w:ascii="Times New Roman" w:hAnsi="Times New Roman" w:cs="Times New Roman"/>
        </w:rPr>
        <w:t xml:space="preserve">80), which </w:t>
      </w:r>
      <w:ins w:id="6" w:author="Kendra Dickinson" w:date="2023-10-25T10:07:00Z">
        <w:r w:rsidR="00FE0A36">
          <w:rPr>
            <w:rFonts w:ascii="Times New Roman" w:hAnsi="Times New Roman" w:cs="Times New Roman"/>
          </w:rPr>
          <w:t xml:space="preserve">has had a </w:t>
        </w:r>
      </w:ins>
      <w:del w:id="7" w:author="Kendra Dickinson" w:date="2023-10-25T10:07:00Z">
        <w:r w:rsidDel="00FE0A36">
          <w:rPr>
            <w:rFonts w:ascii="Times New Roman" w:hAnsi="Times New Roman" w:cs="Times New Roman"/>
          </w:rPr>
          <w:delText xml:space="preserve">generates an immediate and </w:delText>
        </w:r>
      </w:del>
      <w:r>
        <w:rPr>
          <w:rFonts w:ascii="Times New Roman" w:hAnsi="Times New Roman" w:cs="Times New Roman"/>
        </w:rPr>
        <w:t>significant impact on the linguistic situation</w:t>
      </w:r>
      <w:del w:id="8" w:author="Microsoft Office User" w:date="2023-11-06T08:16:00Z">
        <w:r w:rsidR="00A846C2" w:rsidDel="007429CE">
          <w:rPr>
            <w:rFonts w:ascii="Times New Roman" w:hAnsi="Times New Roman" w:cs="Times New Roman"/>
          </w:rPr>
          <w:delText xml:space="preserve"> of the archipelago</w:delText>
        </w:r>
      </w:del>
      <w:r w:rsidR="00A846C2">
        <w:rPr>
          <w:rFonts w:ascii="Times New Roman" w:hAnsi="Times New Roman" w:cs="Times New Roman"/>
        </w:rPr>
        <w:t>. This phenomenon is p</w:t>
      </w:r>
      <w:r>
        <w:rPr>
          <w:rFonts w:ascii="Times New Roman" w:hAnsi="Times New Roman" w:cs="Times New Roman"/>
        </w:rPr>
        <w:t>articularl</w:t>
      </w:r>
      <w:r w:rsidR="00A846C2">
        <w:rPr>
          <w:rFonts w:ascii="Times New Roman" w:hAnsi="Times New Roman" w:cs="Times New Roman"/>
        </w:rPr>
        <w:t>y interesting in Palma, where all these linguistic and cultural backgrounds share the space with the two official languages of the Balearic Islands: Catalan and Spanish</w:t>
      </w:r>
      <w:r>
        <w:rPr>
          <w:rFonts w:ascii="Times New Roman" w:hAnsi="Times New Roman" w:cs="Times New Roman"/>
        </w:rPr>
        <w:t xml:space="preserve">. </w:t>
      </w:r>
      <w:r w:rsidR="00F16B35">
        <w:rPr>
          <w:rFonts w:ascii="Times New Roman" w:hAnsi="Times New Roman" w:cs="Times New Roman"/>
        </w:rPr>
        <w:t xml:space="preserve">Historically, the Balearic Islands have been part of the Catalan linguistic domain along with other territories in the east of the Iberian Peninsula, essentially Catalonia and the Valencian Community. For centuries, Catalan was the main language of communication and the archipelago’s own language, despite the introduction of </w:t>
      </w:r>
      <w:commentRangeStart w:id="9"/>
      <w:r w:rsidR="00F16B35">
        <w:rPr>
          <w:rFonts w:ascii="Times New Roman" w:hAnsi="Times New Roman" w:cs="Times New Roman"/>
        </w:rPr>
        <w:t>Spanish later on</w:t>
      </w:r>
      <w:commentRangeEnd w:id="9"/>
      <w:r w:rsidR="00FE0A36">
        <w:rPr>
          <w:rStyle w:val="CommentReference"/>
        </w:rPr>
        <w:commentReference w:id="9"/>
      </w:r>
      <w:ins w:id="10" w:author="Microsoft Office User" w:date="2023-11-06T08:21:00Z">
        <w:r w:rsidR="007429CE">
          <w:rPr>
            <w:rFonts w:ascii="Times New Roman" w:hAnsi="Times New Roman" w:cs="Times New Roman"/>
          </w:rPr>
          <w:t xml:space="preserve"> (</w:t>
        </w:r>
      </w:ins>
      <w:ins w:id="11" w:author="Microsoft Office User" w:date="2023-11-06T08:22:00Z">
        <w:r w:rsidR="007429CE">
          <w:rPr>
            <w:rFonts w:ascii="Times New Roman" w:hAnsi="Times New Roman" w:cs="Times New Roman"/>
          </w:rPr>
          <w:t>16</w:t>
        </w:r>
        <w:r w:rsidR="007429CE" w:rsidRPr="007429CE">
          <w:rPr>
            <w:rFonts w:ascii="Times New Roman" w:hAnsi="Times New Roman" w:cs="Times New Roman"/>
            <w:vertAlign w:val="superscript"/>
            <w:rPrChange w:id="12" w:author="Microsoft Office User" w:date="2023-11-06T08:22:00Z">
              <w:rPr>
                <w:rFonts w:ascii="Times New Roman" w:hAnsi="Times New Roman" w:cs="Times New Roman"/>
              </w:rPr>
            </w:rPrChange>
          </w:rPr>
          <w:t>th</w:t>
        </w:r>
        <w:r w:rsidR="007429CE">
          <w:rPr>
            <w:rFonts w:ascii="Times New Roman" w:hAnsi="Times New Roman" w:cs="Times New Roman"/>
          </w:rPr>
          <w:t xml:space="preserve"> century)</w:t>
        </w:r>
      </w:ins>
      <w:r w:rsidR="00F16B35">
        <w:rPr>
          <w:rFonts w:ascii="Times New Roman" w:hAnsi="Times New Roman" w:cs="Times New Roman"/>
        </w:rPr>
        <w:t xml:space="preserve">. </w:t>
      </w:r>
      <w:commentRangeStart w:id="13"/>
      <w:r w:rsidR="00F16B35">
        <w:rPr>
          <w:rFonts w:ascii="Times New Roman" w:hAnsi="Times New Roman" w:cs="Times New Roman"/>
        </w:rPr>
        <w:t xml:space="preserve">During Franco’s dictatorship, </w:t>
      </w:r>
      <w:ins w:id="14" w:author="Microsoft Office User" w:date="2023-11-06T08:26:00Z">
        <w:r w:rsidR="007429CE">
          <w:rPr>
            <w:rFonts w:ascii="Times New Roman" w:hAnsi="Times New Roman" w:cs="Times New Roman"/>
          </w:rPr>
          <w:t>Catalan was forbidden and removed from the public domain,</w:t>
        </w:r>
      </w:ins>
      <w:ins w:id="15" w:author="Microsoft Office User" w:date="2023-11-06T08:27:00Z">
        <w:r w:rsidR="007429CE">
          <w:rPr>
            <w:rFonts w:ascii="Times New Roman" w:hAnsi="Times New Roman" w:cs="Times New Roman"/>
          </w:rPr>
          <w:t xml:space="preserve"> which generated a situation of diglossia and, even</w:t>
        </w:r>
      </w:ins>
      <w:ins w:id="16" w:author="Microsoft Office User" w:date="2023-11-06T08:28:00Z">
        <w:r w:rsidR="007429CE">
          <w:rPr>
            <w:rFonts w:ascii="Times New Roman" w:hAnsi="Times New Roman" w:cs="Times New Roman"/>
          </w:rPr>
          <w:t xml:space="preserve">tually, a process of </w:t>
        </w:r>
      </w:ins>
      <w:del w:id="17" w:author="Microsoft Office User" w:date="2023-11-06T08:28:00Z">
        <w:r w:rsidR="00F16B35" w:rsidDel="007429CE">
          <w:rPr>
            <w:rFonts w:ascii="Times New Roman" w:hAnsi="Times New Roman" w:cs="Times New Roman"/>
          </w:rPr>
          <w:delText xml:space="preserve">there was a strong process of </w:delText>
        </w:r>
      </w:del>
      <w:r w:rsidR="00F16B35">
        <w:rPr>
          <w:rFonts w:ascii="Times New Roman" w:hAnsi="Times New Roman" w:cs="Times New Roman"/>
        </w:rPr>
        <w:t>language substitution</w:t>
      </w:r>
      <w:ins w:id="18" w:author="Microsoft Office User" w:date="2023-11-06T08:28:00Z">
        <w:r w:rsidR="007429CE">
          <w:rPr>
            <w:rFonts w:ascii="Times New Roman" w:hAnsi="Times New Roman" w:cs="Times New Roman"/>
          </w:rPr>
          <w:t xml:space="preserve">. Consequently, </w:t>
        </w:r>
      </w:ins>
      <w:del w:id="19" w:author="Microsoft Office User" w:date="2023-11-06T08:28:00Z">
        <w:r w:rsidR="00F16B35" w:rsidDel="007429CE">
          <w:rPr>
            <w:rFonts w:ascii="Times New Roman" w:hAnsi="Times New Roman" w:cs="Times New Roman"/>
          </w:rPr>
          <w:delText xml:space="preserve"> derived from a situation of diglossia that removed Catalan from the public </w:delText>
        </w:r>
        <w:r w:rsidR="00533A52" w:rsidDel="007429CE">
          <w:rPr>
            <w:rFonts w:ascii="Times New Roman" w:hAnsi="Times New Roman" w:cs="Times New Roman"/>
          </w:rPr>
          <w:delText>domain</w:delText>
        </w:r>
        <w:r w:rsidR="00F16B35" w:rsidDel="007429CE">
          <w:rPr>
            <w:rFonts w:ascii="Times New Roman" w:hAnsi="Times New Roman" w:cs="Times New Roman"/>
          </w:rPr>
          <w:delText xml:space="preserve">. </w:delText>
        </w:r>
        <w:commentRangeEnd w:id="13"/>
        <w:r w:rsidR="00FE0A36" w:rsidDel="007429CE">
          <w:rPr>
            <w:rStyle w:val="CommentReference"/>
          </w:rPr>
          <w:commentReference w:id="13"/>
        </w:r>
        <w:r w:rsidR="00F16B35" w:rsidDel="007429CE">
          <w:rPr>
            <w:rFonts w:ascii="Times New Roman" w:hAnsi="Times New Roman" w:cs="Times New Roman"/>
          </w:rPr>
          <w:delText xml:space="preserve">The use of the language was forbidden both in the </w:delText>
        </w:r>
        <w:r w:rsidR="00533A52" w:rsidDel="007429CE">
          <w:rPr>
            <w:rFonts w:ascii="Times New Roman" w:hAnsi="Times New Roman" w:cs="Times New Roman"/>
          </w:rPr>
          <w:delText>A</w:delText>
        </w:r>
        <w:r w:rsidR="00F16B35" w:rsidDel="007429CE">
          <w:rPr>
            <w:rFonts w:ascii="Times New Roman" w:hAnsi="Times New Roman" w:cs="Times New Roman"/>
          </w:rPr>
          <w:delText xml:space="preserve">dministration and education, and </w:delText>
        </w:r>
      </w:del>
      <w:r w:rsidR="00F16B35">
        <w:rPr>
          <w:rFonts w:ascii="Times New Roman" w:hAnsi="Times New Roman" w:cs="Times New Roman"/>
        </w:rPr>
        <w:t>Catalan was relegated to the family and personal domain</w:t>
      </w:r>
      <w:r w:rsidR="00980324">
        <w:rPr>
          <w:rFonts w:ascii="Times New Roman" w:hAnsi="Times New Roman" w:cs="Times New Roman"/>
        </w:rPr>
        <w:t xml:space="preserve"> (</w:t>
      </w:r>
      <w:r w:rsidR="00980324" w:rsidRPr="00980324">
        <w:rPr>
          <w:rFonts w:ascii="Times New Roman" w:hAnsi="Times New Roman" w:cs="Times New Roman"/>
        </w:rPr>
        <w:t>Joan i Marí, 2005)</w:t>
      </w:r>
      <w:r w:rsidR="00F16B35">
        <w:rPr>
          <w:rFonts w:ascii="Times New Roman" w:hAnsi="Times New Roman" w:cs="Times New Roman"/>
        </w:rPr>
        <w:t xml:space="preserve">. </w:t>
      </w:r>
      <w:r w:rsidR="005D274C">
        <w:rPr>
          <w:rFonts w:ascii="Times New Roman" w:hAnsi="Times New Roman" w:cs="Times New Roman"/>
        </w:rPr>
        <w:t>At the same time</w:t>
      </w:r>
      <w:r w:rsidR="00F16B35">
        <w:rPr>
          <w:rFonts w:ascii="Times New Roman" w:hAnsi="Times New Roman" w:cs="Times New Roman"/>
        </w:rPr>
        <w:t xml:space="preserve">, Spanish became the language of </w:t>
      </w:r>
      <w:ins w:id="20" w:author="Kendra Dickinson" w:date="2023-10-25T10:11:00Z">
        <w:r w:rsidR="00FE0A36">
          <w:rPr>
            <w:rFonts w:ascii="Times New Roman" w:hAnsi="Times New Roman" w:cs="Times New Roman"/>
          </w:rPr>
          <w:t>a</w:t>
        </w:r>
      </w:ins>
      <w:del w:id="21" w:author="Kendra Dickinson" w:date="2023-10-25T10:11:00Z">
        <w:r w:rsidR="00533A52" w:rsidDel="00FE0A36">
          <w:rPr>
            <w:rFonts w:ascii="Times New Roman" w:hAnsi="Times New Roman" w:cs="Times New Roman"/>
          </w:rPr>
          <w:delText>A</w:delText>
        </w:r>
      </w:del>
      <w:r w:rsidR="00F16B35">
        <w:rPr>
          <w:rFonts w:ascii="Times New Roman" w:hAnsi="Times New Roman" w:cs="Times New Roman"/>
        </w:rPr>
        <w:t xml:space="preserve">dministration and education as well as the prestigious language used for official communications. However, Catalan continued to be the </w:t>
      </w:r>
      <w:r w:rsidR="00F16B35">
        <w:rPr>
          <w:rFonts w:ascii="Times New Roman" w:hAnsi="Times New Roman" w:cs="Times New Roman"/>
        </w:rPr>
        <w:lastRenderedPageBreak/>
        <w:t xml:space="preserve">language used by the majority of the population, which prevented its disappearance. Forty years later, with the restoration of Spanish democracy, a process of linguistic normalization of Catalan began, and it became the official language of the Balearic Islands together with Spanish. Since then, a legal framework has been developed for both languages, although especially focused on Catalan, which has </w:t>
      </w:r>
      <w:del w:id="22" w:author="Kendra Dickinson" w:date="2023-10-25T10:12:00Z">
        <w:r w:rsidR="00F16B35" w:rsidDel="00FE0A36">
          <w:rPr>
            <w:rFonts w:ascii="Times New Roman" w:hAnsi="Times New Roman" w:cs="Times New Roman"/>
          </w:rPr>
          <w:delText>completely changed</w:delText>
        </w:r>
      </w:del>
      <w:ins w:id="23" w:author="Kendra Dickinson" w:date="2023-10-25T10:12:00Z">
        <w:r w:rsidR="00FE0A36">
          <w:rPr>
            <w:rFonts w:ascii="Times New Roman" w:hAnsi="Times New Roman" w:cs="Times New Roman"/>
          </w:rPr>
          <w:t>had a lasting impact on</w:t>
        </w:r>
      </w:ins>
      <w:r w:rsidR="00F16B35">
        <w:rPr>
          <w:rFonts w:ascii="Times New Roman" w:hAnsi="Times New Roman" w:cs="Times New Roman"/>
        </w:rPr>
        <w:t xml:space="preserve"> the linguistic </w:t>
      </w:r>
      <w:r w:rsidR="00EA7C42">
        <w:rPr>
          <w:rFonts w:ascii="Times New Roman" w:hAnsi="Times New Roman" w:cs="Times New Roman"/>
        </w:rPr>
        <w:t>reality</w:t>
      </w:r>
      <w:r w:rsidR="00F16B35">
        <w:rPr>
          <w:rFonts w:ascii="Times New Roman" w:hAnsi="Times New Roman" w:cs="Times New Roman"/>
        </w:rPr>
        <w:t xml:space="preserve"> of the islands. </w:t>
      </w:r>
    </w:p>
    <w:p w14:paraId="37790143" w14:textId="77777777" w:rsidR="00620431" w:rsidRDefault="00620431" w:rsidP="00620431">
      <w:pPr>
        <w:spacing w:line="480" w:lineRule="auto"/>
        <w:jc w:val="both"/>
        <w:rPr>
          <w:ins w:id="24" w:author="Kendra Dickinson" w:date="2023-10-25T10:12:00Z"/>
          <w:rFonts w:ascii="Times New Roman" w:hAnsi="Times New Roman" w:cs="Times New Roman"/>
          <w:b/>
          <w:bCs/>
        </w:rPr>
      </w:pPr>
    </w:p>
    <w:p w14:paraId="0183DA3C" w14:textId="619BF7A9" w:rsidR="00EA7C42" w:rsidRPr="00EA7C42" w:rsidRDefault="00EA7C42">
      <w:pPr>
        <w:spacing w:line="480" w:lineRule="auto"/>
        <w:jc w:val="both"/>
        <w:rPr>
          <w:rFonts w:ascii="Times New Roman" w:hAnsi="Times New Roman" w:cs="Times New Roman"/>
          <w:b/>
          <w:bCs/>
        </w:rPr>
        <w:pPrChange w:id="25" w:author="Kendra Dickinson" w:date="2023-10-25T10:12:00Z">
          <w:pPr>
            <w:spacing w:line="480" w:lineRule="auto"/>
            <w:ind w:firstLine="720"/>
            <w:jc w:val="both"/>
          </w:pPr>
        </w:pPrChange>
      </w:pPr>
      <w:r w:rsidRPr="00EA7C42">
        <w:rPr>
          <w:rFonts w:ascii="Times New Roman" w:hAnsi="Times New Roman" w:cs="Times New Roman"/>
          <w:b/>
          <w:bCs/>
        </w:rPr>
        <w:t>Legal framework</w:t>
      </w:r>
    </w:p>
    <w:p w14:paraId="00652E47" w14:textId="499165AC" w:rsidR="00EA7C42" w:rsidRDefault="005D274C" w:rsidP="00EA7C42">
      <w:pPr>
        <w:spacing w:line="480" w:lineRule="auto"/>
        <w:ind w:firstLine="720"/>
        <w:jc w:val="both"/>
        <w:rPr>
          <w:rFonts w:ascii="Times New Roman" w:hAnsi="Times New Roman" w:cs="Times New Roman"/>
        </w:rPr>
      </w:pPr>
      <w:r>
        <w:rPr>
          <w:rFonts w:ascii="Times New Roman" w:hAnsi="Times New Roman" w:cs="Times New Roman"/>
        </w:rPr>
        <w:t>T</w:t>
      </w:r>
      <w:r w:rsidR="00EA7C42">
        <w:rPr>
          <w:rFonts w:ascii="Times New Roman" w:hAnsi="Times New Roman" w:cs="Times New Roman"/>
        </w:rPr>
        <w:t xml:space="preserve">he legal framework concerning the two official languages of the Balearic Islands has developed in the form of various laws, decrees, and regulations. </w:t>
      </w:r>
      <w:del w:id="26" w:author="Kendra Dickinson" w:date="2023-10-25T10:16:00Z">
        <w:r w:rsidR="00EA7C42" w:rsidDel="00620431">
          <w:rPr>
            <w:rFonts w:ascii="Times New Roman" w:hAnsi="Times New Roman" w:cs="Times New Roman"/>
          </w:rPr>
          <w:delText>Three of them, however,</w:delText>
        </w:r>
      </w:del>
      <w:ins w:id="27" w:author="Kendra Dickinson" w:date="2023-10-25T10:16:00Z">
        <w:r w:rsidR="00620431">
          <w:rPr>
            <w:rFonts w:ascii="Times New Roman" w:hAnsi="Times New Roman" w:cs="Times New Roman"/>
          </w:rPr>
          <w:t>However, three legal documents in particular</w:t>
        </w:r>
      </w:ins>
      <w:r w:rsidR="00EA7C42">
        <w:rPr>
          <w:rFonts w:ascii="Times New Roman" w:hAnsi="Times New Roman" w:cs="Times New Roman"/>
        </w:rPr>
        <w:t xml:space="preserve"> constitute the bedrock of </w:t>
      </w:r>
      <w:del w:id="28" w:author="Kendra Dickinson" w:date="2023-10-25T10:16:00Z">
        <w:r w:rsidR="00EA7C42" w:rsidDel="00620431">
          <w:rPr>
            <w:rFonts w:ascii="Times New Roman" w:hAnsi="Times New Roman" w:cs="Times New Roman"/>
          </w:rPr>
          <w:delText>them all</w:delText>
        </w:r>
      </w:del>
      <w:ins w:id="29" w:author="Kendra Dickinson" w:date="2023-10-25T10:16:00Z">
        <w:r w:rsidR="00620431">
          <w:rPr>
            <w:rFonts w:ascii="Times New Roman" w:hAnsi="Times New Roman" w:cs="Times New Roman"/>
          </w:rPr>
          <w:t>this framework</w:t>
        </w:r>
      </w:ins>
      <w:r w:rsidR="00EA7C42">
        <w:rPr>
          <w:rFonts w:ascii="Times New Roman" w:hAnsi="Times New Roman" w:cs="Times New Roman"/>
        </w:rPr>
        <w:t xml:space="preserve">: the </w:t>
      </w:r>
      <w:r w:rsidR="00EA7C42" w:rsidRPr="00EA7C42">
        <w:rPr>
          <w:rFonts w:ascii="Times New Roman" w:hAnsi="Times New Roman" w:cs="Times New Roman"/>
          <w:i/>
          <w:iCs/>
        </w:rPr>
        <w:t>Constitución Española</w:t>
      </w:r>
      <w:r w:rsidR="00EA7C42">
        <w:rPr>
          <w:rFonts w:ascii="Times New Roman" w:hAnsi="Times New Roman" w:cs="Times New Roman"/>
        </w:rPr>
        <w:t xml:space="preserve"> </w:t>
      </w:r>
      <w:ins w:id="30" w:author="Kendra Dickinson" w:date="2023-10-25T10:14:00Z">
        <w:r w:rsidR="00620431">
          <w:rPr>
            <w:rFonts w:ascii="Times New Roman" w:hAnsi="Times New Roman" w:cs="Times New Roman"/>
          </w:rPr>
          <w:t>(‘</w:t>
        </w:r>
      </w:ins>
      <w:del w:id="31" w:author="Kendra Dickinson" w:date="2023-10-25T10:14:00Z">
        <w:r w:rsidR="00EA7C42" w:rsidDel="00620431">
          <w:rPr>
            <w:rFonts w:ascii="Times New Roman" w:hAnsi="Times New Roman" w:cs="Times New Roman"/>
          </w:rPr>
          <w:delText>[</w:delText>
        </w:r>
      </w:del>
      <w:r w:rsidR="00EA7C42">
        <w:rPr>
          <w:rFonts w:ascii="Times New Roman" w:hAnsi="Times New Roman" w:cs="Times New Roman"/>
        </w:rPr>
        <w:t>Spanish Constitution</w:t>
      </w:r>
      <w:ins w:id="32" w:author="Kendra Dickinson" w:date="2023-10-25T10:14:00Z">
        <w:r w:rsidR="00620431">
          <w:rPr>
            <w:rFonts w:ascii="Times New Roman" w:hAnsi="Times New Roman" w:cs="Times New Roman"/>
          </w:rPr>
          <w:t>’)</w:t>
        </w:r>
      </w:ins>
      <w:del w:id="33" w:author="Kendra Dickinson" w:date="2023-10-25T10:14:00Z">
        <w:r w:rsidR="00EA7C42" w:rsidDel="00620431">
          <w:rPr>
            <w:rFonts w:ascii="Times New Roman" w:hAnsi="Times New Roman" w:cs="Times New Roman"/>
          </w:rPr>
          <w:delText>]</w:delText>
        </w:r>
      </w:del>
      <w:r w:rsidR="00EA7C42">
        <w:rPr>
          <w:rFonts w:ascii="Times New Roman" w:hAnsi="Times New Roman" w:cs="Times New Roman"/>
        </w:rPr>
        <w:t xml:space="preserve"> (1978), the </w:t>
      </w:r>
      <w:proofErr w:type="spellStart"/>
      <w:r w:rsidR="00EA7C42" w:rsidRPr="00EA7C42">
        <w:rPr>
          <w:rFonts w:ascii="Times New Roman" w:hAnsi="Times New Roman" w:cs="Times New Roman"/>
          <w:i/>
          <w:iCs/>
        </w:rPr>
        <w:t>Estatut</w:t>
      </w:r>
      <w:proofErr w:type="spellEnd"/>
      <w:r w:rsidR="00EA7C42" w:rsidRPr="00EA7C42">
        <w:rPr>
          <w:rFonts w:ascii="Times New Roman" w:hAnsi="Times New Roman" w:cs="Times New Roman"/>
          <w:i/>
          <w:iCs/>
        </w:rPr>
        <w:t xml:space="preserve"> </w:t>
      </w:r>
      <w:proofErr w:type="spellStart"/>
      <w:r w:rsidR="00EA7C42" w:rsidRPr="00EA7C42">
        <w:rPr>
          <w:rFonts w:ascii="Times New Roman" w:hAnsi="Times New Roman" w:cs="Times New Roman"/>
          <w:i/>
          <w:iCs/>
        </w:rPr>
        <w:t>d’Autonomia</w:t>
      </w:r>
      <w:proofErr w:type="spellEnd"/>
      <w:r w:rsidR="00EA7C42" w:rsidRPr="00EA7C42">
        <w:rPr>
          <w:rFonts w:ascii="Times New Roman" w:hAnsi="Times New Roman" w:cs="Times New Roman"/>
          <w:i/>
          <w:iCs/>
        </w:rPr>
        <w:t xml:space="preserve"> de les </w:t>
      </w:r>
      <w:proofErr w:type="spellStart"/>
      <w:r w:rsidR="00EA7C42" w:rsidRPr="00EA7C42">
        <w:rPr>
          <w:rFonts w:ascii="Times New Roman" w:hAnsi="Times New Roman" w:cs="Times New Roman"/>
          <w:i/>
          <w:iCs/>
        </w:rPr>
        <w:t>Illes</w:t>
      </w:r>
      <w:proofErr w:type="spellEnd"/>
      <w:r w:rsidR="00EA7C42" w:rsidRPr="00EA7C42">
        <w:rPr>
          <w:rFonts w:ascii="Times New Roman" w:hAnsi="Times New Roman" w:cs="Times New Roman"/>
          <w:i/>
          <w:iCs/>
        </w:rPr>
        <w:t xml:space="preserve"> </w:t>
      </w:r>
      <w:proofErr w:type="spellStart"/>
      <w:r w:rsidR="00EA7C42" w:rsidRPr="00EA7C42">
        <w:rPr>
          <w:rFonts w:ascii="Times New Roman" w:hAnsi="Times New Roman" w:cs="Times New Roman"/>
          <w:i/>
          <w:iCs/>
        </w:rPr>
        <w:t>Balears</w:t>
      </w:r>
      <w:proofErr w:type="spellEnd"/>
      <w:r w:rsidR="00EA7C42">
        <w:rPr>
          <w:rFonts w:ascii="Times New Roman" w:hAnsi="Times New Roman" w:cs="Times New Roman"/>
        </w:rPr>
        <w:t xml:space="preserve"> </w:t>
      </w:r>
      <w:ins w:id="34" w:author="Kendra Dickinson" w:date="2023-10-25T10:14:00Z">
        <w:r w:rsidR="00620431">
          <w:rPr>
            <w:rFonts w:ascii="Times New Roman" w:hAnsi="Times New Roman" w:cs="Times New Roman"/>
          </w:rPr>
          <w:t>(‘</w:t>
        </w:r>
      </w:ins>
      <w:del w:id="35" w:author="Kendra Dickinson" w:date="2023-10-25T10:14:00Z">
        <w:r w:rsidR="00EA7C42" w:rsidDel="00620431">
          <w:rPr>
            <w:rFonts w:ascii="Times New Roman" w:hAnsi="Times New Roman" w:cs="Times New Roman"/>
          </w:rPr>
          <w:delText>[</w:delText>
        </w:r>
      </w:del>
      <w:bookmarkStart w:id="36" w:name="_Hlk147139007"/>
      <w:r w:rsidR="00EA7C42">
        <w:rPr>
          <w:rFonts w:ascii="Times New Roman" w:hAnsi="Times New Roman" w:cs="Times New Roman"/>
        </w:rPr>
        <w:t>Statute of Autonomy of the Balearic Islands</w:t>
      </w:r>
      <w:bookmarkEnd w:id="36"/>
      <w:ins w:id="37" w:author="Kendra Dickinson" w:date="2023-10-25T10:14:00Z">
        <w:r w:rsidR="00620431">
          <w:rPr>
            <w:rFonts w:ascii="Times New Roman" w:hAnsi="Times New Roman" w:cs="Times New Roman"/>
          </w:rPr>
          <w:t>’)</w:t>
        </w:r>
      </w:ins>
      <w:del w:id="38" w:author="Kendra Dickinson" w:date="2023-10-25T10:14:00Z">
        <w:r w:rsidR="00EA7C42" w:rsidDel="00620431">
          <w:rPr>
            <w:rFonts w:ascii="Times New Roman" w:hAnsi="Times New Roman" w:cs="Times New Roman"/>
          </w:rPr>
          <w:delText>]</w:delText>
        </w:r>
      </w:del>
      <w:r w:rsidR="00EA7C42">
        <w:rPr>
          <w:rFonts w:ascii="Times New Roman" w:hAnsi="Times New Roman" w:cs="Times New Roman"/>
        </w:rPr>
        <w:t xml:space="preserve"> (1983), and the </w:t>
      </w:r>
      <w:proofErr w:type="spellStart"/>
      <w:r w:rsidR="00EA7C42" w:rsidRPr="00EA7C42">
        <w:rPr>
          <w:rFonts w:ascii="Times New Roman" w:hAnsi="Times New Roman" w:cs="Times New Roman"/>
          <w:i/>
          <w:iCs/>
        </w:rPr>
        <w:t>Llei</w:t>
      </w:r>
      <w:proofErr w:type="spellEnd"/>
      <w:r w:rsidR="00EA7C42" w:rsidRPr="00EA7C42">
        <w:rPr>
          <w:rFonts w:ascii="Times New Roman" w:hAnsi="Times New Roman" w:cs="Times New Roman"/>
          <w:i/>
          <w:iCs/>
        </w:rPr>
        <w:t xml:space="preserve"> de </w:t>
      </w:r>
      <w:proofErr w:type="spellStart"/>
      <w:r w:rsidR="00EA7C42" w:rsidRPr="00EA7C42">
        <w:rPr>
          <w:rFonts w:ascii="Times New Roman" w:hAnsi="Times New Roman" w:cs="Times New Roman"/>
          <w:i/>
          <w:iCs/>
        </w:rPr>
        <w:t>Normalització</w:t>
      </w:r>
      <w:proofErr w:type="spellEnd"/>
      <w:r w:rsidR="00EA7C42" w:rsidRPr="00EA7C42">
        <w:rPr>
          <w:rFonts w:ascii="Times New Roman" w:hAnsi="Times New Roman" w:cs="Times New Roman"/>
          <w:i/>
          <w:iCs/>
        </w:rPr>
        <w:t xml:space="preserve"> </w:t>
      </w:r>
      <w:proofErr w:type="spellStart"/>
      <w:r w:rsidR="00EA7C42" w:rsidRPr="00EA7C42">
        <w:rPr>
          <w:rFonts w:ascii="Times New Roman" w:hAnsi="Times New Roman" w:cs="Times New Roman"/>
          <w:i/>
          <w:iCs/>
        </w:rPr>
        <w:t>Lingüística</w:t>
      </w:r>
      <w:proofErr w:type="spellEnd"/>
      <w:r w:rsidR="00EA7C42" w:rsidRPr="00EA7C42">
        <w:rPr>
          <w:rFonts w:ascii="Times New Roman" w:hAnsi="Times New Roman" w:cs="Times New Roman"/>
          <w:i/>
          <w:iCs/>
        </w:rPr>
        <w:t xml:space="preserve"> a les </w:t>
      </w:r>
      <w:proofErr w:type="spellStart"/>
      <w:r w:rsidR="00EA7C42" w:rsidRPr="00EA7C42">
        <w:rPr>
          <w:rFonts w:ascii="Times New Roman" w:hAnsi="Times New Roman" w:cs="Times New Roman"/>
          <w:i/>
          <w:iCs/>
        </w:rPr>
        <w:t>Illes</w:t>
      </w:r>
      <w:proofErr w:type="spellEnd"/>
      <w:r w:rsidR="00EA7C42" w:rsidRPr="00EA7C42">
        <w:rPr>
          <w:rFonts w:ascii="Times New Roman" w:hAnsi="Times New Roman" w:cs="Times New Roman"/>
          <w:i/>
          <w:iCs/>
        </w:rPr>
        <w:t xml:space="preserve"> </w:t>
      </w:r>
      <w:proofErr w:type="spellStart"/>
      <w:r w:rsidR="00EA7C42" w:rsidRPr="00EA7C42">
        <w:rPr>
          <w:rFonts w:ascii="Times New Roman" w:hAnsi="Times New Roman" w:cs="Times New Roman"/>
          <w:i/>
          <w:iCs/>
        </w:rPr>
        <w:t>Balears</w:t>
      </w:r>
      <w:proofErr w:type="spellEnd"/>
      <w:r w:rsidR="00EA7C42">
        <w:rPr>
          <w:rFonts w:ascii="Times New Roman" w:hAnsi="Times New Roman" w:cs="Times New Roman"/>
        </w:rPr>
        <w:t xml:space="preserve"> </w:t>
      </w:r>
      <w:ins w:id="39" w:author="Kendra Dickinson" w:date="2023-10-25T10:14:00Z">
        <w:r w:rsidR="00620431">
          <w:rPr>
            <w:rFonts w:ascii="Times New Roman" w:hAnsi="Times New Roman" w:cs="Times New Roman"/>
          </w:rPr>
          <w:t>‘</w:t>
        </w:r>
      </w:ins>
      <w:ins w:id="40" w:author="Kendra Dickinson" w:date="2023-10-25T10:15:00Z">
        <w:r w:rsidR="00620431">
          <w:rPr>
            <w:rFonts w:ascii="Times New Roman" w:hAnsi="Times New Roman" w:cs="Times New Roman"/>
          </w:rPr>
          <w:t>(</w:t>
        </w:r>
      </w:ins>
      <w:del w:id="41" w:author="Kendra Dickinson" w:date="2023-10-25T10:14:00Z">
        <w:r w:rsidR="00EA7C42" w:rsidDel="00620431">
          <w:rPr>
            <w:rFonts w:ascii="Times New Roman" w:hAnsi="Times New Roman" w:cs="Times New Roman"/>
          </w:rPr>
          <w:delText>[</w:delText>
        </w:r>
      </w:del>
      <w:r w:rsidR="00EA7C42">
        <w:rPr>
          <w:rFonts w:ascii="Times New Roman" w:hAnsi="Times New Roman" w:cs="Times New Roman"/>
        </w:rPr>
        <w:t>Linguistic Normalization of the Balearic Islands Act</w:t>
      </w:r>
      <w:ins w:id="42" w:author="Kendra Dickinson" w:date="2023-10-25T10:15:00Z">
        <w:r w:rsidR="00620431">
          <w:rPr>
            <w:rFonts w:ascii="Times New Roman" w:hAnsi="Times New Roman" w:cs="Times New Roman"/>
          </w:rPr>
          <w:t>’)</w:t>
        </w:r>
      </w:ins>
      <w:del w:id="43" w:author="Kendra Dickinson" w:date="2023-10-25T10:15:00Z">
        <w:r w:rsidR="00EA7C42" w:rsidDel="00620431">
          <w:rPr>
            <w:rFonts w:ascii="Times New Roman" w:hAnsi="Times New Roman" w:cs="Times New Roman"/>
          </w:rPr>
          <w:delText>]</w:delText>
        </w:r>
      </w:del>
      <w:r w:rsidR="00EA7C42">
        <w:rPr>
          <w:rFonts w:ascii="Times New Roman" w:hAnsi="Times New Roman" w:cs="Times New Roman"/>
        </w:rPr>
        <w:t xml:space="preserve"> (1986). </w:t>
      </w:r>
    </w:p>
    <w:p w14:paraId="40F717BB" w14:textId="370BBF77" w:rsidR="00B5015B" w:rsidRDefault="005D274C" w:rsidP="007C2986">
      <w:pPr>
        <w:spacing w:line="480" w:lineRule="auto"/>
        <w:ind w:firstLine="720"/>
        <w:jc w:val="both"/>
        <w:rPr>
          <w:rFonts w:ascii="Times New Roman" w:hAnsi="Times New Roman" w:cs="Times New Roman"/>
        </w:rPr>
      </w:pPr>
      <w:r>
        <w:rPr>
          <w:rFonts w:ascii="Times New Roman" w:hAnsi="Times New Roman" w:cs="Times New Roman"/>
        </w:rPr>
        <w:t>The first of these documents, t</w:t>
      </w:r>
      <w:r w:rsidR="00EA7C42">
        <w:rPr>
          <w:rFonts w:ascii="Times New Roman" w:hAnsi="Times New Roman" w:cs="Times New Roman"/>
        </w:rPr>
        <w:t>he Spanish Constitution</w:t>
      </w:r>
      <w:r>
        <w:rPr>
          <w:rFonts w:ascii="Times New Roman" w:hAnsi="Times New Roman" w:cs="Times New Roman"/>
        </w:rPr>
        <w:t>, impacted the configuration of the linguistic reality of the Balearic Islands in three different ways. First</w:t>
      </w:r>
      <w:del w:id="44" w:author="Kendra Dickinson" w:date="2023-10-25T10:17:00Z">
        <w:r w:rsidDel="00620431">
          <w:rPr>
            <w:rFonts w:ascii="Times New Roman" w:hAnsi="Times New Roman" w:cs="Times New Roman"/>
          </w:rPr>
          <w:delText xml:space="preserve"> of all</w:delText>
        </w:r>
      </w:del>
      <w:r>
        <w:rPr>
          <w:rFonts w:ascii="Times New Roman" w:hAnsi="Times New Roman" w:cs="Times New Roman"/>
        </w:rPr>
        <w:t>, it recognized</w:t>
      </w:r>
      <w:r w:rsidR="00EA7C42">
        <w:rPr>
          <w:rFonts w:ascii="Times New Roman" w:hAnsi="Times New Roman" w:cs="Times New Roman"/>
        </w:rPr>
        <w:t xml:space="preserve">, for the first time in forty years, not only the existence of languages other than Spanish in </w:t>
      </w:r>
      <w:r>
        <w:rPr>
          <w:rFonts w:ascii="Times New Roman" w:hAnsi="Times New Roman" w:cs="Times New Roman"/>
        </w:rPr>
        <w:t>the nation</w:t>
      </w:r>
      <w:r w:rsidR="00EA7C42">
        <w:rPr>
          <w:rFonts w:ascii="Times New Roman" w:hAnsi="Times New Roman" w:cs="Times New Roman"/>
        </w:rPr>
        <w:t>, but also their officiality in the territories where they were spoken</w:t>
      </w:r>
      <w:r>
        <w:rPr>
          <w:rFonts w:ascii="Times New Roman" w:hAnsi="Times New Roman" w:cs="Times New Roman"/>
        </w:rPr>
        <w:t xml:space="preserve">, as stated in </w:t>
      </w:r>
      <w:r w:rsidR="00CA55DA">
        <w:rPr>
          <w:rFonts w:ascii="Times New Roman" w:hAnsi="Times New Roman" w:cs="Times New Roman"/>
        </w:rPr>
        <w:t>Article 3.2</w:t>
      </w:r>
      <w:r w:rsidR="00EA7C42">
        <w:rPr>
          <w:rFonts w:ascii="Times New Roman" w:hAnsi="Times New Roman" w:cs="Times New Roman"/>
        </w:rPr>
        <w:t xml:space="preserve">: </w:t>
      </w:r>
      <w:r w:rsidR="00B6388E">
        <w:rPr>
          <w:rFonts w:ascii="Times New Roman" w:hAnsi="Times New Roman" w:cs="Times New Roman"/>
        </w:rPr>
        <w:t>“</w:t>
      </w:r>
      <w:r w:rsidR="00EA7C42" w:rsidRPr="00CE762F">
        <w:rPr>
          <w:rFonts w:ascii="Times New Roman" w:hAnsi="Times New Roman" w:cs="Times New Roman"/>
        </w:rPr>
        <w:t>The other Spanish languages will also be official in their respective Autonomous Communities in accordance with their Statutes</w:t>
      </w:r>
      <w:r w:rsidR="00B6388E">
        <w:rPr>
          <w:rFonts w:ascii="Times New Roman" w:hAnsi="Times New Roman" w:cs="Times New Roman"/>
        </w:rPr>
        <w:t>”</w:t>
      </w:r>
      <w:r w:rsidR="00EA7C42">
        <w:rPr>
          <w:rFonts w:ascii="Times New Roman" w:hAnsi="Times New Roman" w:cs="Times New Roman"/>
        </w:rPr>
        <w:t xml:space="preserve">. </w:t>
      </w:r>
      <w:r w:rsidR="00EA7C42" w:rsidRPr="00EA7C42">
        <w:rPr>
          <w:rFonts w:ascii="Times New Roman" w:hAnsi="Times New Roman" w:cs="Times New Roman"/>
        </w:rPr>
        <w:t xml:space="preserve">Likewise, it was </w:t>
      </w:r>
      <w:r w:rsidR="00CA55DA">
        <w:rPr>
          <w:rFonts w:ascii="Times New Roman" w:hAnsi="Times New Roman" w:cs="Times New Roman"/>
        </w:rPr>
        <w:t xml:space="preserve">also </w:t>
      </w:r>
      <w:r w:rsidR="00EA7C42" w:rsidRPr="00EA7C42">
        <w:rPr>
          <w:rFonts w:ascii="Times New Roman" w:hAnsi="Times New Roman" w:cs="Times New Roman"/>
        </w:rPr>
        <w:t>declared that these languages constituted a cultural heritage to be respected and protected</w:t>
      </w:r>
      <w:r w:rsidR="00CA55DA">
        <w:rPr>
          <w:rFonts w:ascii="Times New Roman" w:hAnsi="Times New Roman" w:cs="Times New Roman"/>
        </w:rPr>
        <w:t xml:space="preserve">, which granted </w:t>
      </w:r>
      <w:del w:id="45" w:author="Kendra Dickinson" w:date="2023-10-25T10:18:00Z">
        <w:r w:rsidR="00CA55DA" w:rsidDel="00620431">
          <w:rPr>
            <w:rFonts w:ascii="Times New Roman" w:hAnsi="Times New Roman" w:cs="Times New Roman"/>
          </w:rPr>
          <w:delText>Catalan the shield needed</w:delText>
        </w:r>
      </w:del>
      <w:ins w:id="46" w:author="Kendra Dickinson" w:date="2023-10-25T10:18:00Z">
        <w:r w:rsidR="00620431">
          <w:rPr>
            <w:rFonts w:ascii="Times New Roman" w:hAnsi="Times New Roman" w:cs="Times New Roman"/>
          </w:rPr>
          <w:t>legal protection for the Catalan language</w:t>
        </w:r>
      </w:ins>
      <w:r w:rsidR="00CA55DA">
        <w:rPr>
          <w:rFonts w:ascii="Times New Roman" w:hAnsi="Times New Roman" w:cs="Times New Roman"/>
        </w:rPr>
        <w:t xml:space="preserve"> after forty years of repression, as stated in Article 3.3:</w:t>
      </w:r>
      <w:r w:rsidR="00EA7C42" w:rsidRPr="00EA7C42">
        <w:rPr>
          <w:rFonts w:ascii="Times New Roman" w:hAnsi="Times New Roman" w:cs="Times New Roman"/>
        </w:rPr>
        <w:t xml:space="preserve"> “The richness of the different</w:t>
      </w:r>
      <w:r w:rsidR="00EA7C42">
        <w:rPr>
          <w:rFonts w:ascii="Times New Roman" w:hAnsi="Times New Roman" w:cs="Times New Roman"/>
        </w:rPr>
        <w:t xml:space="preserve"> linguistic modalities of Spain is a cultural heritage that will be the object of special respect and protection</w:t>
      </w:r>
      <w:r w:rsidR="00B6388E">
        <w:rPr>
          <w:rFonts w:ascii="Times New Roman" w:hAnsi="Times New Roman" w:cs="Times New Roman"/>
        </w:rPr>
        <w:t>”</w:t>
      </w:r>
      <w:r w:rsidR="00EA7C42">
        <w:rPr>
          <w:rFonts w:ascii="Times New Roman" w:hAnsi="Times New Roman" w:cs="Times New Roman"/>
        </w:rPr>
        <w:t>.</w:t>
      </w:r>
      <w:ins w:id="47" w:author="Microsoft Office User" w:date="2023-11-06T08:29:00Z">
        <w:r w:rsidR="007429CE">
          <w:rPr>
            <w:rStyle w:val="FootnoteReference"/>
            <w:rFonts w:ascii="Times New Roman" w:hAnsi="Times New Roman" w:cs="Times New Roman"/>
          </w:rPr>
          <w:footnoteReference w:id="1"/>
        </w:r>
      </w:ins>
      <w:ins w:id="61" w:author="Microsoft Office User" w:date="2023-11-06T08:30:00Z">
        <w:r w:rsidR="007429CE">
          <w:rPr>
            <w:rFonts w:ascii="Times New Roman" w:hAnsi="Times New Roman" w:cs="Times New Roman"/>
          </w:rPr>
          <w:t xml:space="preserve"> </w:t>
        </w:r>
      </w:ins>
      <w:del w:id="62" w:author="Microsoft Office User" w:date="2023-11-06T08:30:00Z">
        <w:r w:rsidR="00EA7C42" w:rsidDel="007429CE">
          <w:rPr>
            <w:rFonts w:ascii="Times New Roman" w:hAnsi="Times New Roman" w:cs="Times New Roman"/>
          </w:rPr>
          <w:lastRenderedPageBreak/>
          <w:delText xml:space="preserve"> </w:delText>
        </w:r>
        <w:commentRangeStart w:id="63"/>
        <w:r w:rsidR="00B4777F" w:rsidDel="007429CE">
          <w:rPr>
            <w:rFonts w:ascii="Times New Roman" w:hAnsi="Times New Roman" w:cs="Times New Roman"/>
          </w:rPr>
          <w:delText>Despite the importance of these article</w:delText>
        </w:r>
      </w:del>
      <w:ins w:id="64" w:author="Kendra Dickinson" w:date="2023-10-25T10:18:00Z">
        <w:del w:id="65" w:author="Microsoft Office User" w:date="2023-11-06T08:30:00Z">
          <w:r w:rsidR="0010104D" w:rsidDel="007429CE">
            <w:rPr>
              <w:rFonts w:ascii="Times New Roman" w:hAnsi="Times New Roman" w:cs="Times New Roman"/>
            </w:rPr>
            <w:delText>s</w:delText>
          </w:r>
        </w:del>
      </w:ins>
      <w:del w:id="66" w:author="Microsoft Office User" w:date="2023-11-06T08:30:00Z">
        <w:r w:rsidR="00B4777F" w:rsidDel="007429CE">
          <w:rPr>
            <w:rFonts w:ascii="Times New Roman" w:hAnsi="Times New Roman" w:cs="Times New Roman"/>
          </w:rPr>
          <w:delText>, it should be noted that the specific names of the co-official languages are not mentioned (Joan i Mar</w:delText>
        </w:r>
        <w:r w:rsidR="007C2986" w:rsidRPr="007C2986" w:rsidDel="007429CE">
          <w:rPr>
            <w:rFonts w:ascii="Times New Roman" w:hAnsi="Times New Roman" w:cs="Times New Roman"/>
          </w:rPr>
          <w:delText>í</w:delText>
        </w:r>
        <w:r w:rsidR="00B4777F" w:rsidDel="007429CE">
          <w:rPr>
            <w:rFonts w:ascii="Times New Roman" w:hAnsi="Times New Roman" w:cs="Times New Roman"/>
          </w:rPr>
          <w:delText>, 2005)</w:delText>
        </w:r>
        <w:r w:rsidR="007C2986" w:rsidDel="007429CE">
          <w:rPr>
            <w:rFonts w:ascii="Times New Roman" w:hAnsi="Times New Roman" w:cs="Times New Roman"/>
          </w:rPr>
          <w:delText xml:space="preserve">. </w:delText>
        </w:r>
        <w:commentRangeEnd w:id="63"/>
        <w:r w:rsidR="0010104D" w:rsidDel="007429CE">
          <w:rPr>
            <w:rStyle w:val="CommentReference"/>
          </w:rPr>
          <w:commentReference w:id="63"/>
        </w:r>
      </w:del>
      <w:r w:rsidR="00EA7C42">
        <w:rPr>
          <w:rFonts w:ascii="Times New Roman" w:hAnsi="Times New Roman" w:cs="Times New Roman"/>
        </w:rPr>
        <w:t xml:space="preserve">Finally, </w:t>
      </w:r>
      <w:r w:rsidR="00CA55DA">
        <w:rPr>
          <w:rFonts w:ascii="Times New Roman" w:hAnsi="Times New Roman" w:cs="Times New Roman"/>
        </w:rPr>
        <w:t>the Constitution gave the Autonomous Communities the</w:t>
      </w:r>
      <w:ins w:id="67" w:author="Microsoft Office User" w:date="2023-11-06T08:32:00Z">
        <w:r w:rsidR="007429CE">
          <w:rPr>
            <w:rFonts w:ascii="Times New Roman" w:hAnsi="Times New Roman" w:cs="Times New Roman"/>
          </w:rPr>
          <w:t xml:space="preserve"> </w:t>
        </w:r>
      </w:ins>
      <w:del w:id="68" w:author="Microsoft Office User" w:date="2023-11-06T08:32:00Z">
        <w:r w:rsidR="00CA55DA" w:rsidDel="007429CE">
          <w:rPr>
            <w:rFonts w:ascii="Times New Roman" w:hAnsi="Times New Roman" w:cs="Times New Roman"/>
          </w:rPr>
          <w:delText xml:space="preserve"> </w:delText>
        </w:r>
        <w:commentRangeStart w:id="69"/>
        <w:r w:rsidR="00CA55DA" w:rsidDel="007429CE">
          <w:rPr>
            <w:rFonts w:ascii="Times New Roman" w:hAnsi="Times New Roman" w:cs="Times New Roman"/>
          </w:rPr>
          <w:delText xml:space="preserve">competences </w:delText>
        </w:r>
      </w:del>
      <w:commentRangeEnd w:id="69"/>
      <w:ins w:id="70" w:author="Microsoft Office User" w:date="2023-11-06T08:32:00Z">
        <w:r w:rsidR="007429CE">
          <w:rPr>
            <w:rFonts w:ascii="Times New Roman" w:hAnsi="Times New Roman" w:cs="Times New Roman"/>
          </w:rPr>
          <w:t>jurisdiction</w:t>
        </w:r>
        <w:r w:rsidR="007429CE">
          <w:rPr>
            <w:rFonts w:ascii="Times New Roman" w:hAnsi="Times New Roman" w:cs="Times New Roman"/>
          </w:rPr>
          <w:t xml:space="preserve"> </w:t>
        </w:r>
      </w:ins>
      <w:r w:rsidR="0010104D">
        <w:rPr>
          <w:rStyle w:val="CommentReference"/>
        </w:rPr>
        <w:commentReference w:id="69"/>
      </w:r>
      <w:r w:rsidR="00CA55DA">
        <w:rPr>
          <w:rFonts w:ascii="Times New Roman" w:hAnsi="Times New Roman" w:cs="Times New Roman"/>
        </w:rPr>
        <w:t xml:space="preserve">in </w:t>
      </w:r>
      <w:r w:rsidR="00EA7C42">
        <w:rPr>
          <w:rFonts w:ascii="Times New Roman" w:hAnsi="Times New Roman" w:cs="Times New Roman"/>
        </w:rPr>
        <w:t>the teaching of their co-official language</w:t>
      </w:r>
      <w:r w:rsidR="00CA55DA">
        <w:rPr>
          <w:rFonts w:ascii="Times New Roman" w:hAnsi="Times New Roman" w:cs="Times New Roman"/>
        </w:rPr>
        <w:t xml:space="preserve">s, as stated in Article 148.1.17: </w:t>
      </w:r>
      <w:r w:rsidR="00B6388E">
        <w:rPr>
          <w:rFonts w:ascii="Times New Roman" w:hAnsi="Times New Roman" w:cs="Times New Roman"/>
        </w:rPr>
        <w:t>“</w:t>
      </w:r>
      <w:r w:rsidR="0084007B" w:rsidRPr="00B6388E">
        <w:rPr>
          <w:rFonts w:ascii="Times New Roman" w:hAnsi="Times New Roman" w:cs="Times New Roman"/>
        </w:rPr>
        <w:t xml:space="preserve">The Autonomous Communities may assume competences in the following areas: [...] </w:t>
      </w:r>
      <w:r w:rsidR="0084007B" w:rsidRPr="0084007B">
        <w:rPr>
          <w:rFonts w:ascii="Times New Roman" w:hAnsi="Times New Roman" w:cs="Times New Roman"/>
        </w:rPr>
        <w:t>The promotion of culture, research and, where appropriate, the teaching of the language of the Autonomous Community</w:t>
      </w:r>
      <w:r w:rsidR="00B6388E">
        <w:rPr>
          <w:rFonts w:ascii="Times New Roman" w:hAnsi="Times New Roman" w:cs="Times New Roman"/>
        </w:rPr>
        <w:t>”</w:t>
      </w:r>
      <w:r w:rsidR="0084007B">
        <w:rPr>
          <w:rFonts w:ascii="Times New Roman" w:hAnsi="Times New Roman" w:cs="Times New Roman"/>
        </w:rPr>
        <w:t>. Th</w:t>
      </w:r>
      <w:r w:rsidR="0041355A">
        <w:rPr>
          <w:rFonts w:ascii="Times New Roman" w:hAnsi="Times New Roman" w:cs="Times New Roman"/>
        </w:rPr>
        <w:t>e latter was of particular relevance, since it gave the future Government of the Balearic Islands the capacity to implement the teaching of Catalan</w:t>
      </w:r>
      <w:ins w:id="71" w:author="Kendra Dickinson" w:date="2023-10-25T10:22:00Z">
        <w:r w:rsidR="0010104D">
          <w:rPr>
            <w:rFonts w:ascii="Times New Roman" w:hAnsi="Times New Roman" w:cs="Times New Roman"/>
          </w:rPr>
          <w:t>,</w:t>
        </w:r>
      </w:ins>
      <w:del w:id="72" w:author="Kendra Dickinson" w:date="2023-10-25T10:22:00Z">
        <w:r w:rsidR="0041355A" w:rsidDel="0010104D">
          <w:rPr>
            <w:rFonts w:ascii="Times New Roman" w:hAnsi="Times New Roman" w:cs="Times New Roman"/>
          </w:rPr>
          <w:delText xml:space="preserve"> and, therefore, </w:delText>
        </w:r>
      </w:del>
      <w:del w:id="73" w:author="Kendra Dickinson" w:date="2023-10-25T10:23:00Z">
        <w:r w:rsidR="0041355A" w:rsidDel="0010104D">
          <w:rPr>
            <w:rFonts w:ascii="Times New Roman" w:hAnsi="Times New Roman" w:cs="Times New Roman"/>
          </w:rPr>
          <w:delText>completely change</w:delText>
        </w:r>
      </w:del>
      <w:ins w:id="74" w:author="Kendra Dickinson" w:date="2023-10-25T10:23:00Z">
        <w:r w:rsidR="0010104D">
          <w:rPr>
            <w:rFonts w:ascii="Times New Roman" w:hAnsi="Times New Roman" w:cs="Times New Roman"/>
          </w:rPr>
          <w:t xml:space="preserve"> impacting</w:t>
        </w:r>
      </w:ins>
      <w:r w:rsidR="0041355A">
        <w:rPr>
          <w:rFonts w:ascii="Times New Roman" w:hAnsi="Times New Roman" w:cs="Times New Roman"/>
        </w:rPr>
        <w:t xml:space="preserve"> not only the linguistic panorama of the island</w:t>
      </w:r>
      <w:r w:rsidR="00B5015B">
        <w:rPr>
          <w:rFonts w:ascii="Times New Roman" w:hAnsi="Times New Roman" w:cs="Times New Roman"/>
        </w:rPr>
        <w:t>s</w:t>
      </w:r>
      <w:r w:rsidR="0041355A">
        <w:rPr>
          <w:rFonts w:ascii="Times New Roman" w:hAnsi="Times New Roman" w:cs="Times New Roman"/>
        </w:rPr>
        <w:t xml:space="preserve">, but also the status that this language had </w:t>
      </w:r>
      <w:del w:id="75" w:author="Kendra Dickinson" w:date="2023-10-25T10:23:00Z">
        <w:r w:rsidR="0041355A" w:rsidDel="0010104D">
          <w:rPr>
            <w:rFonts w:ascii="Times New Roman" w:hAnsi="Times New Roman" w:cs="Times New Roman"/>
          </w:rPr>
          <w:delText>had until then</w:delText>
        </w:r>
      </w:del>
      <w:ins w:id="76" w:author="Kendra Dickinson" w:date="2023-10-25T10:23:00Z">
        <w:r w:rsidR="0010104D">
          <w:rPr>
            <w:rFonts w:ascii="Times New Roman" w:hAnsi="Times New Roman" w:cs="Times New Roman"/>
          </w:rPr>
          <w:t>up to that point</w:t>
        </w:r>
      </w:ins>
      <w:r w:rsidR="0041355A">
        <w:rPr>
          <w:rFonts w:ascii="Times New Roman" w:hAnsi="Times New Roman" w:cs="Times New Roman"/>
        </w:rPr>
        <w:t xml:space="preserve">. Consequently, </w:t>
      </w:r>
      <w:r w:rsidR="00B5015B">
        <w:rPr>
          <w:rFonts w:ascii="Times New Roman" w:hAnsi="Times New Roman" w:cs="Times New Roman"/>
        </w:rPr>
        <w:t xml:space="preserve">education became </w:t>
      </w:r>
      <w:r w:rsidR="00E42010">
        <w:rPr>
          <w:rFonts w:ascii="Times New Roman" w:hAnsi="Times New Roman" w:cs="Times New Roman"/>
        </w:rPr>
        <w:t>one of the most important</w:t>
      </w:r>
      <w:r w:rsidR="00B5015B">
        <w:rPr>
          <w:rFonts w:ascii="Times New Roman" w:hAnsi="Times New Roman" w:cs="Times New Roman"/>
        </w:rPr>
        <w:t xml:space="preserve"> tool</w:t>
      </w:r>
      <w:r w:rsidR="00E42010">
        <w:rPr>
          <w:rFonts w:ascii="Times New Roman" w:hAnsi="Times New Roman" w:cs="Times New Roman"/>
        </w:rPr>
        <w:t>s</w:t>
      </w:r>
      <w:r w:rsidR="00B5015B">
        <w:rPr>
          <w:rFonts w:ascii="Times New Roman" w:hAnsi="Times New Roman" w:cs="Times New Roman"/>
        </w:rPr>
        <w:t xml:space="preserve"> </w:t>
      </w:r>
      <w:del w:id="77" w:author="Kendra Dickinson" w:date="2023-10-25T10:24:00Z">
        <w:r w:rsidR="00B5015B" w:rsidDel="0010104D">
          <w:rPr>
            <w:rFonts w:ascii="Times New Roman" w:hAnsi="Times New Roman" w:cs="Times New Roman"/>
          </w:rPr>
          <w:delText>to end</w:delText>
        </w:r>
      </w:del>
      <w:ins w:id="78" w:author="Kendra Dickinson" w:date="2023-10-25T10:24:00Z">
        <w:r w:rsidR="0010104D">
          <w:rPr>
            <w:rFonts w:ascii="Times New Roman" w:hAnsi="Times New Roman" w:cs="Times New Roman"/>
          </w:rPr>
          <w:t>in ending</w:t>
        </w:r>
      </w:ins>
      <w:ins w:id="79" w:author="Microsoft Office User" w:date="2023-11-06T08:31:00Z">
        <w:r w:rsidR="007429CE">
          <w:rPr>
            <w:rFonts w:ascii="Times New Roman" w:hAnsi="Times New Roman" w:cs="Times New Roman"/>
          </w:rPr>
          <w:t xml:space="preserve"> </w:t>
        </w:r>
      </w:ins>
      <w:del w:id="80" w:author="Kendra Dickinson" w:date="2023-10-25T10:24:00Z">
        <w:r w:rsidR="00B5015B" w:rsidDel="0010104D">
          <w:rPr>
            <w:rFonts w:ascii="Times New Roman" w:hAnsi="Times New Roman" w:cs="Times New Roman"/>
          </w:rPr>
          <w:delText xml:space="preserve"> with </w:delText>
        </w:r>
      </w:del>
      <w:r w:rsidR="00B5015B">
        <w:rPr>
          <w:rFonts w:ascii="Times New Roman" w:hAnsi="Times New Roman" w:cs="Times New Roman"/>
        </w:rPr>
        <w:t>the situation of diglossia and linguistic substitution in the archipelago.</w:t>
      </w:r>
    </w:p>
    <w:p w14:paraId="20C8DFEC" w14:textId="750947BB" w:rsidR="00E42010" w:rsidRDefault="003D0EB8" w:rsidP="0041355A">
      <w:pPr>
        <w:spacing w:line="480" w:lineRule="auto"/>
        <w:ind w:firstLine="720"/>
        <w:jc w:val="both"/>
        <w:rPr>
          <w:rFonts w:ascii="Times New Roman" w:hAnsi="Times New Roman" w:cs="Times New Roman"/>
        </w:rPr>
      </w:pPr>
      <w:r>
        <w:rPr>
          <w:rFonts w:ascii="Times New Roman" w:hAnsi="Times New Roman" w:cs="Times New Roman"/>
        </w:rPr>
        <w:t xml:space="preserve">The second document, the </w:t>
      </w:r>
      <w:r w:rsidRPr="003D0EB8">
        <w:rPr>
          <w:rFonts w:ascii="Times New Roman" w:hAnsi="Times New Roman" w:cs="Times New Roman"/>
        </w:rPr>
        <w:t>Statute of Autonomy of the Balearic Islands</w:t>
      </w:r>
      <w:r>
        <w:rPr>
          <w:rFonts w:ascii="Times New Roman" w:hAnsi="Times New Roman" w:cs="Times New Roman"/>
        </w:rPr>
        <w:t xml:space="preserve">, was </w:t>
      </w:r>
      <w:r w:rsidR="006529E5">
        <w:rPr>
          <w:rFonts w:ascii="Times New Roman" w:hAnsi="Times New Roman" w:cs="Times New Roman"/>
        </w:rPr>
        <w:t>passed</w:t>
      </w:r>
      <w:r>
        <w:rPr>
          <w:rFonts w:ascii="Times New Roman" w:hAnsi="Times New Roman" w:cs="Times New Roman"/>
        </w:rPr>
        <w:t xml:space="preserve"> five years after the approval of the Spanish Constitution and led to the establishment of a system of self-government</w:t>
      </w:r>
      <w:ins w:id="81" w:author="Kendra Dickinson" w:date="2023-10-25T10:24:00Z">
        <w:r w:rsidR="00CF58DB">
          <w:rPr>
            <w:rFonts w:ascii="Times New Roman" w:hAnsi="Times New Roman" w:cs="Times New Roman"/>
          </w:rPr>
          <w:t xml:space="preserve"> in the region</w:t>
        </w:r>
      </w:ins>
      <w:r>
        <w:rPr>
          <w:rFonts w:ascii="Times New Roman" w:hAnsi="Times New Roman" w:cs="Times New Roman"/>
        </w:rPr>
        <w:t>.</w:t>
      </w:r>
      <w:r w:rsidR="001C691B">
        <w:rPr>
          <w:rFonts w:ascii="Times New Roman" w:hAnsi="Times New Roman" w:cs="Times New Roman"/>
        </w:rPr>
        <w:t xml:space="preserve"> One of the most important aspects of this document in terms of language was the recognition of Catalan as the archipelago’s own language and </w:t>
      </w:r>
      <w:del w:id="82" w:author="Kendra Dickinson" w:date="2023-10-25T10:28:00Z">
        <w:r w:rsidR="001C691B" w:rsidDel="00C24AA2">
          <w:rPr>
            <w:rFonts w:ascii="Times New Roman" w:hAnsi="Times New Roman" w:cs="Times New Roman"/>
          </w:rPr>
          <w:delText>as the official language together with Spanish</w:delText>
        </w:r>
      </w:del>
      <w:ins w:id="83" w:author="Kendra Dickinson" w:date="2023-10-25T10:28:00Z">
        <w:r w:rsidR="00C24AA2">
          <w:rPr>
            <w:rFonts w:ascii="Times New Roman" w:hAnsi="Times New Roman" w:cs="Times New Roman"/>
          </w:rPr>
          <w:t>its status as co-official with Spanish</w:t>
        </w:r>
      </w:ins>
      <w:r w:rsidR="001C691B">
        <w:rPr>
          <w:rFonts w:ascii="Times New Roman" w:hAnsi="Times New Roman" w:cs="Times New Roman"/>
        </w:rPr>
        <w:t xml:space="preserve">, as stated in Article 4.1. </w:t>
      </w:r>
      <w:del w:id="84" w:author="Kendra Dickinson" w:date="2023-10-25T10:28:00Z">
        <w:r w:rsidR="001C691B" w:rsidDel="00C24AA2">
          <w:rPr>
            <w:rFonts w:ascii="Times New Roman" w:hAnsi="Times New Roman" w:cs="Times New Roman"/>
          </w:rPr>
          <w:delText>Likewise,</w:delText>
        </w:r>
      </w:del>
      <w:ins w:id="85" w:author="Kendra Dickinson" w:date="2023-10-25T10:28:00Z">
        <w:r w:rsidR="00C24AA2">
          <w:rPr>
            <w:rFonts w:ascii="Times New Roman" w:hAnsi="Times New Roman" w:cs="Times New Roman"/>
          </w:rPr>
          <w:t>Importantly, it also declared that</w:t>
        </w:r>
      </w:ins>
      <w:r w:rsidR="001C691B">
        <w:rPr>
          <w:rFonts w:ascii="Times New Roman" w:hAnsi="Times New Roman" w:cs="Times New Roman"/>
        </w:rPr>
        <w:t xml:space="preserve"> </w:t>
      </w:r>
      <w:del w:id="86" w:author="Kendra Dickinson" w:date="2023-10-25T10:28:00Z">
        <w:r w:rsidR="001C691B" w:rsidDel="00C24AA2">
          <w:rPr>
            <w:rFonts w:ascii="Times New Roman" w:hAnsi="Times New Roman" w:cs="Times New Roman"/>
          </w:rPr>
          <w:delText xml:space="preserve">it was declared that </w:delText>
        </w:r>
      </w:del>
      <w:r w:rsidR="001C691B">
        <w:rPr>
          <w:rFonts w:ascii="Times New Roman" w:hAnsi="Times New Roman" w:cs="Times New Roman"/>
        </w:rPr>
        <w:t xml:space="preserve">every citizen had the right to use the language and </w:t>
      </w:r>
      <w:del w:id="87" w:author="Kendra Dickinson" w:date="2023-10-25T10:29:00Z">
        <w:r w:rsidR="001C691B" w:rsidDel="00C24AA2">
          <w:rPr>
            <w:rFonts w:ascii="Times New Roman" w:hAnsi="Times New Roman" w:cs="Times New Roman"/>
          </w:rPr>
          <w:delText>that nobody</w:delText>
        </w:r>
      </w:del>
      <w:ins w:id="88" w:author="Kendra Dickinson" w:date="2023-10-25T10:29:00Z">
        <w:r w:rsidR="00C24AA2">
          <w:rPr>
            <w:rFonts w:ascii="Times New Roman" w:hAnsi="Times New Roman" w:cs="Times New Roman"/>
          </w:rPr>
          <w:t>prohibited discrimination on linguistic grounds</w:t>
        </w:r>
      </w:ins>
      <w:r w:rsidR="001C691B">
        <w:rPr>
          <w:rFonts w:ascii="Times New Roman" w:hAnsi="Times New Roman" w:cs="Times New Roman"/>
        </w:rPr>
        <w:t xml:space="preserve"> </w:t>
      </w:r>
      <w:del w:id="89" w:author="Kendra Dickinson" w:date="2023-10-25T10:29:00Z">
        <w:r w:rsidR="001C691B" w:rsidDel="00C24AA2">
          <w:rPr>
            <w:rFonts w:ascii="Times New Roman" w:hAnsi="Times New Roman" w:cs="Times New Roman"/>
          </w:rPr>
          <w:delText xml:space="preserve">could be discriminated for linguistic reasons </w:delText>
        </w:r>
      </w:del>
      <w:r w:rsidR="001C691B">
        <w:rPr>
          <w:rFonts w:ascii="Times New Roman" w:hAnsi="Times New Roman" w:cs="Times New Roman"/>
        </w:rPr>
        <w:t>(Article 4.2). However, of special relevance was the Article 4.3, which stated that:</w:t>
      </w:r>
    </w:p>
    <w:p w14:paraId="6F6423A4" w14:textId="639CDE38" w:rsidR="001C691B" w:rsidRDefault="001C691B" w:rsidP="00665F66">
      <w:pPr>
        <w:spacing w:line="480" w:lineRule="auto"/>
        <w:ind w:left="720"/>
        <w:jc w:val="both"/>
        <w:rPr>
          <w:rFonts w:ascii="Times New Roman" w:hAnsi="Times New Roman" w:cs="Times New Roman"/>
        </w:rPr>
      </w:pPr>
      <w:r w:rsidRPr="001C691B">
        <w:rPr>
          <w:rFonts w:ascii="Times New Roman" w:hAnsi="Times New Roman" w:cs="Times New Roman"/>
        </w:rPr>
        <w:t>The institutions of the Balearic Islands will guarantee the normal and official use of the two languages, will take the necessary measures to ensure their knowledge and will create the conditions to achieve full equality in the two languages in terms of the rights of the citizens of the Balearic Islands</w:t>
      </w:r>
      <w:r w:rsidR="00665F66">
        <w:rPr>
          <w:rFonts w:ascii="Times New Roman" w:hAnsi="Times New Roman" w:cs="Times New Roman"/>
        </w:rPr>
        <w:t xml:space="preserve"> (Article 4.3)</w:t>
      </w:r>
    </w:p>
    <w:p w14:paraId="775AD2B8" w14:textId="05794EDA" w:rsidR="00B5015B" w:rsidRPr="00B6388E" w:rsidRDefault="00FD2BCE" w:rsidP="00B6388E">
      <w:pPr>
        <w:spacing w:line="480" w:lineRule="auto"/>
        <w:ind w:firstLine="720"/>
        <w:jc w:val="both"/>
        <w:rPr>
          <w:rFonts w:ascii="Times New Roman" w:hAnsi="Times New Roman" w:cs="Times New Roman"/>
        </w:rPr>
      </w:pPr>
      <w:r>
        <w:rPr>
          <w:rFonts w:ascii="Times New Roman" w:hAnsi="Times New Roman" w:cs="Times New Roman"/>
        </w:rPr>
        <w:t>In this paragraph, the Government committed to taking all the necessary steps to reach equality between both languages in all domains, but especially to ensure that every citizen in the Balearic Islands had knowledge of both languages</w:t>
      </w:r>
      <w:ins w:id="90" w:author="Kendra Dickinson" w:date="2023-10-25T10:30:00Z">
        <w:r w:rsidR="00AE50D6">
          <w:rPr>
            <w:rFonts w:ascii="Times New Roman" w:hAnsi="Times New Roman" w:cs="Times New Roman"/>
          </w:rPr>
          <w:t>. Importantly</w:t>
        </w:r>
      </w:ins>
      <w:del w:id="91" w:author="Kendra Dickinson" w:date="2023-10-25T10:30:00Z">
        <w:r w:rsidDel="00AE50D6">
          <w:rPr>
            <w:rFonts w:ascii="Times New Roman" w:hAnsi="Times New Roman" w:cs="Times New Roman"/>
          </w:rPr>
          <w:delText>,</w:delText>
        </w:r>
      </w:del>
      <w:r>
        <w:rPr>
          <w:rFonts w:ascii="Times New Roman" w:hAnsi="Times New Roman" w:cs="Times New Roman"/>
        </w:rPr>
        <w:t xml:space="preserve"> </w:t>
      </w:r>
      <w:ins w:id="92" w:author="Kendra Dickinson" w:date="2023-10-25T10:30:00Z">
        <w:r w:rsidR="00AE50D6">
          <w:rPr>
            <w:rFonts w:ascii="Times New Roman" w:hAnsi="Times New Roman" w:cs="Times New Roman"/>
          </w:rPr>
          <w:t>this</w:t>
        </w:r>
      </w:ins>
      <w:del w:id="93" w:author="Kendra Dickinson" w:date="2023-10-25T10:30:00Z">
        <w:r w:rsidDel="00AE50D6">
          <w:rPr>
            <w:rFonts w:ascii="Times New Roman" w:hAnsi="Times New Roman" w:cs="Times New Roman"/>
          </w:rPr>
          <w:delText>which</w:delText>
        </w:r>
      </w:del>
      <w:r>
        <w:rPr>
          <w:rFonts w:ascii="Times New Roman" w:hAnsi="Times New Roman" w:cs="Times New Roman"/>
        </w:rPr>
        <w:t xml:space="preserve"> implied a </w:t>
      </w:r>
      <w:r w:rsidR="00790344">
        <w:rPr>
          <w:rFonts w:ascii="Times New Roman" w:hAnsi="Times New Roman" w:cs="Times New Roman"/>
        </w:rPr>
        <w:t xml:space="preserve">complete </w:t>
      </w:r>
      <w:r>
        <w:rPr>
          <w:rFonts w:ascii="Times New Roman" w:hAnsi="Times New Roman" w:cs="Times New Roman"/>
        </w:rPr>
        <w:t xml:space="preserve">renovation </w:t>
      </w:r>
      <w:r>
        <w:rPr>
          <w:rFonts w:ascii="Times New Roman" w:hAnsi="Times New Roman" w:cs="Times New Roman"/>
        </w:rPr>
        <w:lastRenderedPageBreak/>
        <w:t>of the education</w:t>
      </w:r>
      <w:ins w:id="94" w:author="Kendra Dickinson" w:date="2023-10-25T10:30:00Z">
        <w:r w:rsidR="00AE50D6">
          <w:rPr>
            <w:rFonts w:ascii="Times New Roman" w:hAnsi="Times New Roman" w:cs="Times New Roman"/>
          </w:rPr>
          <w:t>al</w:t>
        </w:r>
      </w:ins>
      <w:r>
        <w:rPr>
          <w:rFonts w:ascii="Times New Roman" w:hAnsi="Times New Roman" w:cs="Times New Roman"/>
        </w:rPr>
        <w:t xml:space="preserve"> system</w:t>
      </w:r>
      <w:r w:rsidR="00790344">
        <w:rPr>
          <w:rFonts w:ascii="Times New Roman" w:hAnsi="Times New Roman" w:cs="Times New Roman"/>
        </w:rPr>
        <w:t>.</w:t>
      </w:r>
      <w:r>
        <w:rPr>
          <w:rFonts w:ascii="Times New Roman" w:hAnsi="Times New Roman" w:cs="Times New Roman"/>
        </w:rPr>
        <w:t xml:space="preserve"> To do so, the Government granted itself exclusive </w:t>
      </w:r>
      <w:commentRangeStart w:id="95"/>
      <w:del w:id="96" w:author="Microsoft Office User" w:date="2023-11-06T08:32:00Z">
        <w:r w:rsidDel="007429CE">
          <w:rPr>
            <w:rFonts w:ascii="Times New Roman" w:hAnsi="Times New Roman" w:cs="Times New Roman"/>
          </w:rPr>
          <w:delText>compet</w:delText>
        </w:r>
        <w:r w:rsidR="00B6388E" w:rsidDel="007429CE">
          <w:rPr>
            <w:rFonts w:ascii="Times New Roman" w:hAnsi="Times New Roman" w:cs="Times New Roman"/>
          </w:rPr>
          <w:delText>ence</w:delText>
        </w:r>
        <w:commentRangeEnd w:id="95"/>
        <w:r w:rsidR="00AE50D6" w:rsidDel="007429CE">
          <w:rPr>
            <w:rStyle w:val="CommentReference"/>
          </w:rPr>
          <w:commentReference w:id="95"/>
        </w:r>
        <w:r w:rsidR="00B6388E" w:rsidDel="007429CE">
          <w:rPr>
            <w:rFonts w:ascii="Times New Roman" w:hAnsi="Times New Roman" w:cs="Times New Roman"/>
          </w:rPr>
          <w:delText xml:space="preserve"> </w:delText>
        </w:r>
      </w:del>
      <w:ins w:id="97" w:author="Microsoft Office User" w:date="2023-11-06T08:32:00Z">
        <w:r w:rsidR="007429CE">
          <w:rPr>
            <w:rFonts w:ascii="Times New Roman" w:hAnsi="Times New Roman" w:cs="Times New Roman"/>
          </w:rPr>
          <w:t>jurisdiction</w:t>
        </w:r>
        <w:r w:rsidR="007429CE">
          <w:rPr>
            <w:rFonts w:ascii="Times New Roman" w:hAnsi="Times New Roman" w:cs="Times New Roman"/>
          </w:rPr>
          <w:t xml:space="preserve"> </w:t>
        </w:r>
      </w:ins>
      <w:r w:rsidR="00B6388E">
        <w:rPr>
          <w:rFonts w:ascii="Times New Roman" w:hAnsi="Times New Roman" w:cs="Times New Roman"/>
        </w:rPr>
        <w:t>for the teaching of Catalan, as stated in Article 35:</w:t>
      </w:r>
    </w:p>
    <w:p w14:paraId="023CC0A3" w14:textId="2E3EA7A4" w:rsidR="00B6388E" w:rsidRPr="00B6388E" w:rsidDel="007429CE" w:rsidRDefault="00B6388E" w:rsidP="00B6388E">
      <w:pPr>
        <w:spacing w:line="480" w:lineRule="auto"/>
        <w:ind w:left="720"/>
        <w:jc w:val="both"/>
        <w:rPr>
          <w:del w:id="98" w:author="Microsoft Office User" w:date="2023-11-06T08:49:00Z"/>
          <w:rFonts w:ascii="Times New Roman" w:hAnsi="Times New Roman" w:cs="Times New Roman"/>
        </w:rPr>
      </w:pPr>
      <w:r w:rsidRPr="00B6388E">
        <w:rPr>
          <w:rFonts w:ascii="Times New Roman" w:hAnsi="Times New Roman" w:cs="Times New Roman"/>
        </w:rPr>
        <w:t xml:space="preserve">The Autonomous Community has exclusive competence for the teaching of the Catalan language, </w:t>
      </w:r>
      <w:r>
        <w:rPr>
          <w:rFonts w:ascii="Times New Roman" w:hAnsi="Times New Roman" w:cs="Times New Roman"/>
        </w:rPr>
        <w:t xml:space="preserve">the own language of </w:t>
      </w:r>
      <w:r w:rsidRPr="00B6388E">
        <w:rPr>
          <w:rFonts w:ascii="Times New Roman" w:hAnsi="Times New Roman" w:cs="Times New Roman"/>
        </w:rPr>
        <w:t xml:space="preserve">the Balearic Islands, in accordance with the autochthonous literary tradition. To normalize it will be an objective of the public authorities of the Autonomous Community. The insular modalities of the Catalan of </w:t>
      </w:r>
      <w:r w:rsidR="005C015D">
        <w:rPr>
          <w:rFonts w:ascii="Times New Roman" w:hAnsi="Times New Roman" w:cs="Times New Roman"/>
        </w:rPr>
        <w:t>Mallorca</w:t>
      </w:r>
      <w:r w:rsidRPr="00B6388E">
        <w:rPr>
          <w:rFonts w:ascii="Times New Roman" w:hAnsi="Times New Roman" w:cs="Times New Roman"/>
        </w:rPr>
        <w:t xml:space="preserve">, </w:t>
      </w:r>
      <w:r w:rsidR="005C015D">
        <w:rPr>
          <w:rFonts w:ascii="Times New Roman" w:hAnsi="Times New Roman" w:cs="Times New Roman"/>
        </w:rPr>
        <w:t>Menorca</w:t>
      </w:r>
      <w:r w:rsidRPr="00B6388E">
        <w:rPr>
          <w:rFonts w:ascii="Times New Roman" w:hAnsi="Times New Roman" w:cs="Times New Roman"/>
        </w:rPr>
        <w:t xml:space="preserve">, </w:t>
      </w:r>
      <w:r w:rsidR="005C015D">
        <w:rPr>
          <w:rFonts w:ascii="Times New Roman" w:hAnsi="Times New Roman" w:cs="Times New Roman"/>
        </w:rPr>
        <w:t>Eivissa</w:t>
      </w:r>
      <w:r w:rsidRPr="00B6388E">
        <w:rPr>
          <w:rFonts w:ascii="Times New Roman" w:hAnsi="Times New Roman" w:cs="Times New Roman"/>
        </w:rPr>
        <w:t xml:space="preserve"> and Formentera will be the object of study and protection, without prejudice to the unity of the language.</w:t>
      </w:r>
    </w:p>
    <w:p w14:paraId="7881185A" w14:textId="77777777" w:rsidR="007429CE" w:rsidRDefault="007429CE" w:rsidP="007429CE">
      <w:pPr>
        <w:spacing w:line="480" w:lineRule="auto"/>
        <w:ind w:left="720"/>
        <w:jc w:val="both"/>
        <w:rPr>
          <w:ins w:id="99" w:author="Microsoft Office User" w:date="2023-11-06T08:49:00Z"/>
          <w:rFonts w:ascii="Times New Roman" w:hAnsi="Times New Roman" w:cs="Times New Roman"/>
        </w:rPr>
        <w:pPrChange w:id="100" w:author="Microsoft Office User" w:date="2023-11-06T08:49:00Z">
          <w:pPr>
            <w:spacing w:line="480" w:lineRule="auto"/>
            <w:jc w:val="both"/>
          </w:pPr>
        </w:pPrChange>
      </w:pPr>
    </w:p>
    <w:p w14:paraId="7D580BFB" w14:textId="4DA16FA8" w:rsidR="009A2819" w:rsidRDefault="007429CE" w:rsidP="007429CE">
      <w:pPr>
        <w:spacing w:line="480" w:lineRule="auto"/>
        <w:ind w:firstLine="720"/>
        <w:jc w:val="both"/>
        <w:rPr>
          <w:rFonts w:ascii="Times New Roman" w:hAnsi="Times New Roman" w:cs="Times New Roman"/>
        </w:rPr>
      </w:pPr>
      <w:ins w:id="101" w:author="Microsoft Office User" w:date="2023-11-06T08:49:00Z">
        <w:r w:rsidRPr="007429CE">
          <w:rPr>
            <w:rFonts w:ascii="Times New Roman" w:hAnsi="Times New Roman" w:cs="Times New Roman"/>
            <w:rPrChange w:id="102" w:author="Microsoft Office User" w:date="2023-11-06T08:49:00Z">
              <w:rPr>
                <w:rFonts w:ascii="Segoe UI" w:hAnsi="Segoe UI" w:cs="Segoe UI"/>
                <w:color w:val="374151"/>
                <w:shd w:val="clear" w:color="auto" w:fill="F7F7F8"/>
              </w:rPr>
            </w:rPrChange>
          </w:rPr>
          <w:t xml:space="preserve">In addition to the </w:t>
        </w:r>
      </w:ins>
      <w:ins w:id="103" w:author="Microsoft Office User" w:date="2023-11-06T08:50:00Z">
        <w:r>
          <w:rPr>
            <w:rFonts w:ascii="Times New Roman" w:hAnsi="Times New Roman" w:cs="Times New Roman"/>
          </w:rPr>
          <w:t>teaching</w:t>
        </w:r>
      </w:ins>
      <w:ins w:id="104" w:author="Microsoft Office User" w:date="2023-11-06T08:49:00Z">
        <w:r w:rsidRPr="007429CE">
          <w:rPr>
            <w:rFonts w:ascii="Times New Roman" w:hAnsi="Times New Roman" w:cs="Times New Roman"/>
            <w:rPrChange w:id="105" w:author="Microsoft Office User" w:date="2023-11-06T08:49:00Z">
              <w:rPr>
                <w:rFonts w:ascii="Segoe UI" w:hAnsi="Segoe UI" w:cs="Segoe UI"/>
                <w:color w:val="374151"/>
                <w:shd w:val="clear" w:color="auto" w:fill="F7F7F8"/>
              </w:rPr>
            </w:rPrChange>
          </w:rPr>
          <w:t xml:space="preserve"> of Catalan, the </w:t>
        </w:r>
      </w:ins>
      <w:ins w:id="106" w:author="Microsoft Office User" w:date="2023-11-06T08:50:00Z">
        <w:r>
          <w:rPr>
            <w:rFonts w:ascii="Times New Roman" w:hAnsi="Times New Roman" w:cs="Times New Roman"/>
          </w:rPr>
          <w:t>G</w:t>
        </w:r>
      </w:ins>
      <w:ins w:id="107" w:author="Microsoft Office User" w:date="2023-11-06T08:49:00Z">
        <w:r w:rsidRPr="007429CE">
          <w:rPr>
            <w:rFonts w:ascii="Times New Roman" w:hAnsi="Times New Roman" w:cs="Times New Roman"/>
            <w:rPrChange w:id="108" w:author="Microsoft Office User" w:date="2023-11-06T08:49:00Z">
              <w:rPr>
                <w:rFonts w:ascii="Segoe UI" w:hAnsi="Segoe UI" w:cs="Segoe UI"/>
                <w:color w:val="374151"/>
                <w:shd w:val="clear" w:color="auto" w:fill="F7F7F8"/>
              </w:rPr>
            </w:rPrChange>
          </w:rPr>
          <w:t>overnment undertook the challenging task of fostering the normalization of the language. It</w:t>
        </w:r>
      </w:ins>
      <w:ins w:id="109" w:author="Microsoft Office User" w:date="2023-11-06T08:50:00Z">
        <w:r>
          <w:rPr>
            <w:rFonts w:ascii="Times New Roman" w:hAnsi="Times New Roman" w:cs="Times New Roman"/>
          </w:rPr>
          <w:t xml:space="preserve"> i</w:t>
        </w:r>
      </w:ins>
      <w:ins w:id="110" w:author="Microsoft Office User" w:date="2023-11-06T08:49:00Z">
        <w:r w:rsidRPr="007429CE">
          <w:rPr>
            <w:rFonts w:ascii="Times New Roman" w:hAnsi="Times New Roman" w:cs="Times New Roman"/>
            <w:rPrChange w:id="111" w:author="Microsoft Office User" w:date="2023-11-06T08:49:00Z">
              <w:rPr>
                <w:rFonts w:ascii="Segoe UI" w:hAnsi="Segoe UI" w:cs="Segoe UI"/>
                <w:color w:val="374151"/>
                <w:shd w:val="clear" w:color="auto" w:fill="F7F7F8"/>
              </w:rPr>
            </w:rPrChange>
          </w:rPr>
          <w:t xml:space="preserve">s worth noting that, within this context, the term </w:t>
        </w:r>
      </w:ins>
      <w:ins w:id="112" w:author="Microsoft Office User" w:date="2023-11-06T08:50:00Z">
        <w:r>
          <w:rPr>
            <w:rFonts w:ascii="Times New Roman" w:hAnsi="Times New Roman" w:cs="Times New Roman"/>
          </w:rPr>
          <w:t>“</w:t>
        </w:r>
      </w:ins>
      <w:ins w:id="113" w:author="Microsoft Office User" w:date="2023-11-06T08:49:00Z">
        <w:r w:rsidRPr="007429CE">
          <w:rPr>
            <w:rFonts w:ascii="Times New Roman" w:hAnsi="Times New Roman" w:cs="Times New Roman"/>
            <w:rPrChange w:id="114" w:author="Microsoft Office User" w:date="2023-11-06T08:49:00Z">
              <w:rPr>
                <w:rFonts w:ascii="Segoe UI" w:hAnsi="Segoe UI" w:cs="Segoe UI"/>
                <w:color w:val="374151"/>
                <w:shd w:val="clear" w:color="auto" w:fill="F7F7F8"/>
              </w:rPr>
            </w:rPrChange>
          </w:rPr>
          <w:t>normalization</w:t>
        </w:r>
      </w:ins>
      <w:ins w:id="115" w:author="Microsoft Office User" w:date="2023-11-06T08:50:00Z">
        <w:r>
          <w:rPr>
            <w:rFonts w:ascii="Times New Roman" w:hAnsi="Times New Roman" w:cs="Times New Roman"/>
          </w:rPr>
          <w:t>”</w:t>
        </w:r>
      </w:ins>
      <w:ins w:id="116" w:author="Microsoft Office User" w:date="2023-11-06T08:49:00Z">
        <w:r w:rsidRPr="007429CE">
          <w:rPr>
            <w:rFonts w:ascii="Times New Roman" w:hAnsi="Times New Roman" w:cs="Times New Roman"/>
            <w:rPrChange w:id="117" w:author="Microsoft Office User" w:date="2023-11-06T08:49:00Z">
              <w:rPr>
                <w:rFonts w:ascii="Segoe UI" w:hAnsi="Segoe UI" w:cs="Segoe UI"/>
                <w:color w:val="374151"/>
                <w:shd w:val="clear" w:color="auto" w:fill="F7F7F8"/>
              </w:rPr>
            </w:rPrChange>
          </w:rPr>
          <w:t xml:space="preserve"> carries two distinct connotations. </w:t>
        </w:r>
      </w:ins>
      <w:ins w:id="118" w:author="Microsoft Office User" w:date="2023-11-06T09:08:00Z">
        <w:r>
          <w:rPr>
            <w:rFonts w:ascii="Times New Roman" w:hAnsi="Times New Roman" w:cs="Times New Roman"/>
          </w:rPr>
          <w:t>On the one hand</w:t>
        </w:r>
      </w:ins>
      <w:ins w:id="119" w:author="Microsoft Office User" w:date="2023-11-06T08:49:00Z">
        <w:r w:rsidRPr="007429CE">
          <w:rPr>
            <w:rFonts w:ascii="Times New Roman" w:hAnsi="Times New Roman" w:cs="Times New Roman"/>
            <w:rPrChange w:id="120" w:author="Microsoft Office User" w:date="2023-11-06T08:49:00Z">
              <w:rPr>
                <w:rFonts w:ascii="Segoe UI" w:hAnsi="Segoe UI" w:cs="Segoe UI"/>
                <w:color w:val="374151"/>
                <w:shd w:val="clear" w:color="auto" w:fill="F7F7F8"/>
              </w:rPr>
            </w:rPrChange>
          </w:rPr>
          <w:t xml:space="preserve">, it can pertain to the establishment of linguistic </w:t>
        </w:r>
      </w:ins>
      <w:ins w:id="121" w:author="Microsoft Office User" w:date="2023-11-06T08:50:00Z">
        <w:r>
          <w:rPr>
            <w:rFonts w:ascii="Times New Roman" w:hAnsi="Times New Roman" w:cs="Times New Roman"/>
          </w:rPr>
          <w:t>“</w:t>
        </w:r>
      </w:ins>
      <w:ins w:id="122" w:author="Microsoft Office User" w:date="2023-11-06T08:49:00Z">
        <w:r w:rsidRPr="007429CE">
          <w:rPr>
            <w:rFonts w:ascii="Times New Roman" w:hAnsi="Times New Roman" w:cs="Times New Roman"/>
            <w:rPrChange w:id="123" w:author="Microsoft Office User" w:date="2023-11-06T08:49:00Z">
              <w:rPr>
                <w:rFonts w:ascii="Segoe UI" w:hAnsi="Segoe UI" w:cs="Segoe UI"/>
                <w:color w:val="374151"/>
                <w:shd w:val="clear" w:color="auto" w:fill="F7F7F8"/>
              </w:rPr>
            </w:rPrChange>
          </w:rPr>
          <w:t>norms</w:t>
        </w:r>
      </w:ins>
      <w:ins w:id="124" w:author="Microsoft Office User" w:date="2023-11-06T08:50:00Z">
        <w:r>
          <w:rPr>
            <w:rFonts w:ascii="Times New Roman" w:hAnsi="Times New Roman" w:cs="Times New Roman"/>
          </w:rPr>
          <w:t xml:space="preserve">” </w:t>
        </w:r>
      </w:ins>
      <w:ins w:id="125" w:author="Microsoft Office User" w:date="2023-11-06T08:49:00Z">
        <w:r w:rsidRPr="007429CE">
          <w:rPr>
            <w:rFonts w:ascii="Times New Roman" w:hAnsi="Times New Roman" w:cs="Times New Roman"/>
            <w:rPrChange w:id="126" w:author="Microsoft Office User" w:date="2023-11-06T08:49:00Z">
              <w:rPr>
                <w:rFonts w:ascii="Segoe UI" w:hAnsi="Segoe UI" w:cs="Segoe UI"/>
                <w:color w:val="374151"/>
                <w:shd w:val="clear" w:color="auto" w:fill="F7F7F8"/>
              </w:rPr>
            </w:rPrChange>
          </w:rPr>
          <w:t xml:space="preserve">or rules, encompassing aspects such as grammar and orthography. </w:t>
        </w:r>
      </w:ins>
      <w:ins w:id="127" w:author="Microsoft Office User" w:date="2023-11-06T09:01:00Z">
        <w:r>
          <w:rPr>
            <w:rFonts w:ascii="Times New Roman" w:hAnsi="Times New Roman" w:cs="Times New Roman"/>
          </w:rPr>
          <w:t>In this regard, we</w:t>
        </w:r>
      </w:ins>
      <w:ins w:id="128" w:author="Microsoft Office User" w:date="2023-11-06T09:02:00Z">
        <w:r>
          <w:rPr>
            <w:rFonts w:ascii="Times New Roman" w:hAnsi="Times New Roman" w:cs="Times New Roman"/>
          </w:rPr>
          <w:t xml:space="preserve"> need to keep three aspects in mind. First, Catalan’s</w:t>
        </w:r>
      </w:ins>
      <w:ins w:id="129" w:author="Microsoft Office User" w:date="2023-11-06T09:03:00Z">
        <w:r>
          <w:rPr>
            <w:rFonts w:ascii="Times New Roman" w:hAnsi="Times New Roman" w:cs="Times New Roman"/>
          </w:rPr>
          <w:t xml:space="preserve"> last process of normalization had taken place between 1913 and 1930, which means that its grammar and ortho</w:t>
        </w:r>
      </w:ins>
      <w:ins w:id="130" w:author="Microsoft Office User" w:date="2023-11-06T09:04:00Z">
        <w:r>
          <w:rPr>
            <w:rFonts w:ascii="Times New Roman" w:hAnsi="Times New Roman" w:cs="Times New Roman"/>
          </w:rPr>
          <w:t xml:space="preserve">graphy </w:t>
        </w:r>
        <w:r w:rsidRPr="007429CE">
          <w:rPr>
            <w:rFonts w:ascii="Times New Roman" w:hAnsi="Times New Roman" w:cs="Times New Roman"/>
            <w:highlight w:val="yellow"/>
            <w:rPrChange w:id="131" w:author="Microsoft Office User" w:date="2023-11-06T09:11:00Z">
              <w:rPr>
                <w:rFonts w:ascii="Times New Roman" w:hAnsi="Times New Roman" w:cs="Times New Roman"/>
              </w:rPr>
            </w:rPrChange>
          </w:rPr>
          <w:t>needed to be modernized</w:t>
        </w:r>
        <w:r>
          <w:rPr>
            <w:rFonts w:ascii="Times New Roman" w:hAnsi="Times New Roman" w:cs="Times New Roman"/>
          </w:rPr>
          <w:t xml:space="preserve">. </w:t>
        </w:r>
      </w:ins>
      <w:ins w:id="132" w:author="Microsoft Office User" w:date="2023-11-06T09:03:00Z">
        <w:r>
          <w:rPr>
            <w:rFonts w:ascii="Times New Roman" w:hAnsi="Times New Roman" w:cs="Times New Roman"/>
          </w:rPr>
          <w:t>Second,</w:t>
        </w:r>
      </w:ins>
      <w:ins w:id="133" w:author="Microsoft Office User" w:date="2023-11-06T09:04:00Z">
        <w:r>
          <w:rPr>
            <w:rFonts w:ascii="Times New Roman" w:hAnsi="Times New Roman" w:cs="Times New Roman"/>
          </w:rPr>
          <w:t xml:space="preserve"> the</w:t>
        </w:r>
      </w:ins>
      <w:ins w:id="134" w:author="Microsoft Office User" w:date="2023-11-06T08:49:00Z">
        <w:r w:rsidRPr="007429CE">
          <w:rPr>
            <w:rFonts w:ascii="Times New Roman" w:hAnsi="Times New Roman" w:cs="Times New Roman"/>
            <w:rPrChange w:id="135" w:author="Microsoft Office User" w:date="2023-11-06T08:49:00Z">
              <w:rPr>
                <w:rFonts w:ascii="Segoe UI" w:hAnsi="Segoe UI" w:cs="Segoe UI"/>
                <w:color w:val="374151"/>
                <w:shd w:val="clear" w:color="auto" w:fill="F7F7F8"/>
              </w:rPr>
            </w:rPrChange>
          </w:rPr>
          <w:t xml:space="preserve"> teaching and learning of Catalan had been </w:t>
        </w:r>
      </w:ins>
      <w:ins w:id="136" w:author="Microsoft Office User" w:date="2023-11-06T09:04:00Z">
        <w:r>
          <w:rPr>
            <w:rFonts w:ascii="Times New Roman" w:hAnsi="Times New Roman" w:cs="Times New Roman"/>
          </w:rPr>
          <w:t>forbidden</w:t>
        </w:r>
      </w:ins>
      <w:ins w:id="137" w:author="Microsoft Office User" w:date="2023-11-06T08:49:00Z">
        <w:r w:rsidRPr="007429CE">
          <w:rPr>
            <w:rFonts w:ascii="Times New Roman" w:hAnsi="Times New Roman" w:cs="Times New Roman"/>
            <w:rPrChange w:id="138" w:author="Microsoft Office User" w:date="2023-11-06T08:49:00Z">
              <w:rPr>
                <w:rFonts w:ascii="Segoe UI" w:hAnsi="Segoe UI" w:cs="Segoe UI"/>
                <w:color w:val="374151"/>
                <w:shd w:val="clear" w:color="auto" w:fill="F7F7F8"/>
              </w:rPr>
            </w:rPrChange>
          </w:rPr>
          <w:t xml:space="preserve"> for four decades</w:t>
        </w:r>
      </w:ins>
      <w:ins w:id="139" w:author="Microsoft Office User" w:date="2023-11-06T09:04:00Z">
        <w:r>
          <w:rPr>
            <w:rFonts w:ascii="Times New Roman" w:hAnsi="Times New Roman" w:cs="Times New Roman"/>
          </w:rPr>
          <w:t xml:space="preserve"> under Franco’s dictatorship</w:t>
        </w:r>
      </w:ins>
      <w:ins w:id="140" w:author="Microsoft Office User" w:date="2023-11-06T08:49:00Z">
        <w:r w:rsidRPr="007429CE">
          <w:rPr>
            <w:rFonts w:ascii="Times New Roman" w:hAnsi="Times New Roman" w:cs="Times New Roman"/>
            <w:rPrChange w:id="141" w:author="Microsoft Office User" w:date="2023-11-06T08:49:00Z">
              <w:rPr>
                <w:rFonts w:ascii="Segoe UI" w:hAnsi="Segoe UI" w:cs="Segoe UI"/>
                <w:color w:val="374151"/>
                <w:shd w:val="clear" w:color="auto" w:fill="F7F7F8"/>
              </w:rPr>
            </w:rPrChange>
          </w:rPr>
          <w:t xml:space="preserve">, hindering formal education in the language. </w:t>
        </w:r>
      </w:ins>
      <w:ins w:id="142" w:author="Microsoft Office User" w:date="2023-11-06T09:04:00Z">
        <w:r>
          <w:rPr>
            <w:rFonts w:ascii="Times New Roman" w:hAnsi="Times New Roman" w:cs="Times New Roman"/>
          </w:rPr>
          <w:t>Finally</w:t>
        </w:r>
      </w:ins>
      <w:ins w:id="143" w:author="Microsoft Office User" w:date="2023-11-06T08:49:00Z">
        <w:r w:rsidRPr="007429CE">
          <w:rPr>
            <w:rFonts w:ascii="Times New Roman" w:hAnsi="Times New Roman" w:cs="Times New Roman"/>
            <w:rPrChange w:id="144" w:author="Microsoft Office User" w:date="2023-11-06T08:49:00Z">
              <w:rPr>
                <w:rFonts w:ascii="Segoe UI" w:hAnsi="Segoe UI" w:cs="Segoe UI"/>
                <w:color w:val="374151"/>
                <w:shd w:val="clear" w:color="auto" w:fill="F7F7F8"/>
              </w:rPr>
            </w:rPrChange>
          </w:rPr>
          <w:t>, due to Catalan</w:t>
        </w:r>
      </w:ins>
      <w:ins w:id="145" w:author="Microsoft Office User" w:date="2023-11-06T09:07:00Z">
        <w:r>
          <w:rPr>
            <w:rFonts w:ascii="Times New Roman" w:hAnsi="Times New Roman" w:cs="Times New Roman"/>
          </w:rPr>
          <w:t>’</w:t>
        </w:r>
      </w:ins>
      <w:ins w:id="146" w:author="Microsoft Office User" w:date="2023-11-06T08:49:00Z">
        <w:r w:rsidRPr="007429CE">
          <w:rPr>
            <w:rFonts w:ascii="Times New Roman" w:hAnsi="Times New Roman" w:cs="Times New Roman"/>
            <w:rPrChange w:id="147" w:author="Microsoft Office User" w:date="2023-11-06T08:49:00Z">
              <w:rPr>
                <w:rFonts w:ascii="Segoe UI" w:hAnsi="Segoe UI" w:cs="Segoe UI"/>
                <w:color w:val="374151"/>
                <w:shd w:val="clear" w:color="auto" w:fill="F7F7F8"/>
              </w:rPr>
            </w:rPrChange>
          </w:rPr>
          <w:t>s subordinate status during this period, it had been significantly influenced by Spanish</w:t>
        </w:r>
      </w:ins>
      <w:ins w:id="148" w:author="Microsoft Office User" w:date="2023-11-06T09:08:00Z">
        <w:r>
          <w:rPr>
            <w:rFonts w:ascii="Times New Roman" w:hAnsi="Times New Roman" w:cs="Times New Roman"/>
          </w:rPr>
          <w:t>. On the other hand,</w:t>
        </w:r>
        <w:r w:rsidDel="007429CE">
          <w:rPr>
            <w:rFonts w:ascii="Times New Roman" w:hAnsi="Times New Roman" w:cs="Times New Roman"/>
          </w:rPr>
          <w:t xml:space="preserve"> </w:t>
        </w:r>
        <w:r>
          <w:rPr>
            <w:rFonts w:ascii="Times New Roman" w:hAnsi="Times New Roman" w:cs="Times New Roman"/>
          </w:rPr>
          <w:t>t</w:t>
        </w:r>
      </w:ins>
      <w:del w:id="149" w:author="Microsoft Office User" w:date="2023-11-06T08:50:00Z">
        <w:r w:rsidR="00790344" w:rsidDel="007429CE">
          <w:rPr>
            <w:rFonts w:ascii="Times New Roman" w:hAnsi="Times New Roman" w:cs="Times New Roman"/>
          </w:rPr>
          <w:delText>In addition to the teaching of Catalan, the Government assumed the difficult task of promoting the normalization of the language</w:delText>
        </w:r>
      </w:del>
      <w:del w:id="150" w:author="Microsoft Office User" w:date="2023-11-06T08:39:00Z">
        <w:r w:rsidR="00790344" w:rsidDel="007429CE">
          <w:rPr>
            <w:rFonts w:ascii="Times New Roman" w:hAnsi="Times New Roman" w:cs="Times New Roman"/>
          </w:rPr>
          <w:delText xml:space="preserve"> in a society that</w:delText>
        </w:r>
      </w:del>
      <w:del w:id="151" w:author="Microsoft Office User" w:date="2023-11-06T08:40:00Z">
        <w:r w:rsidR="00790344" w:rsidDel="007429CE">
          <w:rPr>
            <w:rFonts w:ascii="Times New Roman" w:hAnsi="Times New Roman" w:cs="Times New Roman"/>
          </w:rPr>
          <w:delText xml:space="preserve"> </w:delText>
        </w:r>
        <w:commentRangeStart w:id="152"/>
        <w:r w:rsidR="00790344" w:rsidDel="007429CE">
          <w:rPr>
            <w:rFonts w:ascii="Times New Roman" w:hAnsi="Times New Roman" w:cs="Times New Roman"/>
          </w:rPr>
          <w:delText>had had no choice but to spend the las</w:delText>
        </w:r>
        <w:r w:rsidR="00337194" w:rsidDel="007429CE">
          <w:rPr>
            <w:rFonts w:ascii="Times New Roman" w:hAnsi="Times New Roman" w:cs="Times New Roman"/>
          </w:rPr>
          <w:delText>t</w:delText>
        </w:r>
        <w:r w:rsidR="00790344" w:rsidDel="007429CE">
          <w:rPr>
            <w:rFonts w:ascii="Times New Roman" w:hAnsi="Times New Roman" w:cs="Times New Roman"/>
          </w:rPr>
          <w:delText xml:space="preserve"> forty years overshadowing it</w:delText>
        </w:r>
        <w:commentRangeEnd w:id="152"/>
        <w:r w:rsidR="00AE50D6" w:rsidDel="007429CE">
          <w:rPr>
            <w:rStyle w:val="CommentReference"/>
          </w:rPr>
          <w:commentReference w:id="152"/>
        </w:r>
        <w:r w:rsidR="00790344" w:rsidDel="007429CE">
          <w:rPr>
            <w:rFonts w:ascii="Times New Roman" w:hAnsi="Times New Roman" w:cs="Times New Roman"/>
          </w:rPr>
          <w:delText xml:space="preserve">. </w:delText>
        </w:r>
      </w:del>
      <w:del w:id="153" w:author="Microsoft Office User" w:date="2023-11-06T08:50:00Z">
        <w:r w:rsidR="00907C6D" w:rsidDel="007429CE">
          <w:rPr>
            <w:rFonts w:ascii="Times New Roman" w:hAnsi="Times New Roman" w:cs="Times New Roman"/>
          </w:rPr>
          <w:delText xml:space="preserve">It is important to note that, in this context, the word “normalization” can imply two different meanings. First, it can refer to the </w:delText>
        </w:r>
        <w:r w:rsidR="0049128F" w:rsidDel="007429CE">
          <w:rPr>
            <w:rFonts w:ascii="Times New Roman" w:hAnsi="Times New Roman" w:cs="Times New Roman"/>
          </w:rPr>
          <w:delText xml:space="preserve">task of providing the language with “norms” or rules, whether grammatical, orthographical, etc. </w:delText>
        </w:r>
      </w:del>
      <w:del w:id="154" w:author="Microsoft Office User" w:date="2023-11-06T09:08:00Z">
        <w:r w:rsidR="00337194" w:rsidDel="007429CE">
          <w:rPr>
            <w:rFonts w:ascii="Times New Roman" w:hAnsi="Times New Roman" w:cs="Times New Roman"/>
          </w:rPr>
          <w:delText>It should be noted that</w:delText>
        </w:r>
        <w:r w:rsidR="00CD11FF" w:rsidDel="007429CE">
          <w:rPr>
            <w:rFonts w:ascii="Times New Roman" w:hAnsi="Times New Roman" w:cs="Times New Roman"/>
          </w:rPr>
          <w:delText xml:space="preserve"> the last process of standardization of Catalan had taken</w:delText>
        </w:r>
      </w:del>
      <w:ins w:id="155" w:author="Kendra Dickinson" w:date="2023-10-25T10:57:00Z">
        <w:del w:id="156" w:author="Microsoft Office User" w:date="2023-11-06T09:08:00Z">
          <w:r w:rsidR="009E2E1C" w:rsidDel="007429CE">
            <w:rPr>
              <w:rFonts w:ascii="Times New Roman" w:hAnsi="Times New Roman" w:cs="Times New Roman"/>
            </w:rPr>
            <w:delText>took</w:delText>
          </w:r>
        </w:del>
      </w:ins>
      <w:del w:id="157" w:author="Microsoft Office User" w:date="2023-11-06T09:08:00Z">
        <w:r w:rsidR="00CD11FF" w:rsidDel="007429CE">
          <w:rPr>
            <w:rFonts w:ascii="Times New Roman" w:hAnsi="Times New Roman" w:cs="Times New Roman"/>
          </w:rPr>
          <w:delText xml:space="preserve"> place between 1913 and 1930 by </w:delText>
        </w:r>
      </w:del>
      <w:ins w:id="158" w:author="Kendra Dickinson" w:date="2023-10-25T10:57:00Z">
        <w:del w:id="159" w:author="Microsoft Office User" w:date="2023-11-06T09:08:00Z">
          <w:r w:rsidR="009E2E1C" w:rsidDel="007429CE">
            <w:rPr>
              <w:rFonts w:ascii="Times New Roman" w:hAnsi="Times New Roman" w:cs="Times New Roman"/>
            </w:rPr>
            <w:delText>Catalan g</w:delText>
          </w:r>
        </w:del>
      </w:ins>
      <w:ins w:id="160" w:author="Kendra Dickinson" w:date="2023-10-25T10:58:00Z">
        <w:del w:id="161" w:author="Microsoft Office User" w:date="2023-11-06T09:08:00Z">
          <w:r w:rsidR="009E2E1C" w:rsidDel="007429CE">
            <w:rPr>
              <w:rFonts w:ascii="Times New Roman" w:hAnsi="Times New Roman" w:cs="Times New Roman"/>
            </w:rPr>
            <w:delText xml:space="preserve">rammarian </w:delText>
          </w:r>
        </w:del>
      </w:ins>
      <w:del w:id="162" w:author="Microsoft Office User" w:date="2023-11-06T09:08:00Z">
        <w:r w:rsidR="00CD11FF" w:rsidDel="007429CE">
          <w:rPr>
            <w:rFonts w:ascii="Times New Roman" w:hAnsi="Times New Roman" w:cs="Times New Roman"/>
          </w:rPr>
          <w:delText xml:space="preserve">Pompeu Fabra, </w:delText>
        </w:r>
      </w:del>
      <w:del w:id="163" w:author="Microsoft Office User" w:date="2023-11-06T08:42:00Z">
        <w:r w:rsidR="00CD11FF" w:rsidDel="007429CE">
          <w:rPr>
            <w:rFonts w:ascii="Times New Roman" w:hAnsi="Times New Roman" w:cs="Times New Roman"/>
          </w:rPr>
          <w:delText>who</w:delText>
        </w:r>
      </w:del>
      <w:ins w:id="164" w:author="Kendra Dickinson" w:date="2023-10-25T10:59:00Z">
        <w:del w:id="165" w:author="Microsoft Office User" w:date="2023-11-06T08:42:00Z">
          <w:r w:rsidR="009E2E1C" w:rsidDel="007429CE">
            <w:rPr>
              <w:rFonts w:ascii="Times New Roman" w:hAnsi="Times New Roman" w:cs="Times New Roman"/>
            </w:rPr>
            <w:delText>se dictionaries, grammars, and other texts</w:delText>
          </w:r>
        </w:del>
        <w:del w:id="166" w:author="Microsoft Office User" w:date="2023-11-06T09:08:00Z">
          <w:r w:rsidR="009E2E1C" w:rsidDel="007429CE">
            <w:rPr>
              <w:rFonts w:ascii="Times New Roman" w:hAnsi="Times New Roman" w:cs="Times New Roman"/>
            </w:rPr>
            <w:delText xml:space="preserve"> established</w:delText>
          </w:r>
        </w:del>
      </w:ins>
      <w:del w:id="167" w:author="Microsoft Office User" w:date="2023-11-06T09:08:00Z">
        <w:r w:rsidR="00CD11FF" w:rsidDel="007429CE">
          <w:rPr>
            <w:rFonts w:ascii="Times New Roman" w:hAnsi="Times New Roman" w:cs="Times New Roman"/>
          </w:rPr>
          <w:delText xml:space="preserve"> provided the language with unified and modern orthographic and grammatical rules. Likewise, </w:delText>
        </w:r>
        <w:r w:rsidR="00337194" w:rsidDel="007429CE">
          <w:rPr>
            <w:rFonts w:ascii="Times New Roman" w:hAnsi="Times New Roman" w:cs="Times New Roman"/>
          </w:rPr>
          <w:delText>the teaching and learning of the language had been forbidden</w:delText>
        </w:r>
        <w:r w:rsidR="00CD11FF" w:rsidDel="007429CE">
          <w:rPr>
            <w:rFonts w:ascii="Times New Roman" w:hAnsi="Times New Roman" w:cs="Times New Roman"/>
          </w:rPr>
          <w:delText xml:space="preserve"> for </w:delText>
        </w:r>
        <w:commentRangeStart w:id="168"/>
        <w:r w:rsidR="00CD11FF" w:rsidDel="007429CE">
          <w:rPr>
            <w:rFonts w:ascii="Times New Roman" w:hAnsi="Times New Roman" w:cs="Times New Roman"/>
          </w:rPr>
          <w:delText xml:space="preserve">forty years, </w:delText>
        </w:r>
        <w:commentRangeEnd w:id="168"/>
        <w:r w:rsidR="009E2E1C" w:rsidDel="007429CE">
          <w:rPr>
            <w:rStyle w:val="CommentReference"/>
          </w:rPr>
          <w:commentReference w:id="168"/>
        </w:r>
        <w:r w:rsidR="00CD11FF" w:rsidDel="007429CE">
          <w:rPr>
            <w:rFonts w:ascii="Times New Roman" w:hAnsi="Times New Roman" w:cs="Times New Roman"/>
          </w:rPr>
          <w:delText xml:space="preserve">which prevented the society from receiving formal education in Catalan. Furthermore, </w:delText>
        </w:r>
      </w:del>
      <w:ins w:id="169" w:author="Kendra Dickinson" w:date="2023-10-25T11:00:00Z">
        <w:del w:id="170" w:author="Microsoft Office User" w:date="2023-11-06T09:08:00Z">
          <w:r w:rsidR="009E2E1C" w:rsidDel="007429CE">
            <w:rPr>
              <w:rFonts w:ascii="Times New Roman" w:hAnsi="Times New Roman" w:cs="Times New Roman"/>
            </w:rPr>
            <w:delText>due to the infer</w:delText>
          </w:r>
        </w:del>
      </w:ins>
      <w:ins w:id="171" w:author="Kendra Dickinson" w:date="2023-10-25T11:01:00Z">
        <w:del w:id="172" w:author="Microsoft Office User" w:date="2023-11-06T09:08:00Z">
          <w:r w:rsidR="009E2E1C" w:rsidDel="007429CE">
            <w:rPr>
              <w:rFonts w:ascii="Times New Roman" w:hAnsi="Times New Roman" w:cs="Times New Roman"/>
            </w:rPr>
            <w:delText xml:space="preserve">ior status of Catalan during this time period, it had been greatly influenced by Spanish due to its superior status. </w:delText>
          </w:r>
        </w:del>
      </w:ins>
      <w:del w:id="173" w:author="Microsoft Office User" w:date="2023-11-06T09:08:00Z">
        <w:r w:rsidR="00CD11FF" w:rsidDel="007429CE">
          <w:rPr>
            <w:rFonts w:ascii="Times New Roman" w:hAnsi="Times New Roman" w:cs="Times New Roman"/>
          </w:rPr>
          <w:delText xml:space="preserve">the language had been severely influenced by Spanish, due to its superior status. </w:delText>
        </w:r>
        <w:commentRangeStart w:id="174"/>
        <w:r w:rsidR="00CD11FF" w:rsidDel="007429CE">
          <w:rPr>
            <w:rFonts w:ascii="Times New Roman" w:hAnsi="Times New Roman" w:cs="Times New Roman"/>
          </w:rPr>
          <w:delText xml:space="preserve">Therefore, a process of deep standardization was needed. </w:delText>
        </w:r>
        <w:commentRangeEnd w:id="174"/>
        <w:r w:rsidR="009E2E1C" w:rsidDel="007429CE">
          <w:rPr>
            <w:rStyle w:val="CommentReference"/>
          </w:rPr>
          <w:commentReference w:id="174"/>
        </w:r>
        <w:r w:rsidR="00CD11FF" w:rsidDel="007429CE">
          <w:rPr>
            <w:rFonts w:ascii="Times New Roman" w:hAnsi="Times New Roman" w:cs="Times New Roman"/>
          </w:rPr>
          <w:delText>Second, the meaning of t</w:delText>
        </w:r>
      </w:del>
      <w:r w:rsidR="00CD11FF">
        <w:rPr>
          <w:rFonts w:ascii="Times New Roman" w:hAnsi="Times New Roman" w:cs="Times New Roman"/>
        </w:rPr>
        <w:t>he word “normalization” also referred to the process of normalizing and promoting the use of the language in all contexts</w:t>
      </w:r>
      <w:r w:rsidR="008A6593">
        <w:rPr>
          <w:rFonts w:ascii="Times New Roman" w:hAnsi="Times New Roman" w:cs="Times New Roman"/>
        </w:rPr>
        <w:t xml:space="preserve">, including the public administration, education, and the media. The idea was to encourage the Balearic society to become accustomed to using Catalan in places where only Spanish had been allowed to be used, </w:t>
      </w:r>
      <w:r w:rsidR="00424704">
        <w:rPr>
          <w:rFonts w:ascii="Times New Roman" w:hAnsi="Times New Roman" w:cs="Times New Roman"/>
        </w:rPr>
        <w:t>which can also be seen in the Article 14.3:</w:t>
      </w:r>
    </w:p>
    <w:p w14:paraId="4A7A4973" w14:textId="19417DDE" w:rsidR="00424704" w:rsidRDefault="00424704" w:rsidP="00424704">
      <w:pPr>
        <w:spacing w:line="480" w:lineRule="auto"/>
        <w:ind w:left="720"/>
        <w:jc w:val="both"/>
        <w:rPr>
          <w:rFonts w:ascii="Times New Roman" w:hAnsi="Times New Roman" w:cs="Times New Roman"/>
        </w:rPr>
      </w:pPr>
      <w:r w:rsidRPr="00424704">
        <w:rPr>
          <w:rFonts w:ascii="Times New Roman" w:hAnsi="Times New Roman" w:cs="Times New Roman"/>
        </w:rPr>
        <w:lastRenderedPageBreak/>
        <w:t>The citizens of the Balearic Islands shall have the right to address the Administration of the Autonomous Community in any of its two official languages and to receive a reply in the same language used.</w:t>
      </w:r>
    </w:p>
    <w:p w14:paraId="0449BE89" w14:textId="677CA566" w:rsidR="00424704" w:rsidRDefault="006529E5" w:rsidP="006C4A08">
      <w:pPr>
        <w:spacing w:line="480" w:lineRule="auto"/>
        <w:ind w:firstLine="720"/>
        <w:jc w:val="both"/>
        <w:rPr>
          <w:rFonts w:ascii="Times New Roman" w:hAnsi="Times New Roman" w:cs="Times New Roman"/>
        </w:rPr>
      </w:pPr>
      <w:r>
        <w:rPr>
          <w:rFonts w:ascii="Times New Roman" w:hAnsi="Times New Roman" w:cs="Times New Roman"/>
        </w:rPr>
        <w:t xml:space="preserve">This need for a process of linguistic normalization </w:t>
      </w:r>
      <w:r w:rsidR="00D601BA">
        <w:rPr>
          <w:rFonts w:ascii="Times New Roman" w:hAnsi="Times New Roman" w:cs="Times New Roman"/>
        </w:rPr>
        <w:t>drove</w:t>
      </w:r>
      <w:r>
        <w:rPr>
          <w:rFonts w:ascii="Times New Roman" w:hAnsi="Times New Roman" w:cs="Times New Roman"/>
        </w:rPr>
        <w:t xml:space="preserve"> the passing of the </w:t>
      </w:r>
      <w:bookmarkStart w:id="175" w:name="_Hlk147496184"/>
      <w:r w:rsidR="007A7E4D">
        <w:rPr>
          <w:rFonts w:ascii="Times New Roman" w:hAnsi="Times New Roman" w:cs="Times New Roman"/>
        </w:rPr>
        <w:t xml:space="preserve">Linguistic Normalization of the Balearic Islands Act </w:t>
      </w:r>
      <w:bookmarkEnd w:id="175"/>
      <w:r w:rsidR="007A7E4D">
        <w:rPr>
          <w:rFonts w:ascii="Times New Roman" w:hAnsi="Times New Roman" w:cs="Times New Roman"/>
        </w:rPr>
        <w:t>in 1986. Th</w:t>
      </w:r>
      <w:r w:rsidR="00D601BA">
        <w:rPr>
          <w:rFonts w:ascii="Times New Roman" w:hAnsi="Times New Roman" w:cs="Times New Roman"/>
        </w:rPr>
        <w:t xml:space="preserve">e main goal of this new regulation was to </w:t>
      </w:r>
      <w:ins w:id="176" w:author="Kendra Dickinson" w:date="2023-10-25T11:02:00Z">
        <w:r w:rsidR="009E2E1C">
          <w:rPr>
            <w:rFonts w:ascii="Times New Roman" w:hAnsi="Times New Roman" w:cs="Times New Roman"/>
          </w:rPr>
          <w:t xml:space="preserve">further </w:t>
        </w:r>
      </w:ins>
      <w:r w:rsidR="00D601BA">
        <w:rPr>
          <w:rFonts w:ascii="Times New Roman" w:hAnsi="Times New Roman" w:cs="Times New Roman"/>
        </w:rPr>
        <w:t>develop the Article 3 of the Statute of Autonomy of the Balearic Islands with regards to the normalization of Catalan as the islands’ own language and to ensure the use of both Catalan and Spanish as the two official languages</w:t>
      </w:r>
      <w:r w:rsidR="006C4A08">
        <w:rPr>
          <w:rFonts w:ascii="Times New Roman" w:hAnsi="Times New Roman" w:cs="Times New Roman"/>
        </w:rPr>
        <w:t xml:space="preserve">. </w:t>
      </w:r>
      <w:r w:rsidR="00D601BA">
        <w:rPr>
          <w:rFonts w:ascii="Times New Roman" w:hAnsi="Times New Roman" w:cs="Times New Roman"/>
        </w:rPr>
        <w:t xml:space="preserve">Accordingly, </w:t>
      </w:r>
      <w:r w:rsidR="008023AA">
        <w:rPr>
          <w:rFonts w:ascii="Times New Roman" w:hAnsi="Times New Roman" w:cs="Times New Roman"/>
        </w:rPr>
        <w:t>the specific objectives of this law were stated in Article 1.2:</w:t>
      </w:r>
    </w:p>
    <w:p w14:paraId="6AEF2858" w14:textId="362EE796" w:rsidR="008023AA" w:rsidRPr="008023AA" w:rsidRDefault="008023AA" w:rsidP="008023AA">
      <w:pPr>
        <w:spacing w:line="480" w:lineRule="auto"/>
        <w:ind w:left="720"/>
        <w:jc w:val="both"/>
        <w:rPr>
          <w:rFonts w:ascii="Times New Roman" w:hAnsi="Times New Roman" w:cs="Times New Roman"/>
        </w:rPr>
      </w:pPr>
      <w:r>
        <w:rPr>
          <w:rFonts w:ascii="Times New Roman" w:hAnsi="Times New Roman" w:cs="Times New Roman"/>
        </w:rPr>
        <w:t xml:space="preserve">a) </w:t>
      </w:r>
      <w:r w:rsidRPr="008023AA">
        <w:rPr>
          <w:rFonts w:ascii="Times New Roman" w:hAnsi="Times New Roman" w:cs="Times New Roman"/>
        </w:rPr>
        <w:t xml:space="preserve">To make effective the progressive and normal use of the Catalan language in the official and administrative </w:t>
      </w:r>
      <w:r>
        <w:rPr>
          <w:rFonts w:ascii="Times New Roman" w:hAnsi="Times New Roman" w:cs="Times New Roman"/>
        </w:rPr>
        <w:t>domain</w:t>
      </w:r>
      <w:r w:rsidRPr="008023AA">
        <w:rPr>
          <w:rFonts w:ascii="Times New Roman" w:hAnsi="Times New Roman" w:cs="Times New Roman"/>
        </w:rPr>
        <w:t>.</w:t>
      </w:r>
    </w:p>
    <w:p w14:paraId="30DDB195" w14:textId="0AAF58A3" w:rsidR="008023AA" w:rsidRPr="008023AA" w:rsidRDefault="008023AA" w:rsidP="008023AA">
      <w:pPr>
        <w:spacing w:line="480" w:lineRule="auto"/>
        <w:ind w:left="720"/>
        <w:jc w:val="both"/>
        <w:rPr>
          <w:rFonts w:ascii="Times New Roman" w:hAnsi="Times New Roman" w:cs="Times New Roman"/>
        </w:rPr>
      </w:pPr>
      <w:r w:rsidRPr="008023AA">
        <w:rPr>
          <w:rFonts w:ascii="Times New Roman" w:hAnsi="Times New Roman" w:cs="Times New Roman"/>
        </w:rPr>
        <w:t xml:space="preserve">b) To ensure the knowledge and progressive use of Catalan as </w:t>
      </w:r>
      <w:r>
        <w:rPr>
          <w:rFonts w:ascii="Times New Roman" w:hAnsi="Times New Roman" w:cs="Times New Roman"/>
        </w:rPr>
        <w:t xml:space="preserve">the main </w:t>
      </w:r>
      <w:r w:rsidRPr="008023AA">
        <w:rPr>
          <w:rFonts w:ascii="Times New Roman" w:hAnsi="Times New Roman" w:cs="Times New Roman"/>
        </w:rPr>
        <w:t>language</w:t>
      </w:r>
      <w:r>
        <w:rPr>
          <w:rFonts w:ascii="Times New Roman" w:hAnsi="Times New Roman" w:cs="Times New Roman"/>
        </w:rPr>
        <w:t xml:space="preserve"> </w:t>
      </w:r>
      <w:r w:rsidRPr="008023AA">
        <w:rPr>
          <w:rFonts w:ascii="Times New Roman" w:hAnsi="Times New Roman" w:cs="Times New Roman"/>
        </w:rPr>
        <w:t>of education.</w:t>
      </w:r>
    </w:p>
    <w:p w14:paraId="47EB9332" w14:textId="02EEF288" w:rsidR="008023AA" w:rsidRPr="008023AA" w:rsidRDefault="008023AA" w:rsidP="008023AA">
      <w:pPr>
        <w:spacing w:line="480" w:lineRule="auto"/>
        <w:ind w:left="720"/>
        <w:jc w:val="both"/>
        <w:rPr>
          <w:rFonts w:ascii="Times New Roman" w:hAnsi="Times New Roman" w:cs="Times New Roman"/>
        </w:rPr>
      </w:pPr>
      <w:r w:rsidRPr="008023AA">
        <w:rPr>
          <w:rFonts w:ascii="Times New Roman" w:hAnsi="Times New Roman" w:cs="Times New Roman"/>
        </w:rPr>
        <w:t>c) To promote the use of the Catalan language in all means of social communication.</w:t>
      </w:r>
    </w:p>
    <w:p w14:paraId="0AE67A74" w14:textId="337AD230" w:rsidR="008023AA" w:rsidRDefault="008023AA" w:rsidP="008023AA">
      <w:pPr>
        <w:spacing w:line="480" w:lineRule="auto"/>
        <w:ind w:left="720"/>
        <w:jc w:val="both"/>
        <w:rPr>
          <w:rFonts w:ascii="Times New Roman" w:hAnsi="Times New Roman" w:cs="Times New Roman"/>
        </w:rPr>
      </w:pPr>
      <w:r w:rsidRPr="008023AA">
        <w:rPr>
          <w:rFonts w:ascii="Times New Roman" w:hAnsi="Times New Roman" w:cs="Times New Roman"/>
        </w:rPr>
        <w:t>d) To create social awareness of the importance of the knowledge and use of the Catalan language by all citizens.</w:t>
      </w:r>
    </w:p>
    <w:p w14:paraId="5CE0BED6" w14:textId="0F2CEBA0" w:rsidR="009802A4" w:rsidRDefault="006C4A08" w:rsidP="00EE526F">
      <w:pPr>
        <w:spacing w:line="480" w:lineRule="auto"/>
        <w:ind w:firstLine="720"/>
        <w:jc w:val="both"/>
        <w:rPr>
          <w:rFonts w:ascii="Times New Roman" w:hAnsi="Times New Roman" w:cs="Times New Roman"/>
        </w:rPr>
      </w:pPr>
      <w:r>
        <w:rPr>
          <w:rFonts w:ascii="Times New Roman" w:hAnsi="Times New Roman" w:cs="Times New Roman"/>
        </w:rPr>
        <w:t xml:space="preserve">These goals were used to structure the Linguistic Normalization Act in four main sections. </w:t>
      </w:r>
      <w:r w:rsidR="00EE526F">
        <w:rPr>
          <w:rFonts w:ascii="Times New Roman" w:hAnsi="Times New Roman" w:cs="Times New Roman"/>
        </w:rPr>
        <w:t>The first section</w:t>
      </w:r>
      <w:r w:rsidR="00503E87">
        <w:rPr>
          <w:rFonts w:ascii="Times New Roman" w:hAnsi="Times New Roman" w:cs="Times New Roman"/>
        </w:rPr>
        <w:t xml:space="preserve"> (Articles 6-16)</w:t>
      </w:r>
      <w:r w:rsidR="00EE526F">
        <w:rPr>
          <w:rFonts w:ascii="Times New Roman" w:hAnsi="Times New Roman" w:cs="Times New Roman"/>
        </w:rPr>
        <w:t xml:space="preserve">, on the official use of the language and administrative domain, stated that Catalan is the preferred language of both local and autonomic institutions and that all regulations and official documents need to be published in both Catalan and Spanish. </w:t>
      </w:r>
      <w:del w:id="177" w:author="Kendra Dickinson" w:date="2023-10-25T11:03:00Z">
        <w:r w:rsidR="00EE526F" w:rsidDel="009E2E1C">
          <w:rPr>
            <w:rFonts w:ascii="Times New Roman" w:hAnsi="Times New Roman" w:cs="Times New Roman"/>
          </w:rPr>
          <w:delText>Likewise,</w:delText>
        </w:r>
      </w:del>
      <w:ins w:id="178" w:author="Kendra Dickinson" w:date="2023-10-25T11:03:00Z">
        <w:r w:rsidR="009E2E1C">
          <w:rPr>
            <w:rFonts w:ascii="Times New Roman" w:hAnsi="Times New Roman" w:cs="Times New Roman"/>
          </w:rPr>
          <w:t>Additionally,</w:t>
        </w:r>
      </w:ins>
      <w:r w:rsidR="00EE526F">
        <w:rPr>
          <w:rFonts w:ascii="Times New Roman" w:hAnsi="Times New Roman" w:cs="Times New Roman"/>
        </w:rPr>
        <w:t xml:space="preserve"> it </w:t>
      </w:r>
      <w:del w:id="179" w:author="Kendra Dickinson" w:date="2023-10-25T11:03:00Z">
        <w:r w:rsidR="00EE526F" w:rsidDel="009E2E1C">
          <w:rPr>
            <w:rFonts w:ascii="Times New Roman" w:hAnsi="Times New Roman" w:cs="Times New Roman"/>
          </w:rPr>
          <w:delText>was</w:delText>
        </w:r>
      </w:del>
      <w:r w:rsidR="00EE526F">
        <w:rPr>
          <w:rFonts w:ascii="Times New Roman" w:hAnsi="Times New Roman" w:cs="Times New Roman"/>
        </w:rPr>
        <w:t xml:space="preserve"> stated that all citizens of the Balearic Islands had the right to choose the language of their preference in both administrative and legal proceedings</w:t>
      </w:r>
      <w:r w:rsidR="00FF5E6D">
        <w:rPr>
          <w:rFonts w:ascii="Times New Roman" w:hAnsi="Times New Roman" w:cs="Times New Roman"/>
        </w:rPr>
        <w:t xml:space="preserve">. Consequently, </w:t>
      </w:r>
      <w:bookmarkStart w:id="180" w:name="_Hlk147488804"/>
      <w:r w:rsidR="00FF5E6D">
        <w:rPr>
          <w:rFonts w:ascii="Times New Roman" w:hAnsi="Times New Roman" w:cs="Times New Roman"/>
        </w:rPr>
        <w:t xml:space="preserve">it </w:t>
      </w:r>
      <w:del w:id="181" w:author="Kendra Dickinson" w:date="2023-10-25T11:04:00Z">
        <w:r w:rsidR="00FF5E6D" w:rsidDel="009E2E1C">
          <w:rPr>
            <w:rFonts w:ascii="Times New Roman" w:hAnsi="Times New Roman" w:cs="Times New Roman"/>
          </w:rPr>
          <w:delText xml:space="preserve">was </w:delText>
        </w:r>
      </w:del>
      <w:r w:rsidR="00FF5E6D">
        <w:rPr>
          <w:rFonts w:ascii="Times New Roman" w:hAnsi="Times New Roman" w:cs="Times New Roman"/>
        </w:rPr>
        <w:t>urged</w:t>
      </w:r>
      <w:del w:id="182" w:author="Kendra Dickinson" w:date="2023-10-25T11:04:00Z">
        <w:r w:rsidR="00FF5E6D" w:rsidDel="009E2E1C">
          <w:rPr>
            <w:rFonts w:ascii="Times New Roman" w:hAnsi="Times New Roman" w:cs="Times New Roman"/>
          </w:rPr>
          <w:delText xml:space="preserve"> </w:delText>
        </w:r>
      </w:del>
      <w:ins w:id="183" w:author="Kendra Dickinson" w:date="2023-10-25T11:03:00Z">
        <w:r w:rsidR="009E2E1C">
          <w:rPr>
            <w:rFonts w:ascii="Times New Roman" w:hAnsi="Times New Roman" w:cs="Times New Roman"/>
          </w:rPr>
          <w:t xml:space="preserve"> the </w:t>
        </w:r>
      </w:ins>
      <w:del w:id="184" w:author="Kendra Dickinson" w:date="2023-10-25T11:03:00Z">
        <w:r w:rsidR="00FF5E6D" w:rsidDel="009E2E1C">
          <w:rPr>
            <w:rFonts w:ascii="Times New Roman" w:hAnsi="Times New Roman" w:cs="Times New Roman"/>
          </w:rPr>
          <w:delText>to</w:delText>
        </w:r>
      </w:del>
      <w:r w:rsidR="00FF5E6D">
        <w:rPr>
          <w:rFonts w:ascii="Times New Roman" w:hAnsi="Times New Roman" w:cs="Times New Roman"/>
        </w:rPr>
        <w:t xml:space="preserve"> promot</w:t>
      </w:r>
      <w:ins w:id="185" w:author="Kendra Dickinson" w:date="2023-10-25T11:04:00Z">
        <w:r w:rsidR="009E2E1C">
          <w:rPr>
            <w:rFonts w:ascii="Times New Roman" w:hAnsi="Times New Roman" w:cs="Times New Roman"/>
          </w:rPr>
          <w:t>ion of</w:t>
        </w:r>
      </w:ins>
      <w:del w:id="186" w:author="Kendra Dickinson" w:date="2023-10-25T11:04:00Z">
        <w:r w:rsidR="00FF5E6D" w:rsidDel="009E2E1C">
          <w:rPr>
            <w:rFonts w:ascii="Times New Roman" w:hAnsi="Times New Roman" w:cs="Times New Roman"/>
          </w:rPr>
          <w:delText>e</w:delText>
        </w:r>
      </w:del>
      <w:r w:rsidR="00FF5E6D">
        <w:rPr>
          <w:rFonts w:ascii="Times New Roman" w:hAnsi="Times New Roman" w:cs="Times New Roman"/>
        </w:rPr>
        <w:t xml:space="preserve"> training in Catalan</w:t>
      </w:r>
      <w:bookmarkEnd w:id="180"/>
      <w:r w:rsidR="00FF5E6D">
        <w:rPr>
          <w:rFonts w:ascii="Times New Roman" w:hAnsi="Times New Roman" w:cs="Times New Roman"/>
        </w:rPr>
        <w:t xml:space="preserve"> among public workers and </w:t>
      </w:r>
      <w:del w:id="187" w:author="Kendra Dickinson" w:date="2023-10-25T11:04:00Z">
        <w:r w:rsidR="00FF5E6D" w:rsidDel="009E2E1C">
          <w:rPr>
            <w:rFonts w:ascii="Times New Roman" w:hAnsi="Times New Roman" w:cs="Times New Roman"/>
          </w:rPr>
          <w:delText>to consider the</w:delText>
        </w:r>
      </w:del>
      <w:ins w:id="188" w:author="Kendra Dickinson" w:date="2023-10-25T11:04:00Z">
        <w:r w:rsidR="009E2E1C">
          <w:rPr>
            <w:rFonts w:ascii="Times New Roman" w:hAnsi="Times New Roman" w:cs="Times New Roman"/>
          </w:rPr>
          <w:t>the consideration of</w:t>
        </w:r>
      </w:ins>
      <w:r w:rsidR="00FF5E6D">
        <w:rPr>
          <w:rFonts w:ascii="Times New Roman" w:hAnsi="Times New Roman" w:cs="Times New Roman"/>
        </w:rPr>
        <w:t xml:space="preserve"> knowledge of both languages </w:t>
      </w:r>
      <w:r w:rsidR="00FF5E6D">
        <w:rPr>
          <w:rFonts w:ascii="Times New Roman" w:hAnsi="Times New Roman" w:cs="Times New Roman"/>
        </w:rPr>
        <w:lastRenderedPageBreak/>
        <w:t xml:space="preserve">in the entrance exams for public employment. </w:t>
      </w:r>
      <w:r w:rsidR="00DF3487">
        <w:rPr>
          <w:rFonts w:ascii="Times New Roman" w:hAnsi="Times New Roman" w:cs="Times New Roman"/>
        </w:rPr>
        <w:t>A</w:t>
      </w:r>
      <w:r w:rsidR="00FF5E6D">
        <w:rPr>
          <w:rFonts w:ascii="Times New Roman" w:hAnsi="Times New Roman" w:cs="Times New Roman"/>
        </w:rPr>
        <w:t xml:space="preserve">ccording to Segura i Ginard (2005), </w:t>
      </w:r>
      <w:r w:rsidR="00DF3487">
        <w:rPr>
          <w:rFonts w:ascii="Times New Roman" w:hAnsi="Times New Roman" w:cs="Times New Roman"/>
        </w:rPr>
        <w:t>this required public administration workers to adopt certain linguistic behaviors aimed at achieving a normal and preferential use of Catalan in all proceedings. The second section</w:t>
      </w:r>
      <w:r w:rsidR="00503E87">
        <w:rPr>
          <w:rFonts w:ascii="Times New Roman" w:hAnsi="Times New Roman" w:cs="Times New Roman"/>
        </w:rPr>
        <w:t xml:space="preserve"> (articles 17-26), on </w:t>
      </w:r>
      <w:r w:rsidR="00E25BF5">
        <w:rPr>
          <w:rFonts w:ascii="Times New Roman" w:hAnsi="Times New Roman" w:cs="Times New Roman"/>
        </w:rPr>
        <w:t xml:space="preserve">education and the use of Catalan and Spanish in the schools of the Balearic Islands, stated that Catalan is the main language and medium of instruction in all levels of education. </w:t>
      </w:r>
      <w:r w:rsidR="002F7963">
        <w:rPr>
          <w:rFonts w:ascii="Times New Roman" w:hAnsi="Times New Roman" w:cs="Times New Roman"/>
        </w:rPr>
        <w:t xml:space="preserve">In addition, mandatory teaching of Catalan language and literature was established </w:t>
      </w:r>
      <w:ins w:id="189" w:author="Kendra Dickinson" w:date="2023-10-25T11:04:00Z">
        <w:r w:rsidR="009E2E1C">
          <w:rPr>
            <w:rFonts w:ascii="Times New Roman" w:hAnsi="Times New Roman" w:cs="Times New Roman"/>
          </w:rPr>
          <w:t>at</w:t>
        </w:r>
      </w:ins>
      <w:del w:id="190" w:author="Kendra Dickinson" w:date="2023-10-25T11:04:00Z">
        <w:r w:rsidR="002F7963" w:rsidDel="009E2E1C">
          <w:rPr>
            <w:rFonts w:ascii="Times New Roman" w:hAnsi="Times New Roman" w:cs="Times New Roman"/>
          </w:rPr>
          <w:delText>in</w:delText>
        </w:r>
      </w:del>
      <w:r w:rsidR="002F7963">
        <w:rPr>
          <w:rFonts w:ascii="Times New Roman" w:hAnsi="Times New Roman" w:cs="Times New Roman"/>
        </w:rPr>
        <w:t xml:space="preserve"> all educational levels, with equal time devoted to Spanish language and literature. Likewise, </w:t>
      </w:r>
      <w:del w:id="191" w:author="Kendra Dickinson" w:date="2023-10-25T11:06:00Z">
        <w:r w:rsidR="002F7963" w:rsidDel="006D7F88">
          <w:rPr>
            <w:rFonts w:ascii="Times New Roman" w:hAnsi="Times New Roman" w:cs="Times New Roman"/>
          </w:rPr>
          <w:delText xml:space="preserve">it was urged to promote </w:delText>
        </w:r>
      </w:del>
      <w:ins w:id="192" w:author="Kendra Dickinson" w:date="2023-10-25T11:06:00Z">
        <w:r w:rsidR="006D7F88">
          <w:rPr>
            <w:rFonts w:ascii="Times New Roman" w:hAnsi="Times New Roman" w:cs="Times New Roman"/>
          </w:rPr>
          <w:t xml:space="preserve">required </w:t>
        </w:r>
      </w:ins>
      <w:r w:rsidR="002F7963">
        <w:rPr>
          <w:rFonts w:ascii="Times New Roman" w:hAnsi="Times New Roman" w:cs="Times New Roman"/>
        </w:rPr>
        <w:t>training in Catalan among teachers</w:t>
      </w:r>
      <w:r w:rsidR="00012047">
        <w:rPr>
          <w:rFonts w:ascii="Times New Roman" w:hAnsi="Times New Roman" w:cs="Times New Roman"/>
        </w:rPr>
        <w:t xml:space="preserve"> and other professionals in the education domain</w:t>
      </w:r>
      <w:r w:rsidR="002F7963">
        <w:rPr>
          <w:rFonts w:ascii="Times New Roman" w:hAnsi="Times New Roman" w:cs="Times New Roman"/>
        </w:rPr>
        <w:t>. The ultimate goal was to promote bilingual education and to ensure that all students were able to use both languages</w:t>
      </w:r>
      <w:ins w:id="193" w:author="Microsoft Office User" w:date="2023-11-06T09:12:00Z">
        <w:r w:rsidR="007429CE">
          <w:rPr>
            <w:rFonts w:ascii="Times New Roman" w:hAnsi="Times New Roman" w:cs="Times New Roman"/>
          </w:rPr>
          <w:t xml:space="preserve"> as established by normalization standard</w:t>
        </w:r>
      </w:ins>
      <w:ins w:id="194" w:author="Microsoft Office User" w:date="2023-11-06T09:13:00Z">
        <w:r w:rsidR="007429CE">
          <w:rPr>
            <w:rFonts w:ascii="Times New Roman" w:hAnsi="Times New Roman" w:cs="Times New Roman"/>
          </w:rPr>
          <w:t>s a</w:t>
        </w:r>
      </w:ins>
      <w:del w:id="195" w:author="Microsoft Office User" w:date="2023-11-06T09:12:00Z">
        <w:r w:rsidR="002F7963" w:rsidDel="007429CE">
          <w:rPr>
            <w:rFonts w:ascii="Times New Roman" w:hAnsi="Times New Roman" w:cs="Times New Roman"/>
          </w:rPr>
          <w:delText xml:space="preserve"> </w:delText>
        </w:r>
        <w:commentRangeStart w:id="196"/>
        <w:r w:rsidR="002F7963" w:rsidDel="007429CE">
          <w:rPr>
            <w:rFonts w:ascii="Times New Roman" w:hAnsi="Times New Roman" w:cs="Times New Roman"/>
          </w:rPr>
          <w:delText>correctly</w:delText>
        </w:r>
        <w:commentRangeEnd w:id="196"/>
        <w:r w:rsidR="006D7F88" w:rsidDel="007429CE">
          <w:rPr>
            <w:rStyle w:val="CommentReference"/>
          </w:rPr>
          <w:commentReference w:id="196"/>
        </w:r>
        <w:r w:rsidR="002F7963" w:rsidDel="007429CE">
          <w:rPr>
            <w:rFonts w:ascii="Times New Roman" w:hAnsi="Times New Roman" w:cs="Times New Roman"/>
          </w:rPr>
          <w:delText xml:space="preserve"> a</w:delText>
        </w:r>
      </w:del>
      <w:ins w:id="197" w:author="Microsoft Office User" w:date="2023-11-06T09:13:00Z">
        <w:r w:rsidR="007429CE">
          <w:rPr>
            <w:rFonts w:ascii="Times New Roman" w:hAnsi="Times New Roman" w:cs="Times New Roman"/>
          </w:rPr>
          <w:t>t</w:t>
        </w:r>
      </w:ins>
      <w:del w:id="198" w:author="Microsoft Office User" w:date="2023-11-06T09:12:00Z">
        <w:r w:rsidR="002F7963" w:rsidDel="007429CE">
          <w:rPr>
            <w:rFonts w:ascii="Times New Roman" w:hAnsi="Times New Roman" w:cs="Times New Roman"/>
          </w:rPr>
          <w:delText>t</w:delText>
        </w:r>
      </w:del>
      <w:r w:rsidR="002F7963">
        <w:rPr>
          <w:rFonts w:ascii="Times New Roman" w:hAnsi="Times New Roman" w:cs="Times New Roman"/>
        </w:rPr>
        <w:t xml:space="preserve"> the end of compulsory schooling.</w:t>
      </w:r>
      <w:del w:id="199" w:author="Microsoft Office User" w:date="2023-11-06T09:13:00Z">
        <w:r w:rsidR="00012047" w:rsidDel="007429CE">
          <w:rPr>
            <w:rFonts w:ascii="Times New Roman" w:hAnsi="Times New Roman" w:cs="Times New Roman"/>
          </w:rPr>
          <w:delText xml:space="preserve"> </w:delText>
        </w:r>
      </w:del>
    </w:p>
    <w:p w14:paraId="2FFEA3B0" w14:textId="293E19CE" w:rsidR="008023AA" w:rsidRDefault="00012047" w:rsidP="007429CE">
      <w:pPr>
        <w:spacing w:line="480" w:lineRule="auto"/>
        <w:ind w:firstLine="720"/>
        <w:jc w:val="both"/>
        <w:rPr>
          <w:rFonts w:ascii="Times New Roman" w:hAnsi="Times New Roman" w:cs="Times New Roman"/>
        </w:rPr>
      </w:pPr>
      <w:r>
        <w:rPr>
          <w:rFonts w:ascii="Times New Roman" w:hAnsi="Times New Roman" w:cs="Times New Roman"/>
        </w:rPr>
        <w:t xml:space="preserve">The third section (articles 27-32) </w:t>
      </w:r>
      <w:r w:rsidR="00386A69">
        <w:rPr>
          <w:rFonts w:ascii="Times New Roman" w:hAnsi="Times New Roman" w:cs="Times New Roman"/>
        </w:rPr>
        <w:t>is aimed at strengthening the presence and use of Catalan in both the media and the culture of the Balearic Islands</w:t>
      </w:r>
      <w:r>
        <w:rPr>
          <w:rFonts w:ascii="Times New Roman" w:hAnsi="Times New Roman" w:cs="Times New Roman"/>
        </w:rPr>
        <w:t>. Essentially, it was established</w:t>
      </w:r>
      <w:r w:rsidR="00386A69">
        <w:rPr>
          <w:rFonts w:ascii="Times New Roman" w:hAnsi="Times New Roman" w:cs="Times New Roman"/>
        </w:rPr>
        <w:t xml:space="preserve"> that Catalan should be the usual language of the radio, television, and other media own</w:t>
      </w:r>
      <w:ins w:id="200" w:author="Kendra Dickinson" w:date="2023-10-25T11:08:00Z">
        <w:r w:rsidR="00756C3C">
          <w:rPr>
            <w:rFonts w:ascii="Times New Roman" w:hAnsi="Times New Roman" w:cs="Times New Roman"/>
          </w:rPr>
          <w:t>ed</w:t>
        </w:r>
      </w:ins>
      <w:r w:rsidR="00386A69">
        <w:rPr>
          <w:rFonts w:ascii="Times New Roman" w:hAnsi="Times New Roman" w:cs="Times New Roman"/>
        </w:rPr>
        <w:t xml:space="preserve"> by the </w:t>
      </w:r>
      <w:r w:rsidR="000041DB">
        <w:rPr>
          <w:rFonts w:ascii="Times New Roman" w:hAnsi="Times New Roman" w:cs="Times New Roman"/>
        </w:rPr>
        <w:t>A</w:t>
      </w:r>
      <w:r w:rsidR="00386A69">
        <w:rPr>
          <w:rFonts w:ascii="Times New Roman" w:hAnsi="Times New Roman" w:cs="Times New Roman"/>
        </w:rPr>
        <w:t>dministration and that all citizens have the right to be informed both in Catalan and Spanish. Moreover, the production and exhibition of movies, plays and other cultural manifestations in Catalan are encourage</w:t>
      </w:r>
      <w:r w:rsidR="00863D33">
        <w:rPr>
          <w:rFonts w:ascii="Times New Roman" w:hAnsi="Times New Roman" w:cs="Times New Roman"/>
        </w:rPr>
        <w:t>d</w:t>
      </w:r>
      <w:r w:rsidR="00386A69">
        <w:rPr>
          <w:rFonts w:ascii="Times New Roman" w:hAnsi="Times New Roman" w:cs="Times New Roman"/>
        </w:rPr>
        <w:t>. Finally, the last section (articles 33-40)</w:t>
      </w:r>
      <w:r w:rsidR="000041DB">
        <w:rPr>
          <w:rFonts w:ascii="Times New Roman" w:hAnsi="Times New Roman" w:cs="Times New Roman"/>
        </w:rPr>
        <w:t xml:space="preserve"> focuses on promoting the knowledge and use of Catalan in various domains and activities</w:t>
      </w:r>
      <w:ins w:id="201" w:author="Microsoft Office User" w:date="2023-11-06T09:21:00Z">
        <w:r w:rsidR="007429CE">
          <w:rPr>
            <w:rFonts w:ascii="Times New Roman" w:hAnsi="Times New Roman" w:cs="Times New Roman"/>
          </w:rPr>
          <w:t xml:space="preserve">, such as the Administration, advertising, and signage. </w:t>
        </w:r>
      </w:ins>
      <w:del w:id="202" w:author="Microsoft Office User" w:date="2023-11-06T09:21:00Z">
        <w:r w:rsidR="000041DB" w:rsidDel="007429CE">
          <w:rPr>
            <w:rFonts w:ascii="Times New Roman" w:hAnsi="Times New Roman" w:cs="Times New Roman"/>
          </w:rPr>
          <w:delText>.</w:delText>
        </w:r>
        <w:r w:rsidR="009802A4" w:rsidDel="007429CE">
          <w:rPr>
            <w:rFonts w:ascii="Times New Roman" w:hAnsi="Times New Roman" w:cs="Times New Roman"/>
          </w:rPr>
          <w:delText xml:space="preserve"> </w:delText>
        </w:r>
        <w:commentRangeStart w:id="203"/>
        <w:r w:rsidR="009802A4" w:rsidRPr="009802A4" w:rsidDel="007429CE">
          <w:rPr>
            <w:rFonts w:ascii="Times New Roman" w:hAnsi="Times New Roman" w:cs="Times New Roman"/>
          </w:rPr>
          <w:delText>For instance, it is established that the public authorities must take measures to promote the use of Catalan in social life, guarantee the use of Catalan in administrative functions</w:delText>
        </w:r>
      </w:del>
      <w:ins w:id="204" w:author="Kendra Dickinson" w:date="2023-10-25T11:07:00Z">
        <w:del w:id="205" w:author="Microsoft Office User" w:date="2023-11-06T09:21:00Z">
          <w:r w:rsidR="00756C3C" w:rsidDel="007429CE">
            <w:rPr>
              <w:rFonts w:ascii="Times New Roman" w:hAnsi="Times New Roman" w:cs="Times New Roman"/>
            </w:rPr>
            <w:delText>,</w:delText>
          </w:r>
        </w:del>
      </w:ins>
      <w:del w:id="206" w:author="Microsoft Office User" w:date="2023-11-06T09:21:00Z">
        <w:r w:rsidR="009802A4" w:rsidRPr="009802A4" w:rsidDel="007429CE">
          <w:rPr>
            <w:rFonts w:ascii="Times New Roman" w:hAnsi="Times New Roman" w:cs="Times New Roman"/>
          </w:rPr>
          <w:delText xml:space="preserve"> and establish linguistic requirements for positions in the Administration. Likewise, the teaching of Catalan to civil servants, public employees, and adults is promoted as well as the use of Catalan in advertising and signage</w:delText>
        </w:r>
        <w:commentRangeEnd w:id="203"/>
        <w:r w:rsidR="00756C3C" w:rsidDel="007429CE">
          <w:rPr>
            <w:rStyle w:val="CommentReference"/>
          </w:rPr>
          <w:commentReference w:id="203"/>
        </w:r>
        <w:r w:rsidR="009802A4" w:rsidRPr="009802A4" w:rsidDel="007429CE">
          <w:rPr>
            <w:rFonts w:ascii="Times New Roman" w:hAnsi="Times New Roman" w:cs="Times New Roman"/>
          </w:rPr>
          <w:delText xml:space="preserve">. </w:delText>
        </w:r>
      </w:del>
      <w:r w:rsidR="009802A4" w:rsidRPr="009802A4">
        <w:rPr>
          <w:rFonts w:ascii="Times New Roman" w:hAnsi="Times New Roman" w:cs="Times New Roman"/>
        </w:rPr>
        <w:t xml:space="preserve">Finally, it is stated that the </w:t>
      </w:r>
      <w:ins w:id="207" w:author="Kendra Dickinson" w:date="2023-10-25T11:08:00Z">
        <w:r w:rsidR="00756C3C">
          <w:rPr>
            <w:rFonts w:ascii="Times New Roman" w:hAnsi="Times New Roman" w:cs="Times New Roman"/>
          </w:rPr>
          <w:t>g</w:t>
        </w:r>
      </w:ins>
      <w:del w:id="208" w:author="Kendra Dickinson" w:date="2023-10-25T11:08:00Z">
        <w:r w:rsidR="009802A4" w:rsidRPr="009802A4" w:rsidDel="00756C3C">
          <w:rPr>
            <w:rFonts w:ascii="Times New Roman" w:hAnsi="Times New Roman" w:cs="Times New Roman"/>
          </w:rPr>
          <w:delText>G</w:delText>
        </w:r>
      </w:del>
      <w:r w:rsidR="009802A4" w:rsidRPr="009802A4">
        <w:rPr>
          <w:rFonts w:ascii="Times New Roman" w:hAnsi="Times New Roman" w:cs="Times New Roman"/>
        </w:rPr>
        <w:t xml:space="preserve">overnment is responsible for the normalization of the Catalan language, the presentation of annual reports to the </w:t>
      </w:r>
      <w:ins w:id="209" w:author="Kendra Dickinson" w:date="2023-10-25T11:08:00Z">
        <w:r w:rsidR="00756C3C">
          <w:rPr>
            <w:rFonts w:ascii="Times New Roman" w:hAnsi="Times New Roman" w:cs="Times New Roman"/>
          </w:rPr>
          <w:t>p</w:t>
        </w:r>
      </w:ins>
      <w:del w:id="210" w:author="Kendra Dickinson" w:date="2023-10-25T11:08:00Z">
        <w:r w:rsidR="009802A4" w:rsidRPr="009802A4" w:rsidDel="00756C3C">
          <w:rPr>
            <w:rFonts w:ascii="Times New Roman" w:hAnsi="Times New Roman" w:cs="Times New Roman"/>
          </w:rPr>
          <w:delText>P</w:delText>
        </w:r>
      </w:del>
      <w:r w:rsidR="009802A4" w:rsidRPr="009802A4">
        <w:rPr>
          <w:rFonts w:ascii="Times New Roman" w:hAnsi="Times New Roman" w:cs="Times New Roman"/>
        </w:rPr>
        <w:t>arliament, the creation of an awareness plan, and the realization of surveys and sociolinguistic maps to evaluate the knowledge and use of Catalan in the Balearic Islands.</w:t>
      </w:r>
    </w:p>
    <w:p w14:paraId="6A91003C" w14:textId="150C9CCE" w:rsidR="00767433" w:rsidRDefault="00980324" w:rsidP="00767433">
      <w:pPr>
        <w:spacing w:line="480" w:lineRule="auto"/>
        <w:ind w:firstLine="720"/>
        <w:jc w:val="both"/>
        <w:rPr>
          <w:rFonts w:ascii="Times New Roman" w:hAnsi="Times New Roman" w:cs="Times New Roman"/>
        </w:rPr>
      </w:pPr>
      <w:r>
        <w:rPr>
          <w:rFonts w:ascii="Times New Roman" w:hAnsi="Times New Roman" w:cs="Times New Roman"/>
        </w:rPr>
        <w:t xml:space="preserve">The </w:t>
      </w:r>
      <w:r w:rsidRPr="00980324">
        <w:rPr>
          <w:rFonts w:ascii="Times New Roman" w:hAnsi="Times New Roman" w:cs="Times New Roman"/>
        </w:rPr>
        <w:t>Linguistic Normalization Act</w:t>
      </w:r>
      <w:r>
        <w:rPr>
          <w:rFonts w:ascii="Times New Roman" w:hAnsi="Times New Roman" w:cs="Times New Roman"/>
        </w:rPr>
        <w:t xml:space="preserve"> </w:t>
      </w:r>
      <w:r w:rsidR="00430680">
        <w:rPr>
          <w:rFonts w:ascii="Times New Roman" w:hAnsi="Times New Roman" w:cs="Times New Roman"/>
        </w:rPr>
        <w:t xml:space="preserve">led to a series of minor decrees and regulations that aimed at expanding certain aspects of the law. According to </w:t>
      </w:r>
      <w:r w:rsidR="00430680" w:rsidRPr="00430680">
        <w:rPr>
          <w:rFonts w:ascii="Times New Roman" w:hAnsi="Times New Roman" w:cs="Times New Roman"/>
        </w:rPr>
        <w:t>Aguiló</w:t>
      </w:r>
      <w:r w:rsidR="00430680">
        <w:rPr>
          <w:rFonts w:ascii="Times New Roman" w:hAnsi="Times New Roman" w:cs="Times New Roman"/>
        </w:rPr>
        <w:t>-</w:t>
      </w:r>
      <w:r w:rsidR="00430680" w:rsidRPr="00430680">
        <w:rPr>
          <w:rFonts w:ascii="Times New Roman" w:hAnsi="Times New Roman" w:cs="Times New Roman"/>
        </w:rPr>
        <w:t>Mora</w:t>
      </w:r>
      <w:r w:rsidR="00430680">
        <w:rPr>
          <w:rFonts w:ascii="Times New Roman" w:hAnsi="Times New Roman" w:cs="Times New Roman"/>
        </w:rPr>
        <w:t xml:space="preserve"> and Lynch (2017) the </w:t>
      </w:r>
      <w:r w:rsidR="00430680">
        <w:rPr>
          <w:rFonts w:ascii="Times New Roman" w:hAnsi="Times New Roman" w:cs="Times New Roman"/>
        </w:rPr>
        <w:lastRenderedPageBreak/>
        <w:t xml:space="preserve">most important ones were the </w:t>
      </w:r>
      <w:proofErr w:type="spellStart"/>
      <w:r w:rsidR="00430680" w:rsidRPr="001817E8">
        <w:rPr>
          <w:rFonts w:ascii="Times New Roman" w:hAnsi="Times New Roman" w:cs="Times New Roman"/>
          <w:i/>
          <w:iCs/>
        </w:rPr>
        <w:t>Decret</w:t>
      </w:r>
      <w:proofErr w:type="spellEnd"/>
      <w:r w:rsidR="00430680" w:rsidRPr="001817E8">
        <w:rPr>
          <w:rFonts w:ascii="Times New Roman" w:hAnsi="Times New Roman" w:cs="Times New Roman"/>
          <w:i/>
          <w:iCs/>
        </w:rPr>
        <w:t xml:space="preserve"> de </w:t>
      </w:r>
      <w:proofErr w:type="spellStart"/>
      <w:r w:rsidR="00430680" w:rsidRPr="001817E8">
        <w:rPr>
          <w:rFonts w:ascii="Times New Roman" w:hAnsi="Times New Roman" w:cs="Times New Roman"/>
          <w:i/>
          <w:iCs/>
        </w:rPr>
        <w:t>Mínims</w:t>
      </w:r>
      <w:proofErr w:type="spellEnd"/>
      <w:r w:rsidR="00430680">
        <w:rPr>
          <w:rFonts w:ascii="Times New Roman" w:hAnsi="Times New Roman" w:cs="Times New Roman"/>
        </w:rPr>
        <w:t xml:space="preserve"> (92/1997)</w:t>
      </w:r>
      <w:r w:rsidR="0086543B">
        <w:rPr>
          <w:rFonts w:ascii="Times New Roman" w:hAnsi="Times New Roman" w:cs="Times New Roman"/>
        </w:rPr>
        <w:t>, by which Catalan was established as the primary language of education (except for higher education) and at least 50% of the subjects had to be taught in this language; the Decree 100/1990, by which the usual language of the Administration had to be Catalan; and the Decree 25/2001 which established the obligation to accredit knowledge of Catalan in order to work in the civil service.</w:t>
      </w:r>
      <w:r w:rsidR="001817E8">
        <w:rPr>
          <w:rFonts w:ascii="Times New Roman" w:hAnsi="Times New Roman" w:cs="Times New Roman"/>
        </w:rPr>
        <w:t xml:space="preserve"> Particularly relevant for this study, however, is the </w:t>
      </w:r>
      <w:r w:rsidR="001817E8" w:rsidRPr="001817E8">
        <w:rPr>
          <w:rFonts w:ascii="Times New Roman" w:hAnsi="Times New Roman" w:cs="Times New Roman"/>
          <w:i/>
          <w:iCs/>
          <w:lang w:val="ca-ES"/>
        </w:rPr>
        <w:t>Reglament de Normalització Lingüística de l'Ajuntament de Palma</w:t>
      </w:r>
      <w:r w:rsidR="001817E8" w:rsidRPr="001817E8">
        <w:rPr>
          <w:rFonts w:ascii="Times New Roman" w:hAnsi="Times New Roman" w:cs="Times New Roman"/>
        </w:rPr>
        <w:t xml:space="preserve"> </w:t>
      </w:r>
      <w:r w:rsidR="00D37E5B">
        <w:rPr>
          <w:rFonts w:ascii="Times New Roman" w:hAnsi="Times New Roman" w:cs="Times New Roman"/>
        </w:rPr>
        <w:t xml:space="preserve">(1987) </w:t>
      </w:r>
      <w:r w:rsidR="001817E8">
        <w:rPr>
          <w:rFonts w:ascii="Times New Roman" w:hAnsi="Times New Roman" w:cs="Times New Roman"/>
        </w:rPr>
        <w:t xml:space="preserve">[Linguistic Normalization Regulation of the City Council of Palma]. </w:t>
      </w:r>
      <w:r w:rsidR="00D37E5B">
        <w:rPr>
          <w:rFonts w:ascii="Times New Roman" w:hAnsi="Times New Roman" w:cs="Times New Roman"/>
        </w:rPr>
        <w:t>This regulation, passed in 1987 and modified in 1990, states that Catalan is Palma’s own language and both Catalan and Spanish are the official languages of the City Council. It also states that citizens have the right to communicate with the City Council in any of the two languages and no</w:t>
      </w:r>
      <w:ins w:id="211" w:author="Kendra Dickinson" w:date="2023-10-25T11:09:00Z">
        <w:r w:rsidR="00756C3C">
          <w:rPr>
            <w:rFonts w:ascii="Times New Roman" w:hAnsi="Times New Roman" w:cs="Times New Roman"/>
          </w:rPr>
          <w:t xml:space="preserve"> one can be </w:t>
        </w:r>
      </w:ins>
      <w:del w:id="212" w:author="Kendra Dickinson" w:date="2023-10-25T11:09:00Z">
        <w:r w:rsidR="00D37E5B" w:rsidDel="00756C3C">
          <w:rPr>
            <w:rFonts w:ascii="Times New Roman" w:hAnsi="Times New Roman" w:cs="Times New Roman"/>
          </w:rPr>
          <w:delText>body</w:delText>
        </w:r>
      </w:del>
      <w:r w:rsidR="00D37E5B">
        <w:rPr>
          <w:rFonts w:ascii="Times New Roman" w:hAnsi="Times New Roman" w:cs="Times New Roman"/>
        </w:rPr>
        <w:t xml:space="preserve"> </w:t>
      </w:r>
      <w:del w:id="213" w:author="Kendra Dickinson" w:date="2023-10-25T11:09:00Z">
        <w:r w:rsidR="00D37E5B" w:rsidDel="00756C3C">
          <w:rPr>
            <w:rFonts w:ascii="Times New Roman" w:hAnsi="Times New Roman" w:cs="Times New Roman"/>
          </w:rPr>
          <w:delText xml:space="preserve">will be </w:delText>
        </w:r>
      </w:del>
      <w:r w:rsidR="00D37E5B">
        <w:rPr>
          <w:rFonts w:ascii="Times New Roman" w:hAnsi="Times New Roman" w:cs="Times New Roman"/>
        </w:rPr>
        <w:t xml:space="preserve">discriminated </w:t>
      </w:r>
      <w:ins w:id="214" w:author="Kendra Dickinson" w:date="2023-10-25T11:09:00Z">
        <w:r w:rsidR="00756C3C">
          <w:rPr>
            <w:rFonts w:ascii="Times New Roman" w:hAnsi="Times New Roman" w:cs="Times New Roman"/>
          </w:rPr>
          <w:t>against on</w:t>
        </w:r>
      </w:ins>
      <w:del w:id="215" w:author="Kendra Dickinson" w:date="2023-10-25T11:09:00Z">
        <w:r w:rsidR="00D37E5B" w:rsidDel="00756C3C">
          <w:rPr>
            <w:rFonts w:ascii="Times New Roman" w:hAnsi="Times New Roman" w:cs="Times New Roman"/>
          </w:rPr>
          <w:delText>for</w:delText>
        </w:r>
      </w:del>
      <w:r w:rsidR="00D37E5B">
        <w:rPr>
          <w:rFonts w:ascii="Times New Roman" w:hAnsi="Times New Roman" w:cs="Times New Roman"/>
        </w:rPr>
        <w:t xml:space="preserve"> linguistic </w:t>
      </w:r>
      <w:ins w:id="216" w:author="Kendra Dickinson" w:date="2023-10-25T11:09:00Z">
        <w:r w:rsidR="00756C3C">
          <w:rPr>
            <w:rFonts w:ascii="Times New Roman" w:hAnsi="Times New Roman" w:cs="Times New Roman"/>
          </w:rPr>
          <w:t>grounds</w:t>
        </w:r>
      </w:ins>
      <w:del w:id="217" w:author="Kendra Dickinson" w:date="2023-10-25T11:09:00Z">
        <w:r w:rsidR="00D37E5B" w:rsidDel="00756C3C">
          <w:rPr>
            <w:rFonts w:ascii="Times New Roman" w:hAnsi="Times New Roman" w:cs="Times New Roman"/>
          </w:rPr>
          <w:delText>reasons</w:delText>
        </w:r>
      </w:del>
      <w:r w:rsidR="00D37E5B">
        <w:rPr>
          <w:rFonts w:ascii="Times New Roman" w:hAnsi="Times New Roman" w:cs="Times New Roman"/>
        </w:rPr>
        <w:t xml:space="preserve">. </w:t>
      </w:r>
      <w:r w:rsidR="00536BC0">
        <w:rPr>
          <w:rFonts w:ascii="Times New Roman" w:hAnsi="Times New Roman" w:cs="Times New Roman"/>
        </w:rPr>
        <w:t xml:space="preserve">Likewise, </w:t>
      </w:r>
      <w:ins w:id="218" w:author="Kendra Dickinson" w:date="2023-10-25T11:09:00Z">
        <w:r w:rsidR="00756C3C">
          <w:rPr>
            <w:rFonts w:ascii="Times New Roman" w:hAnsi="Times New Roman" w:cs="Times New Roman"/>
          </w:rPr>
          <w:t xml:space="preserve">it established that </w:t>
        </w:r>
      </w:ins>
      <w:r w:rsidR="00536BC0">
        <w:rPr>
          <w:rFonts w:ascii="Times New Roman" w:hAnsi="Times New Roman" w:cs="Times New Roman"/>
        </w:rPr>
        <w:t>the toponyms of the city as well as the services and the municipal dependencies w</w:t>
      </w:r>
      <w:ins w:id="219" w:author="Kendra Dickinson" w:date="2023-10-25T11:10:00Z">
        <w:r w:rsidR="00756C3C">
          <w:rPr>
            <w:rFonts w:ascii="Times New Roman" w:hAnsi="Times New Roman" w:cs="Times New Roman"/>
          </w:rPr>
          <w:t>ould</w:t>
        </w:r>
      </w:ins>
      <w:del w:id="220" w:author="Kendra Dickinson" w:date="2023-10-25T11:10:00Z">
        <w:r w:rsidR="00536BC0" w:rsidDel="00756C3C">
          <w:rPr>
            <w:rFonts w:ascii="Times New Roman" w:hAnsi="Times New Roman" w:cs="Times New Roman"/>
          </w:rPr>
          <w:delText>ill</w:delText>
        </w:r>
      </w:del>
      <w:r w:rsidR="00536BC0">
        <w:rPr>
          <w:rFonts w:ascii="Times New Roman" w:hAnsi="Times New Roman" w:cs="Times New Roman"/>
        </w:rPr>
        <w:t xml:space="preserve"> have </w:t>
      </w:r>
      <w:ins w:id="221" w:author="Kendra Dickinson" w:date="2023-10-25T11:10:00Z">
        <w:r w:rsidR="00756C3C">
          <w:rPr>
            <w:rFonts w:ascii="Times New Roman" w:hAnsi="Times New Roman" w:cs="Times New Roman"/>
          </w:rPr>
          <w:t xml:space="preserve">only </w:t>
        </w:r>
      </w:ins>
      <w:r w:rsidR="00536BC0">
        <w:rPr>
          <w:rFonts w:ascii="Times New Roman" w:hAnsi="Times New Roman" w:cs="Times New Roman"/>
        </w:rPr>
        <w:t xml:space="preserve">Catalan </w:t>
      </w:r>
      <w:ins w:id="222" w:author="Kendra Dickinson" w:date="2023-10-25T11:10:00Z">
        <w:r w:rsidR="00756C3C">
          <w:rPr>
            <w:rFonts w:ascii="Times New Roman" w:hAnsi="Times New Roman" w:cs="Times New Roman"/>
          </w:rPr>
          <w:t>o</w:t>
        </w:r>
      </w:ins>
      <w:del w:id="223" w:author="Kendra Dickinson" w:date="2023-10-25T11:10:00Z">
        <w:r w:rsidR="00536BC0" w:rsidDel="00756C3C">
          <w:rPr>
            <w:rFonts w:ascii="Times New Roman" w:hAnsi="Times New Roman" w:cs="Times New Roman"/>
          </w:rPr>
          <w:delText>as the only o</w:delText>
        </w:r>
      </w:del>
      <w:r w:rsidR="00536BC0">
        <w:rPr>
          <w:rFonts w:ascii="Times New Roman" w:hAnsi="Times New Roman" w:cs="Times New Roman"/>
        </w:rPr>
        <w:t>fficial name</w:t>
      </w:r>
      <w:ins w:id="224" w:author="Kendra Dickinson" w:date="2023-10-25T11:10:00Z">
        <w:r w:rsidR="00756C3C">
          <w:rPr>
            <w:rFonts w:ascii="Times New Roman" w:hAnsi="Times New Roman" w:cs="Times New Roman"/>
          </w:rPr>
          <w:t>s</w:t>
        </w:r>
      </w:ins>
      <w:r w:rsidR="00536BC0">
        <w:rPr>
          <w:rFonts w:ascii="Times New Roman" w:hAnsi="Times New Roman" w:cs="Times New Roman"/>
        </w:rPr>
        <w:t xml:space="preserve">. In addition, all of communications from the City Council </w:t>
      </w:r>
      <w:del w:id="225" w:author="Kendra Dickinson" w:date="2023-10-25T11:10:00Z">
        <w:r w:rsidR="00536BC0" w:rsidDel="00F9515F">
          <w:rPr>
            <w:rFonts w:ascii="Times New Roman" w:hAnsi="Times New Roman" w:cs="Times New Roman"/>
          </w:rPr>
          <w:delText>will be</w:delText>
        </w:r>
      </w:del>
      <w:ins w:id="226" w:author="Kendra Dickinson" w:date="2023-10-25T11:10:00Z">
        <w:r w:rsidR="00F9515F">
          <w:rPr>
            <w:rFonts w:ascii="Times New Roman" w:hAnsi="Times New Roman" w:cs="Times New Roman"/>
          </w:rPr>
          <w:t>would</w:t>
        </w:r>
      </w:ins>
      <w:r w:rsidR="00536BC0">
        <w:rPr>
          <w:rFonts w:ascii="Times New Roman" w:hAnsi="Times New Roman" w:cs="Times New Roman"/>
        </w:rPr>
        <w:t xml:space="preserve"> in Catalan by default, as well as any document</w:t>
      </w:r>
      <w:r w:rsidR="00767433">
        <w:rPr>
          <w:rFonts w:ascii="Times New Roman" w:hAnsi="Times New Roman" w:cs="Times New Roman"/>
        </w:rPr>
        <w:t>s</w:t>
      </w:r>
      <w:r w:rsidR="00536BC0">
        <w:rPr>
          <w:rFonts w:ascii="Times New Roman" w:hAnsi="Times New Roman" w:cs="Times New Roman"/>
        </w:rPr>
        <w:t xml:space="preserve"> or certificate</w:t>
      </w:r>
      <w:r w:rsidR="00767433">
        <w:rPr>
          <w:rFonts w:ascii="Times New Roman" w:hAnsi="Times New Roman" w:cs="Times New Roman"/>
        </w:rPr>
        <w:t>s</w:t>
      </w:r>
      <w:r w:rsidR="00536BC0">
        <w:rPr>
          <w:rFonts w:ascii="Times New Roman" w:hAnsi="Times New Roman" w:cs="Times New Roman"/>
        </w:rPr>
        <w:t xml:space="preserve"> issued. On the other hand, the City Council </w:t>
      </w:r>
      <w:del w:id="227" w:author="Kendra Dickinson" w:date="2023-10-25T11:10:00Z">
        <w:r w:rsidR="005A0BAE" w:rsidDel="00F9515F">
          <w:rPr>
            <w:rFonts w:ascii="Times New Roman" w:hAnsi="Times New Roman" w:cs="Times New Roman"/>
          </w:rPr>
          <w:delText>is</w:delText>
        </w:r>
      </w:del>
      <w:r w:rsidR="005A0BAE">
        <w:rPr>
          <w:rFonts w:ascii="Times New Roman" w:hAnsi="Times New Roman" w:cs="Times New Roman"/>
        </w:rPr>
        <w:t xml:space="preserve"> committed to ensuring that all staff know both languages and to promoting linguistic awareness and the use of Catalan</w:t>
      </w:r>
      <w:r w:rsidR="00767433">
        <w:rPr>
          <w:rFonts w:ascii="Times New Roman" w:hAnsi="Times New Roman" w:cs="Times New Roman"/>
        </w:rPr>
        <w:t>.</w:t>
      </w:r>
    </w:p>
    <w:p w14:paraId="0B37FB7D" w14:textId="77777777" w:rsidR="00767433" w:rsidRDefault="00767433" w:rsidP="00767433">
      <w:pPr>
        <w:spacing w:line="480" w:lineRule="auto"/>
        <w:ind w:firstLine="720"/>
        <w:jc w:val="both"/>
        <w:rPr>
          <w:ins w:id="228" w:author="Microsoft Office User" w:date="2023-11-06T09:22:00Z"/>
          <w:rFonts w:ascii="Times New Roman" w:hAnsi="Times New Roman" w:cs="Times New Roman"/>
        </w:rPr>
      </w:pPr>
      <w:r>
        <w:rPr>
          <w:rFonts w:ascii="Times New Roman" w:hAnsi="Times New Roman" w:cs="Times New Roman"/>
        </w:rPr>
        <w:t xml:space="preserve">Overall, we can see that Catalan has gained considerable institutional recognition, protection, and promotion over the last decades. This is reflected in the evolution of the knowledge of Catalan among the society of the Balearic Islands </w:t>
      </w:r>
      <w:commentRangeStart w:id="229"/>
      <w:r>
        <w:rPr>
          <w:rFonts w:ascii="Times New Roman" w:hAnsi="Times New Roman" w:cs="Times New Roman"/>
        </w:rPr>
        <w:t xml:space="preserve">(Table 1). </w:t>
      </w:r>
      <w:commentRangeEnd w:id="229"/>
      <w:r w:rsidR="00187CB5">
        <w:rPr>
          <w:rStyle w:val="CommentReference"/>
        </w:rPr>
        <w:commentReference w:id="229"/>
      </w:r>
      <w:r w:rsidRPr="00767433">
        <w:rPr>
          <w:rFonts w:ascii="Times New Roman" w:hAnsi="Times New Roman" w:cs="Times New Roman"/>
        </w:rPr>
        <w:t xml:space="preserve">In this sense, one might think that the implementation of pro-language policies is enough to change the linguistic reality of a given society. However, this is not entirely true. </w:t>
      </w:r>
      <w:r>
        <w:rPr>
          <w:rFonts w:ascii="Times New Roman" w:hAnsi="Times New Roman" w:cs="Times New Roman"/>
        </w:rPr>
        <w:t>T</w:t>
      </w:r>
      <w:r w:rsidRPr="00767433">
        <w:rPr>
          <w:rFonts w:ascii="Times New Roman" w:hAnsi="Times New Roman" w:cs="Times New Roman"/>
        </w:rPr>
        <w:t xml:space="preserve">he fact that Catalan </w:t>
      </w:r>
      <w:r>
        <w:rPr>
          <w:rFonts w:ascii="Times New Roman" w:hAnsi="Times New Roman" w:cs="Times New Roman"/>
        </w:rPr>
        <w:t>is being promoted institutionally</w:t>
      </w:r>
      <w:r w:rsidRPr="00767433">
        <w:rPr>
          <w:rFonts w:ascii="Times New Roman" w:hAnsi="Times New Roman" w:cs="Times New Roman"/>
        </w:rPr>
        <w:t xml:space="preserve">, especially in the educational </w:t>
      </w:r>
      <w:r>
        <w:rPr>
          <w:rFonts w:ascii="Times New Roman" w:hAnsi="Times New Roman" w:cs="Times New Roman"/>
        </w:rPr>
        <w:t>domain</w:t>
      </w:r>
      <w:r w:rsidRPr="00767433">
        <w:rPr>
          <w:rFonts w:ascii="Times New Roman" w:hAnsi="Times New Roman" w:cs="Times New Roman"/>
        </w:rPr>
        <w:t>, and that knowledge of the language has increased considerably</w:t>
      </w:r>
      <w:r>
        <w:rPr>
          <w:rFonts w:ascii="Times New Roman" w:hAnsi="Times New Roman" w:cs="Times New Roman"/>
        </w:rPr>
        <w:t xml:space="preserve"> over the last decades</w:t>
      </w:r>
      <w:r w:rsidRPr="00767433">
        <w:rPr>
          <w:rFonts w:ascii="Times New Roman" w:hAnsi="Times New Roman" w:cs="Times New Roman"/>
        </w:rPr>
        <w:t>, both the use of the language and attitudes towards it seem to have taken a different direction</w:t>
      </w:r>
      <w:r>
        <w:rPr>
          <w:rFonts w:ascii="Times New Roman" w:hAnsi="Times New Roman" w:cs="Times New Roman"/>
        </w:rPr>
        <w:t xml:space="preserve"> (Calafat Vila &amp; Calero-Pons, 2019; Tudela Isanta, 2021). </w:t>
      </w:r>
      <w:r w:rsidRPr="00767433">
        <w:rPr>
          <w:rFonts w:ascii="Times New Roman" w:hAnsi="Times New Roman" w:cs="Times New Roman"/>
        </w:rPr>
        <w:t xml:space="preserve">This is </w:t>
      </w:r>
      <w:r w:rsidRPr="00767433">
        <w:rPr>
          <w:rFonts w:ascii="Times New Roman" w:hAnsi="Times New Roman" w:cs="Times New Roman"/>
        </w:rPr>
        <w:lastRenderedPageBreak/>
        <w:t xml:space="preserve">due to the fact that, in reality, the use that a society can make of its languages, in this case Catalan and Spanish, depends not only on the policies that are promoted from the institutional </w:t>
      </w:r>
      <w:r>
        <w:rPr>
          <w:rFonts w:ascii="Times New Roman" w:hAnsi="Times New Roman" w:cs="Times New Roman"/>
        </w:rPr>
        <w:t>domain</w:t>
      </w:r>
      <w:r w:rsidRPr="00767433">
        <w:rPr>
          <w:rFonts w:ascii="Times New Roman" w:hAnsi="Times New Roman" w:cs="Times New Roman"/>
        </w:rPr>
        <w:t xml:space="preserve">, but also on what happens </w:t>
      </w:r>
      <w:r>
        <w:rPr>
          <w:rFonts w:ascii="Times New Roman" w:hAnsi="Times New Roman" w:cs="Times New Roman"/>
        </w:rPr>
        <w:t xml:space="preserve">at the societal level (Aguiló-Mora &amp; Lynch, 2017). Specifically, and according to Tudela Isanta (2021), it depends on </w:t>
      </w:r>
      <w:del w:id="230" w:author="Kendra Dickinson" w:date="2023-10-25T11:11:00Z">
        <w:r w:rsidDel="00F9515F">
          <w:rPr>
            <w:rFonts w:ascii="Times New Roman" w:hAnsi="Times New Roman" w:cs="Times New Roman"/>
          </w:rPr>
          <w:delText>the</w:delText>
        </w:r>
      </w:del>
      <w:r>
        <w:rPr>
          <w:rFonts w:ascii="Times New Roman" w:hAnsi="Times New Roman" w:cs="Times New Roman"/>
        </w:rPr>
        <w:t xml:space="preserve"> language attitudes.</w:t>
      </w:r>
    </w:p>
    <w:p w14:paraId="18551860" w14:textId="77777777" w:rsidR="007429CE" w:rsidRDefault="007429CE" w:rsidP="007429CE">
      <w:pPr>
        <w:spacing w:line="480" w:lineRule="auto"/>
        <w:jc w:val="both"/>
        <w:rPr>
          <w:ins w:id="231" w:author="Microsoft Office User" w:date="2023-11-06T09:22:00Z"/>
          <w:rFonts w:ascii="Times New Roman" w:hAnsi="Times New Roman" w:cs="Times New Roman"/>
        </w:rPr>
      </w:pPr>
    </w:p>
    <w:p w14:paraId="638A27D7" w14:textId="77777777" w:rsidR="007429CE" w:rsidRDefault="007429CE" w:rsidP="007429CE">
      <w:pPr>
        <w:spacing w:line="480" w:lineRule="auto"/>
        <w:jc w:val="both"/>
        <w:rPr>
          <w:rFonts w:ascii="Times New Roman" w:hAnsi="Times New Roman" w:cs="Times New Roman"/>
        </w:rPr>
        <w:pPrChange w:id="232" w:author="Microsoft Office User" w:date="2023-11-06T09:22:00Z">
          <w:pPr>
            <w:spacing w:line="480" w:lineRule="auto"/>
            <w:ind w:firstLine="720"/>
            <w:jc w:val="both"/>
          </w:pPr>
        </w:pPrChange>
      </w:pPr>
    </w:p>
    <w:p w14:paraId="01FD38A1" w14:textId="77777777" w:rsidR="00F9515F" w:rsidRDefault="00F9515F" w:rsidP="00F9515F">
      <w:pPr>
        <w:spacing w:line="480" w:lineRule="auto"/>
        <w:jc w:val="both"/>
        <w:rPr>
          <w:ins w:id="233" w:author="Kendra Dickinson" w:date="2023-10-25T11:11:00Z"/>
          <w:rFonts w:ascii="Times New Roman" w:hAnsi="Times New Roman" w:cs="Times New Roman"/>
          <w:b/>
          <w:bCs/>
        </w:rPr>
      </w:pPr>
    </w:p>
    <w:p w14:paraId="2526CFD3" w14:textId="79EC86D3" w:rsidR="00767433" w:rsidRPr="00767433" w:rsidRDefault="00767433">
      <w:pPr>
        <w:spacing w:line="480" w:lineRule="auto"/>
        <w:jc w:val="both"/>
        <w:rPr>
          <w:rFonts w:ascii="Times New Roman" w:hAnsi="Times New Roman" w:cs="Times New Roman"/>
          <w:b/>
          <w:bCs/>
        </w:rPr>
        <w:pPrChange w:id="234" w:author="Kendra Dickinson" w:date="2023-10-25T11:11:00Z">
          <w:pPr>
            <w:spacing w:line="480" w:lineRule="auto"/>
            <w:ind w:firstLine="720"/>
            <w:jc w:val="both"/>
          </w:pPr>
        </w:pPrChange>
      </w:pPr>
      <w:commentRangeStart w:id="235"/>
      <w:commentRangeStart w:id="236"/>
      <w:r w:rsidRPr="00767433">
        <w:rPr>
          <w:rFonts w:ascii="Times New Roman" w:hAnsi="Times New Roman" w:cs="Times New Roman"/>
          <w:b/>
          <w:bCs/>
        </w:rPr>
        <w:t>Language attitudes</w:t>
      </w:r>
      <w:commentRangeEnd w:id="235"/>
      <w:r w:rsidR="00187CB5">
        <w:rPr>
          <w:rStyle w:val="CommentReference"/>
        </w:rPr>
        <w:commentReference w:id="235"/>
      </w:r>
      <w:commentRangeEnd w:id="236"/>
      <w:r w:rsidR="00173F62">
        <w:rPr>
          <w:rStyle w:val="CommentReference"/>
        </w:rPr>
        <w:commentReference w:id="236"/>
      </w:r>
    </w:p>
    <w:p w14:paraId="0EFC6E62" w14:textId="7175B108" w:rsidR="0093181C" w:rsidRDefault="00767433" w:rsidP="00767433">
      <w:pPr>
        <w:spacing w:line="480" w:lineRule="auto"/>
        <w:ind w:firstLine="720"/>
        <w:jc w:val="both"/>
        <w:rPr>
          <w:ins w:id="237" w:author="Kendra Dickinson" w:date="2023-10-25T11:18:00Z"/>
          <w:rFonts w:ascii="Times New Roman" w:hAnsi="Times New Roman" w:cs="Times New Roman"/>
        </w:rPr>
      </w:pPr>
      <w:r>
        <w:rPr>
          <w:rFonts w:ascii="Times New Roman" w:hAnsi="Times New Roman" w:cs="Times New Roman"/>
        </w:rPr>
        <w:t xml:space="preserve">In general, an attitude can be defined as a psychological tendency that is expressed from the evaluation of a particular entity with a certain degree of preference or aversion (Eagly and Chaiken, 1993). According to the authors, these entities are called “attitudinal objects” and can be anything that the individual can discriminate, including languages. As Baker (1992) argues, languages are objects that can be viewed favorably or unfavorably. Consequently, language attitudes can be defined as psychological constructs, evaluations, reactions and tendencies towards languages or language varieties (Dragojevic, 2017; Garrett, 2007). Language attitudes are generally </w:t>
      </w:r>
      <w:r w:rsidRPr="00767433">
        <w:rPr>
          <w:rFonts w:ascii="Times New Roman" w:hAnsi="Times New Roman" w:cs="Times New Roman"/>
        </w:rPr>
        <w:t xml:space="preserve">formed throughout history </w:t>
      </w:r>
      <w:r>
        <w:rPr>
          <w:rFonts w:ascii="Times New Roman" w:hAnsi="Times New Roman" w:cs="Times New Roman"/>
        </w:rPr>
        <w:t xml:space="preserve">(Joan i Marí, 2021), </w:t>
      </w:r>
      <w:r w:rsidRPr="00767433">
        <w:rPr>
          <w:rFonts w:ascii="Times New Roman" w:hAnsi="Times New Roman" w:cs="Times New Roman"/>
        </w:rPr>
        <w:t>and are learned through human socialization</w:t>
      </w:r>
      <w:r>
        <w:rPr>
          <w:rFonts w:ascii="Times New Roman" w:hAnsi="Times New Roman" w:cs="Times New Roman"/>
        </w:rPr>
        <w:t xml:space="preserve"> (Garrett, 2007)</w:t>
      </w:r>
      <w:r w:rsidRPr="00767433">
        <w:rPr>
          <w:rFonts w:ascii="Times New Roman" w:hAnsi="Times New Roman" w:cs="Times New Roman"/>
        </w:rPr>
        <w:t xml:space="preserve">, i.e., they depend on the social situation of the language and not so much on the specific will of each individual. In this sense, most people do not question why they follow a certain linguistic </w:t>
      </w:r>
      <w:proofErr w:type="gramStart"/>
      <w:r w:rsidRPr="00767433">
        <w:rPr>
          <w:rFonts w:ascii="Times New Roman" w:hAnsi="Times New Roman" w:cs="Times New Roman"/>
        </w:rPr>
        <w:t>pattern, but</w:t>
      </w:r>
      <w:proofErr w:type="gramEnd"/>
      <w:r w:rsidRPr="00767433">
        <w:rPr>
          <w:rFonts w:ascii="Times New Roman" w:hAnsi="Times New Roman" w:cs="Times New Roman"/>
        </w:rPr>
        <w:t xml:space="preserve"> do so </w:t>
      </w:r>
      <w:del w:id="238" w:author="Kendra Dickinson" w:date="2023-10-25T11:19:00Z">
        <w:r w:rsidRPr="00767433" w:rsidDel="0093181C">
          <w:rPr>
            <w:rFonts w:ascii="Times New Roman" w:hAnsi="Times New Roman" w:cs="Times New Roman"/>
          </w:rPr>
          <w:delText xml:space="preserve">because most people do, </w:delText>
        </w:r>
      </w:del>
      <w:r w:rsidRPr="00767433">
        <w:rPr>
          <w:rFonts w:ascii="Times New Roman" w:hAnsi="Times New Roman" w:cs="Times New Roman"/>
        </w:rPr>
        <w:t>in order to adapt to the mainstream, to society</w:t>
      </w:r>
      <w:r>
        <w:rPr>
          <w:rFonts w:ascii="Times New Roman" w:hAnsi="Times New Roman" w:cs="Times New Roman"/>
        </w:rPr>
        <w:t xml:space="preserve"> (Joan i Marí, 2021). </w:t>
      </w:r>
    </w:p>
    <w:p w14:paraId="2CC67248" w14:textId="37FAFF46" w:rsidR="00767433" w:rsidRDefault="00767433" w:rsidP="00767433">
      <w:pPr>
        <w:spacing w:line="480" w:lineRule="auto"/>
        <w:ind w:firstLine="720"/>
        <w:jc w:val="both"/>
        <w:rPr>
          <w:ins w:id="239" w:author="Kendra Dickinson" w:date="2023-10-25T11:22:00Z"/>
          <w:rFonts w:ascii="Times New Roman" w:hAnsi="Times New Roman" w:cs="Times New Roman"/>
        </w:rPr>
      </w:pPr>
      <w:r w:rsidRPr="00767433">
        <w:rPr>
          <w:rFonts w:ascii="Times New Roman" w:hAnsi="Times New Roman" w:cs="Times New Roman"/>
        </w:rPr>
        <w:t xml:space="preserve">Attitudes are typically understood </w:t>
      </w:r>
      <w:ins w:id="240" w:author="Kendra Dickinson" w:date="2023-10-25T11:20:00Z">
        <w:r w:rsidR="0093181C">
          <w:rPr>
            <w:rFonts w:ascii="Times New Roman" w:hAnsi="Times New Roman" w:cs="Times New Roman"/>
          </w:rPr>
          <w:t>as</w:t>
        </w:r>
      </w:ins>
      <w:del w:id="241" w:author="Kendra Dickinson" w:date="2023-10-25T11:20:00Z">
        <w:r w:rsidRPr="00767433" w:rsidDel="0093181C">
          <w:rPr>
            <w:rFonts w:ascii="Times New Roman" w:hAnsi="Times New Roman" w:cs="Times New Roman"/>
          </w:rPr>
          <w:delText>to</w:delText>
        </w:r>
      </w:del>
      <w:r w:rsidRPr="00767433">
        <w:rPr>
          <w:rFonts w:ascii="Times New Roman" w:hAnsi="Times New Roman" w:cs="Times New Roman"/>
        </w:rPr>
        <w:t xml:space="preserve"> consist</w:t>
      </w:r>
      <w:ins w:id="242" w:author="Kendra Dickinson" w:date="2023-10-25T11:20:00Z">
        <w:r w:rsidR="0093181C">
          <w:rPr>
            <w:rFonts w:ascii="Times New Roman" w:hAnsi="Times New Roman" w:cs="Times New Roman"/>
          </w:rPr>
          <w:t>ing</w:t>
        </w:r>
      </w:ins>
      <w:r w:rsidRPr="00767433">
        <w:rPr>
          <w:rFonts w:ascii="Times New Roman" w:hAnsi="Times New Roman" w:cs="Times New Roman"/>
        </w:rPr>
        <w:t xml:space="preserve"> of three fundamental elements: cognitive aspects, which encompass beliefs and stereotypes; affective elements, involving evaluations; and behavioral components</w:t>
      </w:r>
      <w:r>
        <w:rPr>
          <w:rFonts w:ascii="Times New Roman" w:hAnsi="Times New Roman" w:cs="Times New Roman"/>
        </w:rPr>
        <w:t xml:space="preserve"> (Garret, 2007). </w:t>
      </w:r>
      <w:del w:id="243" w:author="Kendra Dickinson" w:date="2023-10-25T11:20:00Z">
        <w:r w:rsidDel="0093181C">
          <w:rPr>
            <w:rFonts w:ascii="Times New Roman" w:hAnsi="Times New Roman" w:cs="Times New Roman"/>
          </w:rPr>
          <w:delText>Likewise,</w:delText>
        </w:r>
      </w:del>
      <w:ins w:id="244" w:author="Kendra Dickinson" w:date="2023-10-25T11:20:00Z">
        <w:r w:rsidR="0093181C">
          <w:rPr>
            <w:rFonts w:ascii="Times New Roman" w:hAnsi="Times New Roman" w:cs="Times New Roman"/>
          </w:rPr>
          <w:t>Additionally,</w:t>
        </w:r>
      </w:ins>
      <w:r>
        <w:rPr>
          <w:rFonts w:ascii="Times New Roman" w:hAnsi="Times New Roman" w:cs="Times New Roman"/>
        </w:rPr>
        <w:t xml:space="preserve"> language attitudes are learned from previous </w:t>
      </w:r>
      <w:r>
        <w:rPr>
          <w:rFonts w:ascii="Times New Roman" w:hAnsi="Times New Roman" w:cs="Times New Roman"/>
        </w:rPr>
        <w:lastRenderedPageBreak/>
        <w:t>experience, and they are not momentary but relatively enduring (Agheyisi &amp; Fishman, 1970), especially those acquired early in life (Sears, 1983). In fact, Joan i Marí (2021) argues that language</w:t>
      </w:r>
      <w:r w:rsidRPr="00767433">
        <w:rPr>
          <w:rFonts w:ascii="Times New Roman" w:hAnsi="Times New Roman" w:cs="Times New Roman"/>
        </w:rPr>
        <w:t xml:space="preserve"> attitudes are forged in three main </w:t>
      </w:r>
      <w:r>
        <w:rPr>
          <w:rFonts w:ascii="Times New Roman" w:hAnsi="Times New Roman" w:cs="Times New Roman"/>
        </w:rPr>
        <w:t>environments</w:t>
      </w:r>
      <w:r w:rsidRPr="00767433">
        <w:rPr>
          <w:rFonts w:ascii="Times New Roman" w:hAnsi="Times New Roman" w:cs="Times New Roman"/>
        </w:rPr>
        <w:t>, ordered from least to most proximity to the individual.</w:t>
      </w:r>
      <w:r>
        <w:rPr>
          <w:rFonts w:ascii="Times New Roman" w:hAnsi="Times New Roman" w:cs="Times New Roman"/>
        </w:rPr>
        <w:t xml:space="preserve"> The first one is the household. </w:t>
      </w:r>
      <w:r w:rsidRPr="00767433">
        <w:rPr>
          <w:rFonts w:ascii="Times New Roman" w:hAnsi="Times New Roman" w:cs="Times New Roman"/>
        </w:rPr>
        <w:t>Everything that children see their parents, siblings</w:t>
      </w:r>
      <w:r>
        <w:rPr>
          <w:rFonts w:ascii="Times New Roman" w:hAnsi="Times New Roman" w:cs="Times New Roman"/>
        </w:rPr>
        <w:t>, and other relatives</w:t>
      </w:r>
      <w:r w:rsidRPr="00767433">
        <w:rPr>
          <w:rFonts w:ascii="Times New Roman" w:hAnsi="Times New Roman" w:cs="Times New Roman"/>
        </w:rPr>
        <w:t xml:space="preserve"> do constitutes the basis for their own actions. The second is the academic and professional environment. A language policy that favors the use of one or more languages, language availability or the language used in education will result in one linguistic attitude or another. Finally, in the institutional </w:t>
      </w:r>
      <w:r>
        <w:rPr>
          <w:rFonts w:ascii="Times New Roman" w:hAnsi="Times New Roman" w:cs="Times New Roman"/>
        </w:rPr>
        <w:t>domain</w:t>
      </w:r>
      <w:r w:rsidRPr="00767433">
        <w:rPr>
          <w:rFonts w:ascii="Times New Roman" w:hAnsi="Times New Roman" w:cs="Times New Roman"/>
        </w:rPr>
        <w:t>, any government body generates language attitudes through the language policies it promotes.</w:t>
      </w:r>
    </w:p>
    <w:p w14:paraId="570016CF" w14:textId="77777777" w:rsidR="007143EC" w:rsidRDefault="007143EC" w:rsidP="00767433">
      <w:pPr>
        <w:spacing w:line="480" w:lineRule="auto"/>
        <w:ind w:firstLine="720"/>
        <w:jc w:val="both"/>
        <w:rPr>
          <w:ins w:id="245" w:author="Kendra Dickinson" w:date="2023-10-25T11:22:00Z"/>
          <w:rFonts w:ascii="Times New Roman" w:hAnsi="Times New Roman" w:cs="Times New Roman"/>
        </w:rPr>
      </w:pPr>
    </w:p>
    <w:p w14:paraId="47EE942E" w14:textId="70D13C7D" w:rsidR="007143EC" w:rsidRDefault="007143EC" w:rsidP="00767433">
      <w:pPr>
        <w:spacing w:line="480" w:lineRule="auto"/>
        <w:ind w:firstLine="720"/>
        <w:jc w:val="both"/>
        <w:rPr>
          <w:ins w:id="246" w:author="Kendra Dickinson" w:date="2023-10-25T11:23:00Z"/>
          <w:rFonts w:ascii="Times New Roman" w:hAnsi="Times New Roman" w:cs="Times New Roman"/>
        </w:rPr>
      </w:pPr>
      <w:ins w:id="247" w:author="Kendra Dickinson" w:date="2023-10-25T11:22:00Z">
        <w:r>
          <w:rPr>
            <w:rFonts w:ascii="Times New Roman" w:hAnsi="Times New Roman" w:cs="Times New Roman"/>
          </w:rPr>
          <w:t>Here, I would add some study that has been on language attitudes and policy in other contexts</w:t>
        </w:r>
      </w:ins>
      <w:ins w:id="248" w:author="Kendra Dickinson" w:date="2023-10-25T11:23:00Z">
        <w:r>
          <w:rPr>
            <w:rFonts w:ascii="Times New Roman" w:hAnsi="Times New Roman" w:cs="Times New Roman"/>
          </w:rPr>
          <w:t xml:space="preserve"> </w:t>
        </w:r>
      </w:ins>
      <w:ins w:id="249" w:author="Kendra Dickinson" w:date="2023-10-25T11:22:00Z">
        <w:r>
          <w:rPr>
            <w:rFonts w:ascii="Times New Roman" w:hAnsi="Times New Roman" w:cs="Times New Roman"/>
          </w:rPr>
          <w:t>(See comment with suggested book above)</w:t>
        </w:r>
      </w:ins>
      <w:ins w:id="250" w:author="Kendra Dickinson" w:date="2023-10-25T11:23:00Z">
        <w:r>
          <w:rPr>
            <w:rFonts w:ascii="Times New Roman" w:hAnsi="Times New Roman" w:cs="Times New Roman"/>
          </w:rPr>
          <w:t>, e.g.:</w:t>
        </w:r>
      </w:ins>
    </w:p>
    <w:p w14:paraId="3874E088" w14:textId="07D63BC0" w:rsidR="007143EC" w:rsidRDefault="007143EC" w:rsidP="00767433">
      <w:pPr>
        <w:spacing w:line="480" w:lineRule="auto"/>
        <w:ind w:firstLine="720"/>
        <w:jc w:val="both"/>
        <w:rPr>
          <w:rFonts w:ascii="Times New Roman" w:hAnsi="Times New Roman" w:cs="Times New Roman"/>
        </w:rPr>
      </w:pPr>
      <w:ins w:id="251" w:author="Kendra Dickinson" w:date="2023-10-25T11:23:00Z">
        <w:r>
          <w:rPr>
            <w:rFonts w:ascii="Times New Roman" w:hAnsi="Times New Roman" w:cs="Times New Roman"/>
          </w:rPr>
          <w:t>The relationship between language attitudes and language policy has been examined in many different social contexts. For example, so and so studied X, and found Y. Relatedly, so and so studied Y and found Z.</w:t>
        </w:r>
      </w:ins>
    </w:p>
    <w:p w14:paraId="423D4620" w14:textId="77777777" w:rsidR="004C34C5" w:rsidRDefault="00767433" w:rsidP="00EA73A9">
      <w:pPr>
        <w:spacing w:line="480" w:lineRule="auto"/>
        <w:ind w:firstLine="720"/>
        <w:jc w:val="both"/>
        <w:rPr>
          <w:ins w:id="252" w:author="Kendra Dickinson" w:date="2023-10-25T11:24:00Z"/>
          <w:rFonts w:ascii="Times New Roman" w:hAnsi="Times New Roman" w:cs="Times New Roman"/>
        </w:rPr>
      </w:pPr>
      <w:r>
        <w:rPr>
          <w:rFonts w:ascii="Times New Roman" w:hAnsi="Times New Roman" w:cs="Times New Roman"/>
        </w:rPr>
        <w:t xml:space="preserve">The study of language attitudes towards Catalan and Spanish in regions where both languages coexist is not recent and it has </w:t>
      </w:r>
      <w:del w:id="253" w:author="Kendra Dickinson" w:date="2023-10-25T11:21:00Z">
        <w:r w:rsidDel="007143EC">
          <w:rPr>
            <w:rFonts w:ascii="Times New Roman" w:hAnsi="Times New Roman" w:cs="Times New Roman"/>
          </w:rPr>
          <w:delText>been done</w:delText>
        </w:r>
      </w:del>
      <w:ins w:id="254" w:author="Kendra Dickinson" w:date="2023-10-25T11:21:00Z">
        <w:r w:rsidR="007143EC">
          <w:rPr>
            <w:rFonts w:ascii="Times New Roman" w:hAnsi="Times New Roman" w:cs="Times New Roman"/>
          </w:rPr>
          <w:t>approached</w:t>
        </w:r>
      </w:ins>
      <w:r>
        <w:rPr>
          <w:rFonts w:ascii="Times New Roman" w:hAnsi="Times New Roman" w:cs="Times New Roman"/>
        </w:rPr>
        <w:t xml:space="preserve"> from many different perspectives, such as education (</w:t>
      </w:r>
      <w:r w:rsidR="00C93567">
        <w:rPr>
          <w:rFonts w:ascii="Times New Roman" w:hAnsi="Times New Roman" w:cs="Times New Roman"/>
        </w:rPr>
        <w:t xml:space="preserve">Díaz-Torrent et al., 2014; </w:t>
      </w:r>
      <w:proofErr w:type="spellStart"/>
      <w:r w:rsidR="00C93567">
        <w:rPr>
          <w:rFonts w:ascii="Times New Roman" w:hAnsi="Times New Roman" w:cs="Times New Roman"/>
        </w:rPr>
        <w:t>Huguet</w:t>
      </w:r>
      <w:proofErr w:type="spellEnd"/>
      <w:r w:rsidR="00C93567">
        <w:rPr>
          <w:rFonts w:ascii="Times New Roman" w:hAnsi="Times New Roman" w:cs="Times New Roman"/>
        </w:rPr>
        <w:t xml:space="preserve">, 2001; </w:t>
      </w:r>
      <w:proofErr w:type="spellStart"/>
      <w:r w:rsidR="00C93567">
        <w:rPr>
          <w:rFonts w:ascii="Times New Roman" w:hAnsi="Times New Roman" w:cs="Times New Roman"/>
        </w:rPr>
        <w:t>Huguet</w:t>
      </w:r>
      <w:proofErr w:type="spellEnd"/>
      <w:r w:rsidR="00C93567">
        <w:rPr>
          <w:rFonts w:ascii="Times New Roman" w:hAnsi="Times New Roman" w:cs="Times New Roman"/>
        </w:rPr>
        <w:t xml:space="preserve"> &amp; </w:t>
      </w:r>
      <w:proofErr w:type="spellStart"/>
      <w:r w:rsidR="00C93567">
        <w:rPr>
          <w:rFonts w:ascii="Times New Roman" w:hAnsi="Times New Roman" w:cs="Times New Roman"/>
        </w:rPr>
        <w:t>Biscarri</w:t>
      </w:r>
      <w:proofErr w:type="spellEnd"/>
      <w:r w:rsidR="00C93567">
        <w:rPr>
          <w:rFonts w:ascii="Times New Roman" w:hAnsi="Times New Roman" w:cs="Times New Roman"/>
        </w:rPr>
        <w:t xml:space="preserve"> </w:t>
      </w:r>
      <w:proofErr w:type="spellStart"/>
      <w:r w:rsidR="00C93567">
        <w:rPr>
          <w:rFonts w:ascii="Times New Roman" w:hAnsi="Times New Roman" w:cs="Times New Roman"/>
        </w:rPr>
        <w:t>Gassió</w:t>
      </w:r>
      <w:proofErr w:type="spellEnd"/>
      <w:r w:rsidR="00C93567">
        <w:rPr>
          <w:rFonts w:ascii="Times New Roman" w:hAnsi="Times New Roman" w:cs="Times New Roman"/>
        </w:rPr>
        <w:t xml:space="preserve">, 1995; </w:t>
      </w:r>
      <w:proofErr w:type="spellStart"/>
      <w:r>
        <w:rPr>
          <w:rFonts w:ascii="Times New Roman" w:hAnsi="Times New Roman" w:cs="Times New Roman"/>
        </w:rPr>
        <w:t>Huguet</w:t>
      </w:r>
      <w:proofErr w:type="spellEnd"/>
      <w:r>
        <w:rPr>
          <w:rFonts w:ascii="Times New Roman" w:hAnsi="Times New Roman" w:cs="Times New Roman"/>
        </w:rPr>
        <w:t xml:space="preserve"> &amp; Sulis, 1997</w:t>
      </w:r>
      <w:r w:rsidR="00C93567">
        <w:rPr>
          <w:rFonts w:ascii="Times New Roman" w:hAnsi="Times New Roman" w:cs="Times New Roman"/>
        </w:rPr>
        <w:t xml:space="preserve">; Janés et al., 2008; </w:t>
      </w:r>
      <w:proofErr w:type="spellStart"/>
      <w:r w:rsidR="00C93567">
        <w:rPr>
          <w:rFonts w:ascii="Times New Roman" w:hAnsi="Times New Roman" w:cs="Times New Roman"/>
        </w:rPr>
        <w:t>Lapresta</w:t>
      </w:r>
      <w:proofErr w:type="spellEnd"/>
      <w:r w:rsidR="00C93567">
        <w:rPr>
          <w:rFonts w:ascii="Times New Roman" w:hAnsi="Times New Roman" w:cs="Times New Roman"/>
        </w:rPr>
        <w:t xml:space="preserve"> Rey et al., 2010</w:t>
      </w:r>
      <w:r>
        <w:rPr>
          <w:rFonts w:ascii="Times New Roman" w:hAnsi="Times New Roman" w:cs="Times New Roman"/>
        </w:rPr>
        <w:t>), immigration and ethnic origin (</w:t>
      </w:r>
      <w:proofErr w:type="spellStart"/>
      <w:r>
        <w:rPr>
          <w:rFonts w:ascii="Times New Roman" w:hAnsi="Times New Roman" w:cs="Times New Roman"/>
        </w:rPr>
        <w:t>Estors</w:t>
      </w:r>
      <w:proofErr w:type="spellEnd"/>
      <w:r>
        <w:rPr>
          <w:rFonts w:ascii="Times New Roman" w:hAnsi="Times New Roman" w:cs="Times New Roman"/>
        </w:rPr>
        <w:t xml:space="preserve"> </w:t>
      </w:r>
      <w:proofErr w:type="spellStart"/>
      <w:r>
        <w:rPr>
          <w:rFonts w:ascii="Times New Roman" w:hAnsi="Times New Roman" w:cs="Times New Roman"/>
        </w:rPr>
        <w:t>Sastre</w:t>
      </w:r>
      <w:proofErr w:type="spellEnd"/>
      <w:r>
        <w:rPr>
          <w:rFonts w:ascii="Times New Roman" w:hAnsi="Times New Roman" w:cs="Times New Roman"/>
        </w:rPr>
        <w:t xml:space="preserve">, 2014; </w:t>
      </w:r>
      <w:r w:rsidR="00C93567">
        <w:rPr>
          <w:rFonts w:ascii="Times New Roman" w:hAnsi="Times New Roman" w:cs="Times New Roman"/>
        </w:rPr>
        <w:t xml:space="preserve">Iglesias, 2010; </w:t>
      </w:r>
      <w:r>
        <w:rPr>
          <w:rFonts w:ascii="Times New Roman" w:hAnsi="Times New Roman" w:cs="Times New Roman"/>
        </w:rPr>
        <w:t xml:space="preserve">Larrea </w:t>
      </w:r>
      <w:proofErr w:type="spellStart"/>
      <w:r>
        <w:rPr>
          <w:rFonts w:ascii="Times New Roman" w:hAnsi="Times New Roman" w:cs="Times New Roman"/>
        </w:rPr>
        <w:t>Mendizabal</w:t>
      </w:r>
      <w:proofErr w:type="spellEnd"/>
      <w:r>
        <w:rPr>
          <w:rFonts w:ascii="Times New Roman" w:hAnsi="Times New Roman" w:cs="Times New Roman"/>
        </w:rPr>
        <w:t>, 2017</w:t>
      </w:r>
      <w:r w:rsidR="00C93567">
        <w:rPr>
          <w:rFonts w:ascii="Times New Roman" w:hAnsi="Times New Roman" w:cs="Times New Roman"/>
        </w:rPr>
        <w:t xml:space="preserve">; Querol &amp; </w:t>
      </w:r>
      <w:proofErr w:type="spellStart"/>
      <w:r w:rsidR="00C93567">
        <w:rPr>
          <w:rFonts w:ascii="Times New Roman" w:hAnsi="Times New Roman" w:cs="Times New Roman"/>
        </w:rPr>
        <w:t>Huguet</w:t>
      </w:r>
      <w:proofErr w:type="spellEnd"/>
      <w:r w:rsidR="00C93567">
        <w:rPr>
          <w:rFonts w:ascii="Times New Roman" w:hAnsi="Times New Roman" w:cs="Times New Roman"/>
        </w:rPr>
        <w:t>, 2010</w:t>
      </w:r>
      <w:r>
        <w:rPr>
          <w:rFonts w:ascii="Times New Roman" w:hAnsi="Times New Roman" w:cs="Times New Roman"/>
        </w:rPr>
        <w:t>), age (</w:t>
      </w:r>
      <w:r w:rsidR="00C93567">
        <w:rPr>
          <w:rFonts w:ascii="Times New Roman" w:hAnsi="Times New Roman" w:cs="Times New Roman"/>
        </w:rPr>
        <w:t xml:space="preserve">Joan i Marí, 2010; </w:t>
      </w:r>
      <w:proofErr w:type="spellStart"/>
      <w:r>
        <w:rPr>
          <w:rFonts w:ascii="Times New Roman" w:hAnsi="Times New Roman" w:cs="Times New Roman"/>
        </w:rPr>
        <w:t>Ubalde</w:t>
      </w:r>
      <w:proofErr w:type="spellEnd"/>
      <w:r>
        <w:rPr>
          <w:rFonts w:ascii="Times New Roman" w:hAnsi="Times New Roman" w:cs="Times New Roman"/>
        </w:rPr>
        <w:t>, 2013)</w:t>
      </w:r>
      <w:r w:rsidR="00C93567">
        <w:rPr>
          <w:rFonts w:ascii="Times New Roman" w:hAnsi="Times New Roman" w:cs="Times New Roman"/>
        </w:rPr>
        <w:t xml:space="preserve"> and family (</w:t>
      </w:r>
      <w:proofErr w:type="spellStart"/>
      <w:r w:rsidR="00C93567">
        <w:rPr>
          <w:rFonts w:ascii="Times New Roman" w:hAnsi="Times New Roman" w:cs="Times New Roman"/>
        </w:rPr>
        <w:t>Huguet</w:t>
      </w:r>
      <w:proofErr w:type="spellEnd"/>
      <w:r w:rsidR="00C93567">
        <w:rPr>
          <w:rFonts w:ascii="Times New Roman" w:hAnsi="Times New Roman" w:cs="Times New Roman"/>
        </w:rPr>
        <w:t xml:space="preserve">, 2005), among others. However, the vast majority of these studies have been carried out in Catalonia, with only a few exceptions in </w:t>
      </w:r>
      <w:r w:rsidR="00EA73A9">
        <w:rPr>
          <w:rFonts w:ascii="Times New Roman" w:hAnsi="Times New Roman" w:cs="Times New Roman"/>
        </w:rPr>
        <w:t xml:space="preserve">other Catalan and Spanish-speaking regions. </w:t>
      </w:r>
    </w:p>
    <w:p w14:paraId="5F9D05F0" w14:textId="052E456D" w:rsidR="00EA73A9" w:rsidDel="004C34C5" w:rsidRDefault="00EA73A9" w:rsidP="00EA73A9">
      <w:pPr>
        <w:spacing w:line="480" w:lineRule="auto"/>
        <w:ind w:firstLine="720"/>
        <w:jc w:val="both"/>
        <w:rPr>
          <w:del w:id="255" w:author="Kendra Dickinson" w:date="2023-10-25T11:24:00Z"/>
          <w:rFonts w:ascii="Times New Roman" w:hAnsi="Times New Roman" w:cs="Times New Roman"/>
        </w:rPr>
      </w:pPr>
      <w:r>
        <w:rPr>
          <w:rFonts w:ascii="Times New Roman" w:hAnsi="Times New Roman" w:cs="Times New Roman"/>
        </w:rPr>
        <w:lastRenderedPageBreak/>
        <w:t xml:space="preserve">With respect to the Balearic Islands, </w:t>
      </w:r>
      <w:r w:rsidRPr="00EA73A9">
        <w:rPr>
          <w:rFonts w:ascii="Times New Roman" w:hAnsi="Times New Roman" w:cs="Times New Roman"/>
        </w:rPr>
        <w:t xml:space="preserve">research that has explored these issues </w:t>
      </w:r>
      <w:r>
        <w:rPr>
          <w:rFonts w:ascii="Times New Roman" w:hAnsi="Times New Roman" w:cs="Times New Roman"/>
        </w:rPr>
        <w:t>has done so from a variety of perspectives.</w:t>
      </w:r>
      <w:ins w:id="256" w:author="Kendra Dickinson" w:date="2023-10-25T11:24:00Z">
        <w:r w:rsidR="004C34C5">
          <w:rPr>
            <w:rFonts w:ascii="Times New Roman" w:hAnsi="Times New Roman" w:cs="Times New Roman"/>
          </w:rPr>
          <w:t xml:space="preserve"> First,</w:t>
        </w:r>
      </w:ins>
    </w:p>
    <w:p w14:paraId="7B59E94F" w14:textId="5D76E00B" w:rsidR="00EA73A9" w:rsidRDefault="00EA73A9">
      <w:pPr>
        <w:spacing w:line="480" w:lineRule="auto"/>
        <w:jc w:val="both"/>
        <w:rPr>
          <w:rFonts w:ascii="Times New Roman" w:hAnsi="Times New Roman" w:cs="Times New Roman"/>
        </w:rPr>
        <w:pPrChange w:id="257" w:author="Kendra Dickinson" w:date="2023-10-25T11:24:00Z">
          <w:pPr>
            <w:spacing w:line="480" w:lineRule="auto"/>
            <w:ind w:firstLine="720"/>
            <w:jc w:val="both"/>
          </w:pPr>
        </w:pPrChange>
      </w:pPr>
      <w:del w:id="258" w:author="Kendra Dickinson" w:date="2023-10-25T11:24:00Z">
        <w:r w:rsidRPr="00EA73A9" w:rsidDel="004C34C5">
          <w:rPr>
            <w:rFonts w:ascii="Times New Roman" w:hAnsi="Times New Roman" w:cs="Times New Roman"/>
          </w:rPr>
          <w:delText>In the first place, we would find those</w:delText>
        </w:r>
      </w:del>
      <w:ins w:id="259" w:author="Kendra Dickinson" w:date="2023-10-25T11:24:00Z">
        <w:r w:rsidR="004C34C5">
          <w:rPr>
            <w:rFonts w:ascii="Times New Roman" w:hAnsi="Times New Roman" w:cs="Times New Roman"/>
          </w:rPr>
          <w:t xml:space="preserve"> </w:t>
        </w:r>
      </w:ins>
      <w:del w:id="260" w:author="Kendra Dickinson" w:date="2023-10-25T11:24:00Z">
        <w:r w:rsidRPr="00EA73A9" w:rsidDel="004C34C5">
          <w:rPr>
            <w:rFonts w:ascii="Times New Roman" w:hAnsi="Times New Roman" w:cs="Times New Roman"/>
          </w:rPr>
          <w:delText xml:space="preserve"> </w:delText>
        </w:r>
      </w:del>
      <w:r w:rsidRPr="00EA73A9">
        <w:rPr>
          <w:rFonts w:ascii="Times New Roman" w:hAnsi="Times New Roman" w:cs="Times New Roman"/>
        </w:rPr>
        <w:t xml:space="preserve">studies that have explored the linguistic uses </w:t>
      </w:r>
      <w:ins w:id="261" w:author="Kendra Dickinson" w:date="2023-10-25T11:24:00Z">
        <w:r w:rsidR="004C34C5">
          <w:rPr>
            <w:rFonts w:ascii="Times New Roman" w:hAnsi="Times New Roman" w:cs="Times New Roman"/>
          </w:rPr>
          <w:t xml:space="preserve">of </w:t>
        </w:r>
      </w:ins>
      <w:r w:rsidRPr="00EA73A9">
        <w:rPr>
          <w:rFonts w:ascii="Times New Roman" w:hAnsi="Times New Roman" w:cs="Times New Roman"/>
        </w:rPr>
        <w:t xml:space="preserve">and attitudes </w:t>
      </w:r>
      <w:ins w:id="262" w:author="Kendra Dickinson" w:date="2023-10-25T11:24:00Z">
        <w:r w:rsidR="004C34C5">
          <w:rPr>
            <w:rFonts w:ascii="Times New Roman" w:hAnsi="Times New Roman" w:cs="Times New Roman"/>
          </w:rPr>
          <w:t xml:space="preserve">towards </w:t>
        </w:r>
      </w:ins>
      <w:ins w:id="263" w:author="Kendra Dickinson" w:date="2023-10-25T11:25:00Z">
        <w:r w:rsidR="004C34C5">
          <w:rPr>
            <w:rFonts w:ascii="Times New Roman" w:hAnsi="Times New Roman" w:cs="Times New Roman"/>
          </w:rPr>
          <w:t xml:space="preserve">Catalan and Spanish among </w:t>
        </w:r>
      </w:ins>
      <w:del w:id="264" w:author="Kendra Dickinson" w:date="2023-10-25T11:25:00Z">
        <w:r w:rsidRPr="00EA73A9" w:rsidDel="004C34C5">
          <w:rPr>
            <w:rFonts w:ascii="Times New Roman" w:hAnsi="Times New Roman" w:cs="Times New Roman"/>
          </w:rPr>
          <w:delText>of</w:delText>
        </w:r>
      </w:del>
      <w:r w:rsidRPr="00EA73A9">
        <w:rPr>
          <w:rFonts w:ascii="Times New Roman" w:hAnsi="Times New Roman" w:cs="Times New Roman"/>
        </w:rPr>
        <w:t xml:space="preserve"> </w:t>
      </w:r>
      <w:del w:id="265" w:author="Kendra Dickinson" w:date="2023-10-25T11:24:00Z">
        <w:r w:rsidRPr="00EA73A9" w:rsidDel="004C34C5">
          <w:rPr>
            <w:rFonts w:ascii="Times New Roman" w:hAnsi="Times New Roman" w:cs="Times New Roman"/>
          </w:rPr>
          <w:delText>the</w:delText>
        </w:r>
      </w:del>
      <w:r w:rsidRPr="00EA73A9">
        <w:rPr>
          <w:rFonts w:ascii="Times New Roman" w:hAnsi="Times New Roman" w:cs="Times New Roman"/>
        </w:rPr>
        <w:t xml:space="preserve"> young people </w:t>
      </w:r>
      <w:del w:id="266" w:author="Kendra Dickinson" w:date="2023-10-25T11:25:00Z">
        <w:r w:rsidRPr="00EA73A9" w:rsidDel="004C34C5">
          <w:rPr>
            <w:rFonts w:ascii="Times New Roman" w:hAnsi="Times New Roman" w:cs="Times New Roman"/>
          </w:rPr>
          <w:delText>o</w:delText>
        </w:r>
      </w:del>
      <w:proofErr w:type="spellStart"/>
      <w:ins w:id="267" w:author="Kendra Dickinson" w:date="2023-10-25T11:24:00Z">
        <w:r w:rsidR="004C34C5">
          <w:rPr>
            <w:rFonts w:ascii="Times New Roman" w:hAnsi="Times New Roman" w:cs="Times New Roman"/>
          </w:rPr>
          <w:t>in</w:t>
        </w:r>
      </w:ins>
      <w:del w:id="268" w:author="Kendra Dickinson" w:date="2023-10-25T11:24:00Z">
        <w:r w:rsidRPr="00EA73A9" w:rsidDel="004C34C5">
          <w:rPr>
            <w:rFonts w:ascii="Times New Roman" w:hAnsi="Times New Roman" w:cs="Times New Roman"/>
          </w:rPr>
          <w:delText xml:space="preserve">f </w:delText>
        </w:r>
      </w:del>
      <w:r>
        <w:rPr>
          <w:rFonts w:ascii="Times New Roman" w:hAnsi="Times New Roman" w:cs="Times New Roman"/>
        </w:rPr>
        <w:t>the</w:t>
      </w:r>
      <w:proofErr w:type="spellEnd"/>
      <w:r>
        <w:rPr>
          <w:rFonts w:ascii="Times New Roman" w:hAnsi="Times New Roman" w:cs="Times New Roman"/>
        </w:rPr>
        <w:t xml:space="preserve"> Balearic Islands</w:t>
      </w:r>
      <w:del w:id="269" w:author="Kendra Dickinson" w:date="2023-10-25T11:25:00Z">
        <w:r w:rsidRPr="00EA73A9" w:rsidDel="004C34C5">
          <w:rPr>
            <w:rFonts w:ascii="Times New Roman" w:hAnsi="Times New Roman" w:cs="Times New Roman"/>
          </w:rPr>
          <w:delText xml:space="preserve"> towards Catalan and Spanish</w:delText>
        </w:r>
      </w:del>
      <w:r w:rsidRPr="00EA73A9">
        <w:rPr>
          <w:rFonts w:ascii="Times New Roman" w:hAnsi="Times New Roman" w:cs="Times New Roman"/>
        </w:rPr>
        <w:t>.</w:t>
      </w:r>
      <w:del w:id="270" w:author="Kendra Dickinson" w:date="2023-10-25T11:26:00Z">
        <w:r w:rsidDel="004C34C5">
          <w:rPr>
            <w:rFonts w:ascii="Times New Roman" w:hAnsi="Times New Roman" w:cs="Times New Roman"/>
          </w:rPr>
          <w:delText xml:space="preserve"> </w:delText>
        </w:r>
        <w:r w:rsidRPr="00EA73A9" w:rsidDel="004C34C5">
          <w:rPr>
            <w:rFonts w:ascii="Times New Roman" w:hAnsi="Times New Roman" w:cs="Times New Roman"/>
          </w:rPr>
          <w:delText>Within this category, we should highlight the report prepared by Castell, Cremades and Vanrell (2023) in collaboration with the University of the Balearic Islands and the Government of the Balearic Islands</w:delText>
        </w:r>
      </w:del>
      <w:r>
        <w:rPr>
          <w:rFonts w:ascii="Times New Roman" w:hAnsi="Times New Roman" w:cs="Times New Roman"/>
        </w:rPr>
        <w:t xml:space="preserve">. </w:t>
      </w:r>
      <w:del w:id="271" w:author="Kendra Dickinson" w:date="2023-10-25T11:25:00Z">
        <w:r w:rsidRPr="00EA73A9" w:rsidDel="004C34C5">
          <w:rPr>
            <w:rFonts w:ascii="Times New Roman" w:hAnsi="Times New Roman" w:cs="Times New Roman"/>
          </w:rPr>
          <w:delText>The objectives of th</w:delText>
        </w:r>
        <w:r w:rsidDel="004C34C5">
          <w:rPr>
            <w:rFonts w:ascii="Times New Roman" w:hAnsi="Times New Roman" w:cs="Times New Roman"/>
          </w:rPr>
          <w:delText>is</w:delText>
        </w:r>
        <w:r w:rsidRPr="00EA73A9" w:rsidDel="004C34C5">
          <w:rPr>
            <w:rFonts w:ascii="Times New Roman" w:hAnsi="Times New Roman" w:cs="Times New Roman"/>
          </w:rPr>
          <w:delText xml:space="preserve"> study</w:delText>
        </w:r>
      </w:del>
      <w:ins w:id="272" w:author="Kendra Dickinson" w:date="2023-10-25T11:25:00Z">
        <w:r w:rsidR="004C34C5">
          <w:rPr>
            <w:rFonts w:ascii="Times New Roman" w:hAnsi="Times New Roman" w:cs="Times New Roman"/>
          </w:rPr>
          <w:t xml:space="preserve">For example, </w:t>
        </w:r>
      </w:ins>
      <w:r w:rsidRPr="00EA73A9">
        <w:rPr>
          <w:rFonts w:ascii="Times New Roman" w:hAnsi="Times New Roman" w:cs="Times New Roman"/>
        </w:rPr>
        <w:t xml:space="preserve"> </w:t>
      </w:r>
      <w:ins w:id="273" w:author="Kendra Dickinson" w:date="2023-10-25T11:26:00Z">
        <w:r w:rsidR="004C34C5" w:rsidRPr="00EA73A9">
          <w:rPr>
            <w:rFonts w:ascii="Times New Roman" w:hAnsi="Times New Roman" w:cs="Times New Roman"/>
          </w:rPr>
          <w:t xml:space="preserve">Castell, Cremades and Vanrell (2023) in collaboration with the University of the Balearic Islands and the Government of the Balearic Islands </w:t>
        </w:r>
        <w:r w:rsidR="004C34C5">
          <w:rPr>
            <w:rFonts w:ascii="Times New Roman" w:hAnsi="Times New Roman" w:cs="Times New Roman"/>
          </w:rPr>
          <w:t xml:space="preserve">, aimed </w:t>
        </w:r>
      </w:ins>
      <w:del w:id="274" w:author="Kendra Dickinson" w:date="2023-10-25T11:26:00Z">
        <w:r w:rsidRPr="00EA73A9" w:rsidDel="004C34C5">
          <w:rPr>
            <w:rFonts w:ascii="Times New Roman" w:hAnsi="Times New Roman" w:cs="Times New Roman"/>
          </w:rPr>
          <w:delText xml:space="preserve">were </w:delText>
        </w:r>
      </w:del>
      <w:r w:rsidRPr="00EA73A9">
        <w:rPr>
          <w:rFonts w:ascii="Times New Roman" w:hAnsi="Times New Roman" w:cs="Times New Roman"/>
        </w:rPr>
        <w:t xml:space="preserve">to understand the processes that favor or </w:t>
      </w:r>
      <w:del w:id="275" w:author="Kendra Dickinson" w:date="2023-10-25T11:26:00Z">
        <w:r w:rsidRPr="00EA73A9" w:rsidDel="004C34C5">
          <w:rPr>
            <w:rFonts w:ascii="Times New Roman" w:hAnsi="Times New Roman" w:cs="Times New Roman"/>
          </w:rPr>
          <w:delText xml:space="preserve">hinder </w:delText>
        </w:r>
      </w:del>
      <w:ins w:id="276" w:author="Kendra Dickinson" w:date="2023-10-25T11:26:00Z">
        <w:r w:rsidR="004C34C5">
          <w:rPr>
            <w:rFonts w:ascii="Times New Roman" w:hAnsi="Times New Roman" w:cs="Times New Roman"/>
          </w:rPr>
          <w:t>disfavor</w:t>
        </w:r>
        <w:r w:rsidR="004C34C5" w:rsidRPr="00EA73A9">
          <w:rPr>
            <w:rFonts w:ascii="Times New Roman" w:hAnsi="Times New Roman" w:cs="Times New Roman"/>
          </w:rPr>
          <w:t xml:space="preserve"> </w:t>
        </w:r>
      </w:ins>
      <w:r w:rsidRPr="00EA73A9">
        <w:rPr>
          <w:rFonts w:ascii="Times New Roman" w:hAnsi="Times New Roman" w:cs="Times New Roman"/>
        </w:rPr>
        <w:t xml:space="preserve">the use of Catalan and other languages among young people in different contexts; to deepen the knowledge of their perceptions of language unity, </w:t>
      </w:r>
      <w:r>
        <w:rPr>
          <w:rFonts w:ascii="Times New Roman" w:hAnsi="Times New Roman" w:cs="Times New Roman"/>
        </w:rPr>
        <w:t>regional</w:t>
      </w:r>
      <w:r w:rsidRPr="00EA73A9">
        <w:rPr>
          <w:rFonts w:ascii="Times New Roman" w:hAnsi="Times New Roman" w:cs="Times New Roman"/>
        </w:rPr>
        <w:t xml:space="preserve"> variation and usage norms such as linguistic convergence; to analyze the sociolinguistic discourses of young people; and to study the most effective strategies and actions to implement language policies that favor the increased social use of Catalan among young people.</w:t>
      </w:r>
      <w:r>
        <w:rPr>
          <w:rFonts w:ascii="Times New Roman" w:hAnsi="Times New Roman" w:cs="Times New Roman"/>
        </w:rPr>
        <w:t xml:space="preserve"> </w:t>
      </w:r>
      <w:commentRangeStart w:id="277"/>
      <w:r>
        <w:rPr>
          <w:rFonts w:ascii="Times New Roman" w:hAnsi="Times New Roman" w:cs="Times New Roman"/>
        </w:rPr>
        <w:t>With</w:t>
      </w:r>
      <w:commentRangeEnd w:id="277"/>
      <w:r w:rsidR="00EB2AF3">
        <w:rPr>
          <w:rStyle w:val="CommentReference"/>
        </w:rPr>
        <w:commentReference w:id="277"/>
      </w:r>
      <w:r>
        <w:rPr>
          <w:rFonts w:ascii="Times New Roman" w:hAnsi="Times New Roman" w:cs="Times New Roman"/>
        </w:rPr>
        <w:t xml:space="preserve"> respect to the use of Catalan and other languages in different contexts, </w:t>
      </w:r>
      <w:ins w:id="278" w:author="Kendra Dickinson" w:date="2023-10-25T11:26:00Z">
        <w:r w:rsidR="004C34C5">
          <w:rPr>
            <w:rFonts w:ascii="Times New Roman" w:hAnsi="Times New Roman" w:cs="Times New Roman"/>
          </w:rPr>
          <w:t>the study found</w:t>
        </w:r>
      </w:ins>
      <w:del w:id="279" w:author="Kendra Dickinson" w:date="2023-10-25T11:26:00Z">
        <w:r w:rsidRPr="00EA73A9" w:rsidDel="004C34C5">
          <w:rPr>
            <w:rFonts w:ascii="Times New Roman" w:hAnsi="Times New Roman" w:cs="Times New Roman"/>
          </w:rPr>
          <w:delText>it</w:delText>
        </w:r>
      </w:del>
      <w:r w:rsidRPr="00EA73A9">
        <w:rPr>
          <w:rFonts w:ascii="Times New Roman" w:hAnsi="Times New Roman" w:cs="Times New Roman"/>
        </w:rPr>
        <w:t xml:space="preserve"> </w:t>
      </w:r>
      <w:del w:id="280" w:author="Kendra Dickinson" w:date="2023-10-25T11:26:00Z">
        <w:r w:rsidRPr="00EA73A9" w:rsidDel="004C34C5">
          <w:rPr>
            <w:rFonts w:ascii="Times New Roman" w:hAnsi="Times New Roman" w:cs="Times New Roman"/>
          </w:rPr>
          <w:delText xml:space="preserve">was found </w:delText>
        </w:r>
      </w:del>
      <w:r w:rsidRPr="00EA73A9">
        <w:rPr>
          <w:rFonts w:ascii="Times New Roman" w:hAnsi="Times New Roman" w:cs="Times New Roman"/>
        </w:rPr>
        <w:t xml:space="preserve">that young people whose initial language was Catalan were much more likely to change their habitual language from Catalan to Spanish, compared to </w:t>
      </w:r>
      <w:r>
        <w:rPr>
          <w:rFonts w:ascii="Times New Roman" w:hAnsi="Times New Roman" w:cs="Times New Roman"/>
        </w:rPr>
        <w:t>those</w:t>
      </w:r>
      <w:r w:rsidRPr="00EA73A9">
        <w:rPr>
          <w:rFonts w:ascii="Times New Roman" w:hAnsi="Times New Roman" w:cs="Times New Roman"/>
        </w:rPr>
        <w:t xml:space="preserve"> whose initial language was Spanish, who, in general, kept this language as their habitual </w:t>
      </w:r>
      <w:r w:rsidR="00836A8C">
        <w:rPr>
          <w:rFonts w:ascii="Times New Roman" w:hAnsi="Times New Roman" w:cs="Times New Roman"/>
        </w:rPr>
        <w:t>one</w:t>
      </w:r>
      <w:r w:rsidRPr="00EA73A9">
        <w:rPr>
          <w:rFonts w:ascii="Times New Roman" w:hAnsi="Times New Roman" w:cs="Times New Roman"/>
        </w:rPr>
        <w:t>.</w:t>
      </w:r>
      <w:r>
        <w:rPr>
          <w:rFonts w:ascii="Times New Roman" w:hAnsi="Times New Roman" w:cs="Times New Roman"/>
        </w:rPr>
        <w:t xml:space="preserve"> Likewise</w:t>
      </w:r>
      <w:r w:rsidRPr="00EA73A9">
        <w:rPr>
          <w:rFonts w:ascii="Times New Roman" w:hAnsi="Times New Roman" w:cs="Times New Roman"/>
        </w:rPr>
        <w:t>, it was found that living in an area with a higher density of Catalan</w:t>
      </w:r>
      <w:r>
        <w:rPr>
          <w:rFonts w:ascii="Times New Roman" w:hAnsi="Times New Roman" w:cs="Times New Roman"/>
        </w:rPr>
        <w:t xml:space="preserve"> </w:t>
      </w:r>
      <w:del w:id="281" w:author="Kendra Dickinson" w:date="2023-10-25T11:27:00Z">
        <w:r w:rsidRPr="00EA73A9" w:rsidDel="004C34C5">
          <w:rPr>
            <w:rFonts w:ascii="Times New Roman" w:hAnsi="Times New Roman" w:cs="Times New Roman"/>
          </w:rPr>
          <w:delText xml:space="preserve">favors </w:delText>
        </w:r>
      </w:del>
      <w:ins w:id="282" w:author="Kendra Dickinson" w:date="2023-10-25T11:27:00Z">
        <w:r w:rsidR="004C34C5">
          <w:rPr>
            <w:rFonts w:ascii="Times New Roman" w:hAnsi="Times New Roman" w:cs="Times New Roman"/>
          </w:rPr>
          <w:t>promoted</w:t>
        </w:r>
        <w:r w:rsidR="004C34C5" w:rsidRPr="00EA73A9">
          <w:rPr>
            <w:rFonts w:ascii="Times New Roman" w:hAnsi="Times New Roman" w:cs="Times New Roman"/>
          </w:rPr>
          <w:t xml:space="preserve"> </w:t>
        </w:r>
      </w:ins>
      <w:r w:rsidRPr="00EA73A9">
        <w:rPr>
          <w:rFonts w:ascii="Times New Roman" w:hAnsi="Times New Roman" w:cs="Times New Roman"/>
        </w:rPr>
        <w:t>the maintenance of Catalan as the habitual language, as well as the adoption of Catalan as the habitual language by those young people whose initial language is Spanish. However, in areas with a lower density of Catalan, such as Palma, the opposite effect was found</w:t>
      </w:r>
      <w:r>
        <w:rPr>
          <w:rFonts w:ascii="Times New Roman" w:hAnsi="Times New Roman" w:cs="Times New Roman"/>
        </w:rPr>
        <w:t xml:space="preserve">. The authors also reported a main effect of age and place of birth with respect to the use </w:t>
      </w:r>
      <w:del w:id="283" w:author="Kendra Dickinson" w:date="2023-10-25T11:29:00Z">
        <w:r w:rsidDel="00EB2AF3">
          <w:rPr>
            <w:rFonts w:ascii="Times New Roman" w:hAnsi="Times New Roman" w:cs="Times New Roman"/>
          </w:rPr>
          <w:delText xml:space="preserve">or not of </w:delText>
        </w:r>
      </w:del>
      <w:r>
        <w:rPr>
          <w:rFonts w:ascii="Times New Roman" w:hAnsi="Times New Roman" w:cs="Times New Roman"/>
        </w:rPr>
        <w:t>Catalan. Young people between ages 15 and 29 were less prone to adopt Catalan as their habitual language as opposed to people between ages 30 and 44. Likewise, people born in non-Catalan-speaking region</w:t>
      </w:r>
      <w:r w:rsidR="00836A8C">
        <w:rPr>
          <w:rFonts w:ascii="Times New Roman" w:hAnsi="Times New Roman" w:cs="Times New Roman"/>
        </w:rPr>
        <w:t>s</w:t>
      </w:r>
      <w:r>
        <w:rPr>
          <w:rFonts w:ascii="Times New Roman" w:hAnsi="Times New Roman" w:cs="Times New Roman"/>
        </w:rPr>
        <w:t xml:space="preserve"> in Spain and abroad were also more prone to choose Spanish as their habitual language. </w:t>
      </w:r>
    </w:p>
    <w:p w14:paraId="6974ADFC" w14:textId="1496BECA" w:rsidR="00EA73A9" w:rsidRDefault="00EA73A9" w:rsidP="00EA73A9">
      <w:pPr>
        <w:spacing w:line="480" w:lineRule="auto"/>
        <w:ind w:firstLine="720"/>
        <w:jc w:val="both"/>
        <w:rPr>
          <w:rFonts w:ascii="Times New Roman" w:hAnsi="Times New Roman" w:cs="Times New Roman"/>
        </w:rPr>
      </w:pPr>
      <w:r>
        <w:rPr>
          <w:rFonts w:ascii="Times New Roman" w:hAnsi="Times New Roman" w:cs="Times New Roman"/>
        </w:rPr>
        <w:t xml:space="preserve">With respect to the use of one language or the other, the authors founds that it depends on several factors, such as the presence of Catalan in the area, the initial language, the interlocutor, </w:t>
      </w:r>
      <w:r>
        <w:rPr>
          <w:rFonts w:ascii="Times New Roman" w:hAnsi="Times New Roman" w:cs="Times New Roman"/>
        </w:rPr>
        <w:lastRenderedPageBreak/>
        <w:t xml:space="preserve">the domain, the register, the development of a new cultural or political awareness in college, moving to another island or Catalonia, and </w:t>
      </w:r>
      <w:del w:id="284" w:author="Kendra Dickinson" w:date="2023-10-25T11:29:00Z">
        <w:r w:rsidDel="00EB2AF3">
          <w:rPr>
            <w:rFonts w:ascii="Times New Roman" w:hAnsi="Times New Roman" w:cs="Times New Roman"/>
          </w:rPr>
          <w:delText>attendance to</w:delText>
        </w:r>
      </w:del>
      <w:ins w:id="285" w:author="Kendra Dickinson" w:date="2023-10-25T11:29:00Z">
        <w:r w:rsidR="00EB2AF3">
          <w:rPr>
            <w:rFonts w:ascii="Times New Roman" w:hAnsi="Times New Roman" w:cs="Times New Roman"/>
          </w:rPr>
          <w:t>participation in</w:t>
        </w:r>
      </w:ins>
      <w:r>
        <w:rPr>
          <w:rFonts w:ascii="Times New Roman" w:hAnsi="Times New Roman" w:cs="Times New Roman"/>
        </w:rPr>
        <w:t xml:space="preserve"> language awareness workshops. Overall, young people tend to prefer the use of Spanish in the media, social networks and videogames, reading and listening to music. </w:t>
      </w:r>
      <w:commentRangeStart w:id="286"/>
      <w:r>
        <w:rPr>
          <w:rFonts w:ascii="Times New Roman" w:hAnsi="Times New Roman" w:cs="Times New Roman"/>
        </w:rPr>
        <w:t>However, the probability of using Catalan increases if the initial language of the individual is Catalan and if the language is highly present in the area of residence</w:t>
      </w:r>
      <w:commentRangeEnd w:id="286"/>
      <w:r w:rsidR="00EB2AF3">
        <w:rPr>
          <w:rStyle w:val="CommentReference"/>
        </w:rPr>
        <w:commentReference w:id="286"/>
      </w:r>
      <w:r>
        <w:rPr>
          <w:rFonts w:ascii="Times New Roman" w:hAnsi="Times New Roman" w:cs="Times New Roman"/>
        </w:rPr>
        <w:t xml:space="preserve">. In this regard, Palma was found to be one of the places where the probability of reading a book in Catalan was lowest. Regarding patterns of language use in communicative interaction, </w:t>
      </w:r>
      <w:del w:id="287" w:author="Kendra Dickinson" w:date="2023-10-25T11:30:00Z">
        <w:r w:rsidDel="00EB2AF3">
          <w:rPr>
            <w:rFonts w:ascii="Times New Roman" w:hAnsi="Times New Roman" w:cs="Times New Roman"/>
          </w:rPr>
          <w:delText xml:space="preserve">it was found that </w:delText>
        </w:r>
        <w:r w:rsidRPr="00EA73A9" w:rsidDel="00EB2AF3">
          <w:rPr>
            <w:rFonts w:ascii="Times New Roman" w:hAnsi="Times New Roman" w:cs="Times New Roman"/>
          </w:rPr>
          <w:delText>there is</w:delText>
        </w:r>
      </w:del>
      <w:ins w:id="288" w:author="Kendra Dickinson" w:date="2023-10-25T11:30:00Z">
        <w:r w:rsidR="00EB2AF3">
          <w:rPr>
            <w:rFonts w:ascii="Times New Roman" w:hAnsi="Times New Roman" w:cs="Times New Roman"/>
          </w:rPr>
          <w:t>is the authors found</w:t>
        </w:r>
      </w:ins>
      <w:r w:rsidRPr="00EA73A9">
        <w:rPr>
          <w:rFonts w:ascii="Times New Roman" w:hAnsi="Times New Roman" w:cs="Times New Roman"/>
        </w:rPr>
        <w:t xml:space="preserve"> </w:t>
      </w:r>
      <w:commentRangeStart w:id="289"/>
      <w:r w:rsidRPr="00EA73A9">
        <w:rPr>
          <w:rFonts w:ascii="Times New Roman" w:hAnsi="Times New Roman" w:cs="Times New Roman"/>
        </w:rPr>
        <w:t>a tendency towards linguistic convergence both when addressing someone in Catalan to someone who responds in Spanish (65.9%) and when addressing someone in Spanish to someone who responds in Catalan (70.7%).</w:t>
      </w:r>
      <w:commentRangeEnd w:id="289"/>
      <w:r w:rsidR="00337920">
        <w:rPr>
          <w:rStyle w:val="CommentReference"/>
        </w:rPr>
        <w:commentReference w:id="289"/>
      </w:r>
      <w:r w:rsidRPr="00EA73A9">
        <w:rPr>
          <w:rFonts w:ascii="Times New Roman" w:hAnsi="Times New Roman" w:cs="Times New Roman"/>
        </w:rPr>
        <w:t xml:space="preserve"> However, the percentage of young people who maintain Spanish if spoken to in Catalan is 25.5%, while the percentage of young people who maintain Catalan if spoken to in Spanish is 5.6%.</w:t>
      </w:r>
      <w:r>
        <w:rPr>
          <w:rFonts w:ascii="Times New Roman" w:hAnsi="Times New Roman" w:cs="Times New Roman"/>
        </w:rPr>
        <w:t xml:space="preserve"> These patterns of language usage were highly influenced by two factors: initial language and area of residence. For example</w:t>
      </w:r>
      <w:r w:rsidRPr="00EA73A9">
        <w:rPr>
          <w:rFonts w:ascii="Times New Roman" w:hAnsi="Times New Roman" w:cs="Times New Roman"/>
        </w:rPr>
        <w:t>, young people who</w:t>
      </w:r>
      <w:r>
        <w:rPr>
          <w:rFonts w:ascii="Times New Roman" w:hAnsi="Times New Roman" w:cs="Times New Roman"/>
        </w:rPr>
        <w:t>se</w:t>
      </w:r>
      <w:r w:rsidRPr="00EA73A9">
        <w:rPr>
          <w:rFonts w:ascii="Times New Roman" w:hAnsi="Times New Roman" w:cs="Times New Roman"/>
        </w:rPr>
        <w:t xml:space="preserve"> initia</w:t>
      </w:r>
      <w:r>
        <w:rPr>
          <w:rFonts w:ascii="Times New Roman" w:hAnsi="Times New Roman" w:cs="Times New Roman"/>
        </w:rPr>
        <w:t>l language</w:t>
      </w:r>
      <w:r w:rsidRPr="00EA73A9">
        <w:rPr>
          <w:rFonts w:ascii="Times New Roman" w:hAnsi="Times New Roman" w:cs="Times New Roman"/>
        </w:rPr>
        <w:t xml:space="preserve"> </w:t>
      </w:r>
      <w:r>
        <w:rPr>
          <w:rFonts w:ascii="Times New Roman" w:hAnsi="Times New Roman" w:cs="Times New Roman"/>
        </w:rPr>
        <w:t xml:space="preserve">is </w:t>
      </w:r>
      <w:r w:rsidRPr="00EA73A9">
        <w:rPr>
          <w:rFonts w:ascii="Times New Roman" w:hAnsi="Times New Roman" w:cs="Times New Roman"/>
        </w:rPr>
        <w:t>Catalan who also live in Palma exhibit a lower rate of maintaining Catalan when spoke</w:t>
      </w:r>
      <w:r>
        <w:rPr>
          <w:rFonts w:ascii="Times New Roman" w:hAnsi="Times New Roman" w:cs="Times New Roman"/>
        </w:rPr>
        <w:t>n</w:t>
      </w:r>
      <w:r w:rsidRPr="00EA73A9">
        <w:rPr>
          <w:rFonts w:ascii="Times New Roman" w:hAnsi="Times New Roman" w:cs="Times New Roman"/>
        </w:rPr>
        <w:t xml:space="preserve"> to in </w:t>
      </w:r>
      <w:r>
        <w:rPr>
          <w:rFonts w:ascii="Times New Roman" w:hAnsi="Times New Roman" w:cs="Times New Roman"/>
        </w:rPr>
        <w:t>Spanish</w:t>
      </w:r>
      <w:r w:rsidRPr="00EA73A9">
        <w:rPr>
          <w:rFonts w:ascii="Times New Roman" w:hAnsi="Times New Roman" w:cs="Times New Roman"/>
        </w:rPr>
        <w:t xml:space="preserve"> in comparison to someone who lives </w:t>
      </w:r>
      <w:r>
        <w:rPr>
          <w:rFonts w:ascii="Times New Roman" w:hAnsi="Times New Roman" w:cs="Times New Roman"/>
        </w:rPr>
        <w:t xml:space="preserve">in the interior part of </w:t>
      </w:r>
      <w:commentRangeStart w:id="290"/>
      <w:r>
        <w:rPr>
          <w:rFonts w:ascii="Times New Roman" w:hAnsi="Times New Roman" w:cs="Times New Roman"/>
        </w:rPr>
        <w:t>Mallorca.</w:t>
      </w:r>
      <w:commentRangeEnd w:id="290"/>
      <w:r w:rsidR="00337920">
        <w:rPr>
          <w:rStyle w:val="CommentReference"/>
        </w:rPr>
        <w:commentReference w:id="290"/>
      </w:r>
    </w:p>
    <w:p w14:paraId="02CE3D5C" w14:textId="0CD7EC8C" w:rsidR="00836A8C" w:rsidRDefault="00836A8C" w:rsidP="00836A8C">
      <w:pPr>
        <w:spacing w:line="480" w:lineRule="auto"/>
        <w:ind w:firstLine="720"/>
        <w:jc w:val="both"/>
        <w:rPr>
          <w:rFonts w:ascii="Times New Roman" w:hAnsi="Times New Roman" w:cs="Times New Roman"/>
        </w:rPr>
      </w:pPr>
      <w:commentRangeStart w:id="291"/>
      <w:r>
        <w:rPr>
          <w:rFonts w:ascii="Times New Roman" w:hAnsi="Times New Roman" w:cs="Times New Roman"/>
        </w:rPr>
        <w:t xml:space="preserve">Finally, </w:t>
      </w:r>
      <w:commentRangeEnd w:id="291"/>
      <w:r w:rsidR="00337920">
        <w:rPr>
          <w:rStyle w:val="CommentReference"/>
        </w:rPr>
        <w:commentReference w:id="291"/>
      </w:r>
      <w:r>
        <w:rPr>
          <w:rFonts w:ascii="Times New Roman" w:hAnsi="Times New Roman" w:cs="Times New Roman"/>
        </w:rPr>
        <w:t xml:space="preserve">with respect to language attitudes and ideologies, </w:t>
      </w:r>
      <w:del w:id="292" w:author="Kendra Dickinson" w:date="2023-10-25T14:42:00Z">
        <w:r w:rsidDel="00337920">
          <w:rPr>
            <w:rFonts w:ascii="Times New Roman" w:hAnsi="Times New Roman" w:cs="Times New Roman"/>
          </w:rPr>
          <w:delText>it was</w:delText>
        </w:r>
      </w:del>
      <w:ins w:id="293" w:author="Kendra Dickinson" w:date="2023-10-25T14:42:00Z">
        <w:r w:rsidR="00337920">
          <w:rPr>
            <w:rFonts w:ascii="Times New Roman" w:hAnsi="Times New Roman" w:cs="Times New Roman"/>
          </w:rPr>
          <w:t>the authors</w:t>
        </w:r>
      </w:ins>
      <w:r>
        <w:rPr>
          <w:rFonts w:ascii="Times New Roman" w:hAnsi="Times New Roman" w:cs="Times New Roman"/>
        </w:rPr>
        <w:t xml:space="preserve"> found that identity </w:t>
      </w:r>
      <w:r w:rsidRPr="00836A8C">
        <w:rPr>
          <w:rFonts w:ascii="Times New Roman" w:hAnsi="Times New Roman" w:cs="Times New Roman"/>
        </w:rPr>
        <w:t xml:space="preserve">among young people is understood as something hybrid, </w:t>
      </w:r>
      <w:commentRangeStart w:id="294"/>
      <w:r w:rsidRPr="00836A8C">
        <w:rPr>
          <w:rFonts w:ascii="Times New Roman" w:hAnsi="Times New Roman" w:cs="Times New Roman"/>
        </w:rPr>
        <w:t>formed by a set of elements that connect with different identities and specific people.</w:t>
      </w:r>
      <w:commentRangeEnd w:id="294"/>
      <w:r w:rsidR="00337920">
        <w:rPr>
          <w:rStyle w:val="CommentReference"/>
        </w:rPr>
        <w:commentReference w:id="294"/>
      </w:r>
      <w:r w:rsidRPr="00836A8C">
        <w:rPr>
          <w:rFonts w:ascii="Times New Roman" w:hAnsi="Times New Roman" w:cs="Times New Roman"/>
        </w:rPr>
        <w:t xml:space="preserve"> Moreover, these identities seem to be used to identify the other, not oneself. In general, it was found that the linguistic attitudes and ideologies of young people in the Balearic Islands have an important political component. This would be the case of the </w:t>
      </w:r>
      <w:commentRangeStart w:id="295"/>
      <w:r w:rsidRPr="00836A8C">
        <w:rPr>
          <w:rFonts w:ascii="Times New Roman" w:hAnsi="Times New Roman" w:cs="Times New Roman"/>
          <w:i/>
          <w:iCs/>
        </w:rPr>
        <w:t>cayetanos</w:t>
      </w:r>
      <w:commentRangeEnd w:id="295"/>
      <w:r w:rsidR="00337920">
        <w:rPr>
          <w:rStyle w:val="CommentReference"/>
        </w:rPr>
        <w:commentReference w:id="295"/>
      </w:r>
      <w:r w:rsidRPr="00836A8C">
        <w:rPr>
          <w:rFonts w:ascii="Times New Roman" w:hAnsi="Times New Roman" w:cs="Times New Roman"/>
        </w:rPr>
        <w:t xml:space="preserve">, who are linked to the right or extreme right, to </w:t>
      </w:r>
      <w:r w:rsidRPr="00836A8C">
        <w:rPr>
          <w:rFonts w:ascii="Times New Roman" w:hAnsi="Times New Roman" w:cs="Times New Roman"/>
          <w:i/>
          <w:iCs/>
        </w:rPr>
        <w:t>Spanishism</w:t>
      </w:r>
      <w:r>
        <w:rPr>
          <w:rFonts w:ascii="Times New Roman" w:hAnsi="Times New Roman" w:cs="Times New Roman"/>
        </w:rPr>
        <w:t xml:space="preserve">, </w:t>
      </w:r>
      <w:r w:rsidRPr="00836A8C">
        <w:rPr>
          <w:rFonts w:ascii="Times New Roman" w:hAnsi="Times New Roman" w:cs="Times New Roman"/>
        </w:rPr>
        <w:t xml:space="preserve">and Spanish, and the </w:t>
      </w:r>
      <w:proofErr w:type="spellStart"/>
      <w:r w:rsidRPr="00836A8C">
        <w:rPr>
          <w:rFonts w:ascii="Times New Roman" w:hAnsi="Times New Roman" w:cs="Times New Roman"/>
          <w:i/>
          <w:iCs/>
        </w:rPr>
        <w:t>indepes</w:t>
      </w:r>
      <w:proofErr w:type="spellEnd"/>
      <w:r w:rsidRPr="00836A8C">
        <w:rPr>
          <w:rFonts w:ascii="Times New Roman" w:hAnsi="Times New Roman" w:cs="Times New Roman"/>
        </w:rPr>
        <w:t xml:space="preserve">, who communicate in Catalan because of their attachment to </w:t>
      </w:r>
      <w:r w:rsidRPr="00836A8C">
        <w:rPr>
          <w:rFonts w:ascii="Times New Roman" w:hAnsi="Times New Roman" w:cs="Times New Roman"/>
          <w:i/>
          <w:iCs/>
        </w:rPr>
        <w:t>Catalanism</w:t>
      </w:r>
      <w:r w:rsidRPr="00836A8C">
        <w:rPr>
          <w:rFonts w:ascii="Times New Roman" w:hAnsi="Times New Roman" w:cs="Times New Roman"/>
        </w:rPr>
        <w:t xml:space="preserve">. On the other hand, it was found that young people tended to consider Catalan as the authentic language of the </w:t>
      </w:r>
      <w:r w:rsidRPr="00836A8C">
        <w:rPr>
          <w:rFonts w:ascii="Times New Roman" w:hAnsi="Times New Roman" w:cs="Times New Roman"/>
        </w:rPr>
        <w:lastRenderedPageBreak/>
        <w:t xml:space="preserve">islands, </w:t>
      </w:r>
      <w:commentRangeStart w:id="296"/>
      <w:r w:rsidRPr="00836A8C">
        <w:rPr>
          <w:rFonts w:ascii="Times New Roman" w:hAnsi="Times New Roman" w:cs="Times New Roman"/>
        </w:rPr>
        <w:t>while Spanish is considered an anonymous language</w:t>
      </w:r>
      <w:commentRangeEnd w:id="296"/>
      <w:r w:rsidR="00337920">
        <w:rPr>
          <w:rStyle w:val="CommentReference"/>
        </w:rPr>
        <w:commentReference w:id="296"/>
      </w:r>
      <w:r w:rsidRPr="00836A8C">
        <w:rPr>
          <w:rFonts w:ascii="Times New Roman" w:hAnsi="Times New Roman" w:cs="Times New Roman"/>
        </w:rPr>
        <w:t xml:space="preserve">, in terms of Gal and Woolard (2001). </w:t>
      </w:r>
      <w:r>
        <w:rPr>
          <w:rFonts w:ascii="Times New Roman" w:hAnsi="Times New Roman" w:cs="Times New Roman"/>
        </w:rPr>
        <w:t xml:space="preserve">In addition, </w:t>
      </w:r>
      <w:r w:rsidRPr="00836A8C">
        <w:rPr>
          <w:rFonts w:ascii="Times New Roman" w:hAnsi="Times New Roman" w:cs="Times New Roman"/>
        </w:rPr>
        <w:t>the authors found that young people with an initial language other than Catalan tend to have difficulties in appropriating this language, due to not belonging to the linguistic endogroup and the feeling of linguistic shame for being perceived as foreigners or for not having sufficient knowledge. Finally, the authors found a general consensus among young people regarding the use of Catalan as a tool for social cohesion</w:t>
      </w:r>
      <w:r>
        <w:rPr>
          <w:rFonts w:ascii="Times New Roman" w:hAnsi="Times New Roman" w:cs="Times New Roman"/>
        </w:rPr>
        <w:t>.</w:t>
      </w:r>
    </w:p>
    <w:p w14:paraId="67DF3F01" w14:textId="1F673863" w:rsidR="00354FAC" w:rsidRDefault="000D10E4" w:rsidP="00354FAC">
      <w:pPr>
        <w:spacing w:line="480" w:lineRule="auto"/>
        <w:ind w:firstLine="720"/>
        <w:jc w:val="both"/>
        <w:rPr>
          <w:rFonts w:ascii="Times New Roman" w:hAnsi="Times New Roman" w:cs="Times New Roman"/>
        </w:rPr>
      </w:pPr>
      <w:r>
        <w:rPr>
          <w:rFonts w:ascii="Times New Roman" w:hAnsi="Times New Roman" w:cs="Times New Roman"/>
        </w:rPr>
        <w:t xml:space="preserve">Different studies have also explored the linguistic uses and attitudes towards Catalan and Spanish among college students through focus </w:t>
      </w:r>
      <w:r w:rsidR="00354FAC">
        <w:rPr>
          <w:rFonts w:ascii="Times New Roman" w:hAnsi="Times New Roman" w:cs="Times New Roman"/>
        </w:rPr>
        <w:t>groups</w:t>
      </w:r>
      <w:r>
        <w:rPr>
          <w:rFonts w:ascii="Times New Roman" w:hAnsi="Times New Roman" w:cs="Times New Roman"/>
        </w:rPr>
        <w:t xml:space="preserve">. Ibáñez Ferreté (2014) investigated this issue among social science students enrolled in the University of the Balearic Islands a year after the 2011 Autonomic Elections. </w:t>
      </w:r>
      <w:r w:rsidRPr="000D10E4">
        <w:rPr>
          <w:rFonts w:ascii="Times New Roman" w:hAnsi="Times New Roman" w:cs="Times New Roman"/>
        </w:rPr>
        <w:t xml:space="preserve">At that time, the conservative government of the Popular Party </w:t>
      </w:r>
      <w:r>
        <w:rPr>
          <w:rFonts w:ascii="Times New Roman" w:hAnsi="Times New Roman" w:cs="Times New Roman"/>
        </w:rPr>
        <w:t xml:space="preserve">(PP) </w:t>
      </w:r>
      <w:r w:rsidRPr="000D10E4">
        <w:rPr>
          <w:rFonts w:ascii="Times New Roman" w:hAnsi="Times New Roman" w:cs="Times New Roman"/>
        </w:rPr>
        <w:t xml:space="preserve">began to promote the </w:t>
      </w:r>
      <w:commentRangeStart w:id="297"/>
      <w:r w:rsidRPr="000D10E4">
        <w:rPr>
          <w:rFonts w:ascii="Times New Roman" w:hAnsi="Times New Roman" w:cs="Times New Roman"/>
        </w:rPr>
        <w:t xml:space="preserve">first regressive measures </w:t>
      </w:r>
      <w:commentRangeEnd w:id="297"/>
      <w:r w:rsidR="00337920">
        <w:rPr>
          <w:rStyle w:val="CommentReference"/>
        </w:rPr>
        <w:commentReference w:id="297"/>
      </w:r>
      <w:r w:rsidRPr="000D10E4">
        <w:rPr>
          <w:rFonts w:ascii="Times New Roman" w:hAnsi="Times New Roman" w:cs="Times New Roman"/>
        </w:rPr>
        <w:t>regarding the linguistic normalization of Catalan, which</w:t>
      </w:r>
      <w:ins w:id="298" w:author="Kendra Dickinson" w:date="2023-10-25T14:45:00Z">
        <w:r w:rsidR="00337920">
          <w:rPr>
            <w:rFonts w:ascii="Times New Roman" w:hAnsi="Times New Roman" w:cs="Times New Roman"/>
          </w:rPr>
          <w:t xml:space="preserve"> marked</w:t>
        </w:r>
      </w:ins>
      <w:del w:id="299" w:author="Kendra Dickinson" w:date="2023-10-25T14:45:00Z">
        <w:r w:rsidRPr="000D10E4" w:rsidDel="00337920">
          <w:rPr>
            <w:rFonts w:ascii="Times New Roman" w:hAnsi="Times New Roman" w:cs="Times New Roman"/>
          </w:rPr>
          <w:delText xml:space="preserve"> meant</w:delText>
        </w:r>
      </w:del>
      <w:r w:rsidRPr="000D10E4">
        <w:rPr>
          <w:rFonts w:ascii="Times New Roman" w:hAnsi="Times New Roman" w:cs="Times New Roman"/>
        </w:rPr>
        <w:t xml:space="preserve"> the beginning of the</w:t>
      </w:r>
      <w:r>
        <w:rPr>
          <w:rFonts w:ascii="Times New Roman" w:hAnsi="Times New Roman" w:cs="Times New Roman"/>
        </w:rPr>
        <w:t xml:space="preserve"> still unresolved</w:t>
      </w:r>
      <w:r w:rsidRPr="000D10E4">
        <w:rPr>
          <w:rFonts w:ascii="Times New Roman" w:hAnsi="Times New Roman" w:cs="Times New Roman"/>
        </w:rPr>
        <w:t xml:space="preserve"> linguistic conflict</w:t>
      </w:r>
      <w:r>
        <w:rPr>
          <w:rFonts w:ascii="Times New Roman" w:hAnsi="Times New Roman" w:cs="Times New Roman"/>
        </w:rPr>
        <w:t xml:space="preserve">. Participants in this study were divided into four focus groups based on their family language (Catalan or Spanish) and </w:t>
      </w:r>
      <w:r w:rsidRPr="000D10E4">
        <w:rPr>
          <w:rFonts w:ascii="Times New Roman" w:hAnsi="Times New Roman" w:cs="Times New Roman"/>
        </w:rPr>
        <w:t>the type of studies they were pursuing, oriented towards professional opportunities in the public or private sector.</w:t>
      </w:r>
      <w:r>
        <w:rPr>
          <w:rFonts w:ascii="Times New Roman" w:hAnsi="Times New Roman" w:cs="Times New Roman"/>
        </w:rPr>
        <w:t xml:space="preserve"> After that, they were asked to discuss the following topics: (1) </w:t>
      </w:r>
      <w:r w:rsidRPr="000D10E4">
        <w:rPr>
          <w:rFonts w:ascii="Times New Roman" w:hAnsi="Times New Roman" w:cs="Times New Roman"/>
        </w:rPr>
        <w:t>convenience of knowing Catalan for social and labor integration</w:t>
      </w:r>
      <w:r>
        <w:rPr>
          <w:rFonts w:ascii="Times New Roman" w:hAnsi="Times New Roman" w:cs="Times New Roman"/>
        </w:rPr>
        <w:t xml:space="preserve">, (2) </w:t>
      </w:r>
      <w:r w:rsidRPr="000D10E4">
        <w:rPr>
          <w:rFonts w:ascii="Times New Roman" w:hAnsi="Times New Roman" w:cs="Times New Roman"/>
        </w:rPr>
        <w:t>assessment of the current situation and of the campaigns in defense of the language, as well as of the actions of the political parties towards the language</w:t>
      </w:r>
      <w:r>
        <w:rPr>
          <w:rFonts w:ascii="Times New Roman" w:hAnsi="Times New Roman" w:cs="Times New Roman"/>
        </w:rPr>
        <w:t xml:space="preserve">, (3) </w:t>
      </w:r>
      <w:r w:rsidRPr="000D10E4">
        <w:rPr>
          <w:rFonts w:ascii="Times New Roman" w:hAnsi="Times New Roman" w:cs="Times New Roman"/>
        </w:rPr>
        <w:t>presence of official and non-official languages in compulsory and non-compulsory education</w:t>
      </w:r>
      <w:r>
        <w:rPr>
          <w:rFonts w:ascii="Times New Roman" w:hAnsi="Times New Roman" w:cs="Times New Roman"/>
        </w:rPr>
        <w:t>, and (4)</w:t>
      </w:r>
      <w:r w:rsidRPr="000D10E4">
        <w:rPr>
          <w:rFonts w:ascii="Times New Roman" w:hAnsi="Times New Roman" w:cs="Times New Roman"/>
        </w:rPr>
        <w:t xml:space="preserve"> uses of the language in the public administration and the demand for knowledge of the language in the labor staff.</w:t>
      </w:r>
      <w:r w:rsidR="00354FAC">
        <w:rPr>
          <w:rFonts w:ascii="Times New Roman" w:hAnsi="Times New Roman" w:cs="Times New Roman"/>
        </w:rPr>
        <w:t xml:space="preserve"> One of the major findings in this study was the existence of two identity groups: the “</w:t>
      </w:r>
      <w:proofErr w:type="spellStart"/>
      <w:r w:rsidR="005C015D">
        <w:rPr>
          <w:rFonts w:ascii="Times New Roman" w:hAnsi="Times New Roman" w:cs="Times New Roman"/>
        </w:rPr>
        <w:t>Mallorcans</w:t>
      </w:r>
      <w:proofErr w:type="spellEnd"/>
      <w:r w:rsidR="00354FAC">
        <w:rPr>
          <w:rFonts w:ascii="Times New Roman" w:hAnsi="Times New Roman" w:cs="Times New Roman"/>
        </w:rPr>
        <w:t>” and the “non-</w:t>
      </w:r>
      <w:proofErr w:type="spellStart"/>
      <w:r w:rsidR="005C015D">
        <w:rPr>
          <w:rFonts w:ascii="Times New Roman" w:hAnsi="Times New Roman" w:cs="Times New Roman"/>
        </w:rPr>
        <w:t>Mallorcans</w:t>
      </w:r>
      <w:proofErr w:type="spellEnd"/>
      <w:r w:rsidR="00354FAC">
        <w:rPr>
          <w:rFonts w:ascii="Times New Roman" w:hAnsi="Times New Roman" w:cs="Times New Roman"/>
        </w:rPr>
        <w:t>”. The first</w:t>
      </w:r>
      <w:r w:rsidR="00354FAC" w:rsidRPr="00354FAC">
        <w:rPr>
          <w:rFonts w:ascii="Times New Roman" w:hAnsi="Times New Roman" w:cs="Times New Roman"/>
        </w:rPr>
        <w:t xml:space="preserve"> group includes those descendants of people born in Mallorca with the island</w:t>
      </w:r>
      <w:r w:rsidR="005C015D">
        <w:rPr>
          <w:rFonts w:ascii="Times New Roman" w:hAnsi="Times New Roman" w:cs="Times New Roman"/>
        </w:rPr>
        <w:t>’</w:t>
      </w:r>
      <w:r w:rsidR="00354FAC" w:rsidRPr="00354FAC">
        <w:rPr>
          <w:rFonts w:ascii="Times New Roman" w:hAnsi="Times New Roman" w:cs="Times New Roman"/>
        </w:rPr>
        <w:t xml:space="preserve">s own language and culture, while the second group includes all those </w:t>
      </w:r>
      <w:commentRangeStart w:id="300"/>
      <w:r w:rsidR="00354FAC">
        <w:rPr>
          <w:rFonts w:ascii="Times New Roman" w:hAnsi="Times New Roman" w:cs="Times New Roman"/>
        </w:rPr>
        <w:t>Peninsulars</w:t>
      </w:r>
      <w:commentRangeEnd w:id="300"/>
      <w:r w:rsidR="00337920">
        <w:rPr>
          <w:rStyle w:val="CommentReference"/>
        </w:rPr>
        <w:commentReference w:id="300"/>
      </w:r>
      <w:r w:rsidR="00354FAC" w:rsidRPr="00354FAC">
        <w:rPr>
          <w:rFonts w:ascii="Times New Roman" w:hAnsi="Times New Roman" w:cs="Times New Roman"/>
        </w:rPr>
        <w:t xml:space="preserve"> or those born of </w:t>
      </w:r>
      <w:r w:rsidR="00354FAC">
        <w:rPr>
          <w:rFonts w:ascii="Times New Roman" w:hAnsi="Times New Roman" w:cs="Times New Roman"/>
        </w:rPr>
        <w:t>Peninsulars</w:t>
      </w:r>
      <w:r w:rsidR="00354FAC" w:rsidRPr="00354FAC">
        <w:rPr>
          <w:rFonts w:ascii="Times New Roman" w:hAnsi="Times New Roman" w:cs="Times New Roman"/>
        </w:rPr>
        <w:t xml:space="preserve"> with Spanish </w:t>
      </w:r>
      <w:r w:rsidR="00354FAC">
        <w:rPr>
          <w:rFonts w:ascii="Times New Roman" w:hAnsi="Times New Roman" w:cs="Times New Roman"/>
        </w:rPr>
        <w:t xml:space="preserve">as their </w:t>
      </w:r>
      <w:r w:rsidR="00354FAC">
        <w:rPr>
          <w:rFonts w:ascii="Times New Roman" w:hAnsi="Times New Roman" w:cs="Times New Roman"/>
        </w:rPr>
        <w:lastRenderedPageBreak/>
        <w:t xml:space="preserve">initial </w:t>
      </w:r>
      <w:r w:rsidR="00354FAC" w:rsidRPr="00354FAC">
        <w:rPr>
          <w:rFonts w:ascii="Times New Roman" w:hAnsi="Times New Roman" w:cs="Times New Roman"/>
        </w:rPr>
        <w:t>language, and a culture imported from outside the island. The former tend to be seen as nationalists, because of their defense of the island</w:t>
      </w:r>
      <w:r w:rsidR="00354FAC">
        <w:rPr>
          <w:rFonts w:ascii="Times New Roman" w:hAnsi="Times New Roman" w:cs="Times New Roman"/>
        </w:rPr>
        <w:t>’</w:t>
      </w:r>
      <w:r w:rsidR="00354FAC" w:rsidRPr="00354FAC">
        <w:rPr>
          <w:rFonts w:ascii="Times New Roman" w:hAnsi="Times New Roman" w:cs="Times New Roman"/>
        </w:rPr>
        <w:t>s own language and culture. On the other hand, the latter tend to show a more passive or indifferent attitude towards the defense of the language and culture of Mallorca.</w:t>
      </w:r>
      <w:r w:rsidR="00354FAC">
        <w:rPr>
          <w:rFonts w:ascii="Times New Roman" w:hAnsi="Times New Roman" w:cs="Times New Roman"/>
        </w:rPr>
        <w:t xml:space="preserve"> With regard to </w:t>
      </w:r>
      <w:del w:id="301" w:author="Kendra Dickinson" w:date="2023-10-25T14:48:00Z">
        <w:r w:rsidR="00354FAC" w:rsidDel="00337920">
          <w:rPr>
            <w:rFonts w:ascii="Times New Roman" w:hAnsi="Times New Roman" w:cs="Times New Roman"/>
          </w:rPr>
          <w:delText>the type</w:delText>
        </w:r>
      </w:del>
      <w:ins w:id="302" w:author="Kendra Dickinson" w:date="2023-10-25T14:48:00Z">
        <w:r w:rsidR="00337920">
          <w:rPr>
            <w:rFonts w:ascii="Times New Roman" w:hAnsi="Times New Roman" w:cs="Times New Roman"/>
          </w:rPr>
          <w:t>area</w:t>
        </w:r>
      </w:ins>
      <w:r w:rsidR="00354FAC">
        <w:rPr>
          <w:rFonts w:ascii="Times New Roman" w:hAnsi="Times New Roman" w:cs="Times New Roman"/>
        </w:rPr>
        <w:t xml:space="preserve"> of study, those whose initial language was Catalan and were leaning towards </w:t>
      </w:r>
      <w:ins w:id="303" w:author="Kendra Dickinson" w:date="2023-10-25T14:47:00Z">
        <w:r w:rsidR="00337920">
          <w:rPr>
            <w:rFonts w:ascii="Times New Roman" w:hAnsi="Times New Roman" w:cs="Times New Roman"/>
          </w:rPr>
          <w:t xml:space="preserve">careers in </w:t>
        </w:r>
      </w:ins>
      <w:r w:rsidR="00354FAC">
        <w:rPr>
          <w:rFonts w:ascii="Times New Roman" w:hAnsi="Times New Roman" w:cs="Times New Roman"/>
        </w:rPr>
        <w:t xml:space="preserve">the private sector defended both languages and were in favor of bilingual and even trilingual education (Catalan, Spanish and English). They believed in Catalan as an identity element but not as a useful language. On the other hand, those whose initial language was Spanish and were leaning towards </w:t>
      </w:r>
      <w:ins w:id="304" w:author="Kendra Dickinson" w:date="2023-10-25T14:48:00Z">
        <w:r w:rsidR="00337920">
          <w:rPr>
            <w:rFonts w:ascii="Times New Roman" w:hAnsi="Times New Roman" w:cs="Times New Roman"/>
          </w:rPr>
          <w:t xml:space="preserve">careers in </w:t>
        </w:r>
      </w:ins>
      <w:r w:rsidR="00354FAC">
        <w:rPr>
          <w:rFonts w:ascii="Times New Roman" w:hAnsi="Times New Roman" w:cs="Times New Roman"/>
        </w:rPr>
        <w:t>the private sector were in favor of reducing the presence of Catalan, including in education</w:t>
      </w:r>
      <w:ins w:id="305" w:author="Kendra Dickinson" w:date="2023-10-25T14:48:00Z">
        <w:r w:rsidR="00337920">
          <w:rPr>
            <w:rFonts w:ascii="Times New Roman" w:hAnsi="Times New Roman" w:cs="Times New Roman"/>
          </w:rPr>
          <w:t xml:space="preserve">. </w:t>
        </w:r>
      </w:ins>
      <w:del w:id="306" w:author="Kendra Dickinson" w:date="2023-10-25T14:48:00Z">
        <w:r w:rsidR="00354FAC" w:rsidDel="00337920">
          <w:rPr>
            <w:rFonts w:ascii="Times New Roman" w:hAnsi="Times New Roman" w:cs="Times New Roman"/>
          </w:rPr>
          <w:delText>, a statement</w:delText>
        </w:r>
      </w:del>
      <w:ins w:id="307" w:author="Kendra Dickinson" w:date="2023-10-25T14:48:00Z">
        <w:r w:rsidR="00337920">
          <w:rPr>
            <w:rFonts w:ascii="Times New Roman" w:hAnsi="Times New Roman" w:cs="Times New Roman"/>
          </w:rPr>
          <w:t>This view was</w:t>
        </w:r>
      </w:ins>
      <w:r w:rsidR="00354FAC">
        <w:rPr>
          <w:rFonts w:ascii="Times New Roman" w:hAnsi="Times New Roman" w:cs="Times New Roman"/>
        </w:rPr>
        <w:t xml:space="preserve"> not shared by those whose initial language was Spanish </w:t>
      </w:r>
      <w:del w:id="308" w:author="Kendra Dickinson" w:date="2023-10-25T14:48:00Z">
        <w:r w:rsidR="00354FAC" w:rsidDel="00337920">
          <w:rPr>
            <w:rFonts w:ascii="Times New Roman" w:hAnsi="Times New Roman" w:cs="Times New Roman"/>
          </w:rPr>
          <w:delText>but were</w:delText>
        </w:r>
      </w:del>
      <w:ins w:id="309" w:author="Kendra Dickinson" w:date="2023-10-25T14:48:00Z">
        <w:r w:rsidR="00337920">
          <w:rPr>
            <w:rFonts w:ascii="Times New Roman" w:hAnsi="Times New Roman" w:cs="Times New Roman"/>
          </w:rPr>
          <w:t>and were</w:t>
        </w:r>
      </w:ins>
      <w:r w:rsidR="00354FAC">
        <w:rPr>
          <w:rFonts w:ascii="Times New Roman" w:hAnsi="Times New Roman" w:cs="Times New Roman"/>
        </w:rPr>
        <w:t xml:space="preserve"> leaning towards </w:t>
      </w:r>
      <w:ins w:id="310" w:author="Kendra Dickinson" w:date="2023-10-25T14:48:00Z">
        <w:r w:rsidR="00337920">
          <w:rPr>
            <w:rFonts w:ascii="Times New Roman" w:hAnsi="Times New Roman" w:cs="Times New Roman"/>
          </w:rPr>
          <w:t xml:space="preserve">careers in </w:t>
        </w:r>
      </w:ins>
      <w:r w:rsidR="00354FAC">
        <w:rPr>
          <w:rFonts w:ascii="Times New Roman" w:hAnsi="Times New Roman" w:cs="Times New Roman"/>
        </w:rPr>
        <w:t>the public sector, who saw Catalan as a tool for social integration and employment. Likewise, the author also reported a strong linkage between political orientation and language. Accordingly, those who identified themselves as leftists were more in favor of Catalan and the presence of the language in all domains.</w:t>
      </w:r>
    </w:p>
    <w:p w14:paraId="0F99D5C8" w14:textId="2D4AF0CB" w:rsidR="005C015D" w:rsidRDefault="00354FAC" w:rsidP="005C015D">
      <w:pPr>
        <w:spacing w:line="480" w:lineRule="auto"/>
        <w:ind w:firstLine="720"/>
        <w:jc w:val="both"/>
        <w:rPr>
          <w:rFonts w:ascii="Times New Roman" w:hAnsi="Times New Roman" w:cs="Times New Roman"/>
        </w:rPr>
      </w:pPr>
      <w:r>
        <w:rPr>
          <w:rFonts w:ascii="Times New Roman" w:hAnsi="Times New Roman" w:cs="Times New Roman"/>
        </w:rPr>
        <w:t xml:space="preserve">In addition to political orientation, language attitudes also seem to be influenced by both age of acquisition and place of residence. With this in mind, Calafat Vila and Calero-Pons (2019) explored the linguistic uses and attitudes of </w:t>
      </w:r>
      <w:r w:rsidRPr="00354FAC">
        <w:rPr>
          <w:rFonts w:ascii="Times New Roman" w:hAnsi="Times New Roman" w:cs="Times New Roman"/>
        </w:rPr>
        <w:t xml:space="preserve">40 students of the subject of Catalan Language and its Didactics of the first year of the Degree in </w:t>
      </w:r>
      <w:r>
        <w:rPr>
          <w:rFonts w:ascii="Times New Roman" w:hAnsi="Times New Roman" w:cs="Times New Roman"/>
        </w:rPr>
        <w:t>Elementary</w:t>
      </w:r>
      <w:r w:rsidRPr="00354FAC">
        <w:rPr>
          <w:rFonts w:ascii="Times New Roman" w:hAnsi="Times New Roman" w:cs="Times New Roman"/>
        </w:rPr>
        <w:t xml:space="preserve"> Education.</w:t>
      </w:r>
      <w:r>
        <w:rPr>
          <w:rFonts w:ascii="Times New Roman" w:hAnsi="Times New Roman" w:cs="Times New Roman"/>
        </w:rPr>
        <w:t xml:space="preserve"> To do so, they grouped the students in six categories based on the age and order of acquisition of Catalan (L1, L2, and L3) and their place of residence (Palma and rest of Mallorca). With regard to language attitudes, it was found that </w:t>
      </w:r>
      <w:r w:rsidRPr="00354FAC">
        <w:rPr>
          <w:rFonts w:ascii="Times New Roman" w:hAnsi="Times New Roman" w:cs="Times New Roman"/>
        </w:rPr>
        <w:t>positive attitudes towards the use of Catalan increase with greater social contact with the language, being more favorable among the inhabitants of the rest of Mallorca than in those of Palma.</w:t>
      </w:r>
      <w:r>
        <w:rPr>
          <w:rFonts w:ascii="Times New Roman" w:hAnsi="Times New Roman" w:cs="Times New Roman"/>
        </w:rPr>
        <w:t xml:space="preserve"> </w:t>
      </w:r>
      <w:del w:id="311" w:author="Kendra Dickinson" w:date="2023-10-25T14:49:00Z">
        <w:r w:rsidR="005C015D" w:rsidDel="00850949">
          <w:rPr>
            <w:rFonts w:ascii="Times New Roman" w:hAnsi="Times New Roman" w:cs="Times New Roman"/>
          </w:rPr>
          <w:delText>Particularly, t</w:delText>
        </w:r>
        <w:r w:rsidDel="00850949">
          <w:rPr>
            <w:rFonts w:ascii="Times New Roman" w:hAnsi="Times New Roman" w:cs="Times New Roman"/>
          </w:rPr>
          <w:delText>his was seen with regard to the language of education</w:delText>
        </w:r>
      </w:del>
      <w:ins w:id="312" w:author="Kendra Dickinson" w:date="2023-10-25T14:49:00Z">
        <w:r w:rsidR="00850949">
          <w:rPr>
            <w:rFonts w:ascii="Times New Roman" w:hAnsi="Times New Roman" w:cs="Times New Roman"/>
          </w:rPr>
          <w:t>With regard to educati</w:t>
        </w:r>
      </w:ins>
      <w:ins w:id="313" w:author="Kendra Dickinson" w:date="2023-10-25T14:50:00Z">
        <w:r w:rsidR="00850949">
          <w:rPr>
            <w:rFonts w:ascii="Times New Roman" w:hAnsi="Times New Roman" w:cs="Times New Roman"/>
          </w:rPr>
          <w:t>on,</w:t>
        </w:r>
      </w:ins>
      <w:del w:id="314" w:author="Kendra Dickinson" w:date="2023-10-25T14:50:00Z">
        <w:r w:rsidDel="00850949">
          <w:rPr>
            <w:rFonts w:ascii="Times New Roman" w:hAnsi="Times New Roman" w:cs="Times New Roman"/>
          </w:rPr>
          <w:delText>. Thos</w:delText>
        </w:r>
      </w:del>
      <w:ins w:id="315" w:author="Kendra Dickinson" w:date="2023-10-25T14:50:00Z">
        <w:r w:rsidR="00850949">
          <w:rPr>
            <w:rFonts w:ascii="Times New Roman" w:hAnsi="Times New Roman" w:cs="Times New Roman"/>
          </w:rPr>
          <w:t xml:space="preserve"> </w:t>
        </w:r>
        <w:proofErr w:type="spellStart"/>
        <w:r w:rsidR="00850949">
          <w:rPr>
            <w:rFonts w:ascii="Times New Roman" w:hAnsi="Times New Roman" w:cs="Times New Roman"/>
          </w:rPr>
          <w:t>thos</w:t>
        </w:r>
      </w:ins>
      <w:proofErr w:type="spellEnd"/>
      <w:del w:id="316" w:author="Kendra Dickinson" w:date="2023-10-25T14:50:00Z">
        <w:r w:rsidDel="00850949">
          <w:rPr>
            <w:rFonts w:ascii="Times New Roman" w:hAnsi="Times New Roman" w:cs="Times New Roman"/>
          </w:rPr>
          <w:delText>e</w:delText>
        </w:r>
      </w:del>
      <w:r>
        <w:rPr>
          <w:rFonts w:ascii="Times New Roman" w:hAnsi="Times New Roman" w:cs="Times New Roman"/>
        </w:rPr>
        <w:t xml:space="preserve"> who had Catalan as their L1 were in favor of it being the main medium of instruction. Those who had Catalan as their L2 were indifferent, whereas the </w:t>
      </w:r>
      <w:r>
        <w:rPr>
          <w:rFonts w:ascii="Times New Roman" w:hAnsi="Times New Roman" w:cs="Times New Roman"/>
        </w:rPr>
        <w:lastRenderedPageBreak/>
        <w:t>majority of those who had it as their L3 were either indifferent or against it.</w:t>
      </w:r>
      <w:r w:rsidR="005C015D">
        <w:rPr>
          <w:rFonts w:ascii="Times New Roman" w:hAnsi="Times New Roman" w:cs="Times New Roman"/>
        </w:rPr>
        <w:t xml:space="preserve"> The study also found that, whereas those who have Catalan as their L1 see the language as a tool for social cohesion, those who have it as their L2 or L3 prefer Spanish, especially if their place of residence is Palma. For instance, 15% of those who have Catalan as their L2 and live in Palma said that they would not like some</w:t>
      </w:r>
      <w:ins w:id="317" w:author="Kendra Dickinson" w:date="2023-10-25T14:50:00Z">
        <w:r w:rsidR="00850949">
          <w:rPr>
            <w:rFonts w:ascii="Times New Roman" w:hAnsi="Times New Roman" w:cs="Times New Roman"/>
          </w:rPr>
          <w:t>one</w:t>
        </w:r>
      </w:ins>
      <w:del w:id="318" w:author="Kendra Dickinson" w:date="2023-10-25T14:50:00Z">
        <w:r w:rsidR="005C015D" w:rsidDel="00850949">
          <w:rPr>
            <w:rFonts w:ascii="Times New Roman" w:hAnsi="Times New Roman" w:cs="Times New Roman"/>
          </w:rPr>
          <w:delText>body</w:delText>
        </w:r>
      </w:del>
      <w:r w:rsidR="005C015D">
        <w:rPr>
          <w:rFonts w:ascii="Times New Roman" w:hAnsi="Times New Roman" w:cs="Times New Roman"/>
        </w:rPr>
        <w:t xml:space="preserve"> they do not know to address them in Catalan. This percentage goes up to 37.5% for those who have Catalan as their L3 and live in Palma. These two groups also showed negative attitudes towards the use of Catalan in the media and cultural products. In fact, all six groups</w:t>
      </w:r>
      <w:r w:rsidR="005C015D" w:rsidRPr="005C015D">
        <w:rPr>
          <w:rFonts w:ascii="Times New Roman" w:hAnsi="Times New Roman" w:cs="Times New Roman"/>
        </w:rPr>
        <w:t xml:space="preserve"> stated that they consume more cultural products in Spanish than in Catalan, although those with Catalan as L1 also indicated a higher consumption of cultural products in </w:t>
      </w:r>
      <w:r w:rsidR="005C015D">
        <w:rPr>
          <w:rFonts w:ascii="Times New Roman" w:hAnsi="Times New Roman" w:cs="Times New Roman"/>
        </w:rPr>
        <w:t>other</w:t>
      </w:r>
      <w:r w:rsidR="005C015D" w:rsidRPr="005C015D">
        <w:rPr>
          <w:rFonts w:ascii="Times New Roman" w:hAnsi="Times New Roman" w:cs="Times New Roman"/>
        </w:rPr>
        <w:t xml:space="preserve"> languages, showing a greater disposition to </w:t>
      </w:r>
      <w:commentRangeStart w:id="319"/>
      <w:r w:rsidR="005C015D" w:rsidRPr="005C015D">
        <w:rPr>
          <w:rFonts w:ascii="Times New Roman" w:hAnsi="Times New Roman" w:cs="Times New Roman"/>
        </w:rPr>
        <w:t>multilingualism.</w:t>
      </w:r>
      <w:commentRangeEnd w:id="319"/>
      <w:r w:rsidR="00850949">
        <w:rPr>
          <w:rStyle w:val="CommentReference"/>
        </w:rPr>
        <w:commentReference w:id="319"/>
      </w:r>
    </w:p>
    <w:p w14:paraId="15FAE2B5" w14:textId="27EABE90" w:rsidR="005C015D" w:rsidRDefault="005C015D" w:rsidP="005C015D">
      <w:pPr>
        <w:spacing w:line="480" w:lineRule="auto"/>
        <w:ind w:firstLine="720"/>
        <w:jc w:val="both"/>
        <w:rPr>
          <w:rFonts w:ascii="Times New Roman" w:hAnsi="Times New Roman" w:cs="Times New Roman"/>
        </w:rPr>
      </w:pPr>
      <w:r>
        <w:rPr>
          <w:rFonts w:ascii="Times New Roman" w:hAnsi="Times New Roman" w:cs="Times New Roman"/>
        </w:rPr>
        <w:t xml:space="preserve">Attitudes towards Catalan and Spanish can also be studies from an identity perspective. </w:t>
      </w:r>
      <w:commentRangeStart w:id="320"/>
      <w:r>
        <w:rPr>
          <w:rFonts w:ascii="Times New Roman" w:hAnsi="Times New Roman" w:cs="Times New Roman"/>
        </w:rPr>
        <w:t xml:space="preserve">Accordingly, Tudela Isanta (2021) carried out a study among college students from Barcelona and Palma to compare their attitudes towards both languages from the point of view of authenticity and anonymity. To do so, they organized several focus groups in both Barcelona and Palma to discuss the following topics: language history of the participants; current situation of the language (Catalan) and its future; language in education; language in the labor market; Spanish, Catalan and Globalization; language and immigration; language and national identity; language attitudes and stereotypes; and language and language policy. </w:t>
      </w:r>
      <w:commentRangeEnd w:id="320"/>
      <w:r w:rsidR="00850949">
        <w:rPr>
          <w:rStyle w:val="CommentReference"/>
        </w:rPr>
        <w:commentReference w:id="320"/>
      </w:r>
      <w:r>
        <w:rPr>
          <w:rFonts w:ascii="Times New Roman" w:hAnsi="Times New Roman" w:cs="Times New Roman"/>
        </w:rPr>
        <w:t xml:space="preserve">With regard to Palma, the authors found that the majority of the participants, including those who had Spanish as their L1, agreed that having Catalan as the main medium of instruction is positive since it allows every student to learn both languages and promote bilingualism </w:t>
      </w:r>
      <w:del w:id="321" w:author="Kendra Dickinson" w:date="2023-10-25T14:54:00Z">
        <w:r w:rsidDel="00850949">
          <w:rPr>
            <w:rFonts w:ascii="Times New Roman" w:hAnsi="Times New Roman" w:cs="Times New Roman"/>
          </w:rPr>
          <w:delText>among the</w:delText>
        </w:r>
      </w:del>
      <w:ins w:id="322" w:author="Kendra Dickinson" w:date="2023-10-25T14:54:00Z">
        <w:r w:rsidR="00850949">
          <w:rPr>
            <w:rFonts w:ascii="Times New Roman" w:hAnsi="Times New Roman" w:cs="Times New Roman"/>
          </w:rPr>
          <w:t>in</w:t>
        </w:r>
      </w:ins>
      <w:r>
        <w:rPr>
          <w:rFonts w:ascii="Times New Roman" w:hAnsi="Times New Roman" w:cs="Times New Roman"/>
        </w:rPr>
        <w:t xml:space="preserve"> society. Likewise, t</w:t>
      </w:r>
      <w:r w:rsidRPr="005C015D">
        <w:rPr>
          <w:rFonts w:ascii="Times New Roman" w:hAnsi="Times New Roman" w:cs="Times New Roman"/>
        </w:rPr>
        <w:t xml:space="preserve">here was consensus among the participants when considering Spanish as the </w:t>
      </w:r>
      <w:commentRangeStart w:id="323"/>
      <w:r w:rsidRPr="005C015D">
        <w:rPr>
          <w:rFonts w:ascii="Times New Roman" w:hAnsi="Times New Roman" w:cs="Times New Roman"/>
        </w:rPr>
        <w:t>anonymous language of the Balearic Islands</w:t>
      </w:r>
      <w:commentRangeEnd w:id="323"/>
      <w:r w:rsidR="00850949">
        <w:rPr>
          <w:rStyle w:val="CommentReference"/>
        </w:rPr>
        <w:commentReference w:id="323"/>
      </w:r>
      <w:r w:rsidRPr="005C015D">
        <w:rPr>
          <w:rFonts w:ascii="Times New Roman" w:hAnsi="Times New Roman" w:cs="Times New Roman"/>
        </w:rPr>
        <w:t xml:space="preserve">, that is, the unmarked language of all. Among other things, participants pointed to a preference for using </w:t>
      </w:r>
      <w:r w:rsidRPr="005C015D">
        <w:rPr>
          <w:rFonts w:ascii="Times New Roman" w:hAnsi="Times New Roman" w:cs="Times New Roman"/>
        </w:rPr>
        <w:lastRenderedPageBreak/>
        <w:t>Spanish with strangers and argued that it is the most convenient language for newcomers to learn. On the other hand, participants agreed in considering Catalan as the authentic language, as it is an essential component of the Mallorcan identity.</w:t>
      </w:r>
    </w:p>
    <w:p w14:paraId="71AC1982" w14:textId="6E2BE332" w:rsidR="0068685F" w:rsidRDefault="003839E3" w:rsidP="00640418">
      <w:pPr>
        <w:spacing w:line="480" w:lineRule="auto"/>
        <w:ind w:firstLine="720"/>
        <w:jc w:val="both"/>
        <w:rPr>
          <w:rFonts w:ascii="Times New Roman" w:hAnsi="Times New Roman" w:cs="Times New Roman"/>
        </w:rPr>
      </w:pPr>
      <w:r>
        <w:rPr>
          <w:rFonts w:ascii="Times New Roman" w:hAnsi="Times New Roman" w:cs="Times New Roman"/>
        </w:rPr>
        <w:t xml:space="preserve">As of today, there is only one study that has explored the language attitudes and ideologies of the entire Mallorcan population towards Catalan and Spanish. This study, by Aguiló-Mora and Lynch (2017), was carried out between 2011 and 2012, </w:t>
      </w:r>
      <w:r w:rsidRPr="003839E3">
        <w:rPr>
          <w:rFonts w:ascii="Times New Roman" w:hAnsi="Times New Roman" w:cs="Times New Roman"/>
        </w:rPr>
        <w:t xml:space="preserve">in the midst of the beginning of the controversial </w:t>
      </w:r>
      <w:r>
        <w:rPr>
          <w:rFonts w:ascii="Times New Roman" w:hAnsi="Times New Roman" w:cs="Times New Roman"/>
        </w:rPr>
        <w:t>language</w:t>
      </w:r>
      <w:r w:rsidRPr="003839E3">
        <w:rPr>
          <w:rFonts w:ascii="Times New Roman" w:hAnsi="Times New Roman" w:cs="Times New Roman"/>
        </w:rPr>
        <w:t xml:space="preserve"> reforms of the </w:t>
      </w:r>
      <w:commentRangeStart w:id="324"/>
      <w:r w:rsidRPr="003839E3">
        <w:rPr>
          <w:rFonts w:ascii="Times New Roman" w:hAnsi="Times New Roman" w:cs="Times New Roman"/>
        </w:rPr>
        <w:t>PP</w:t>
      </w:r>
      <w:commentRangeEnd w:id="324"/>
      <w:r w:rsidR="00850949">
        <w:rPr>
          <w:rStyle w:val="CommentReference"/>
        </w:rPr>
        <w:commentReference w:id="324"/>
      </w:r>
      <w:r w:rsidRPr="003839E3">
        <w:rPr>
          <w:rFonts w:ascii="Times New Roman" w:hAnsi="Times New Roman" w:cs="Times New Roman"/>
        </w:rPr>
        <w:t xml:space="preserve"> government</w:t>
      </w:r>
      <w:r>
        <w:rPr>
          <w:rFonts w:ascii="Times New Roman" w:hAnsi="Times New Roman" w:cs="Times New Roman"/>
        </w:rPr>
        <w:t xml:space="preserve"> aiming to encourage the islands’ entrance into the local and global marketplace. As </w:t>
      </w:r>
      <w:r w:rsidRPr="003839E3">
        <w:rPr>
          <w:rFonts w:ascii="Times New Roman" w:hAnsi="Times New Roman" w:cs="Times New Roman"/>
        </w:rPr>
        <w:t>mentioned earlier, a substantial portion of Balearic Islands</w:t>
      </w:r>
      <w:r>
        <w:rPr>
          <w:rFonts w:ascii="Times New Roman" w:hAnsi="Times New Roman" w:cs="Times New Roman"/>
        </w:rPr>
        <w:t>’</w:t>
      </w:r>
      <w:r w:rsidRPr="003839E3">
        <w:rPr>
          <w:rFonts w:ascii="Times New Roman" w:hAnsi="Times New Roman" w:cs="Times New Roman"/>
        </w:rPr>
        <w:t xml:space="preserve"> inhabitants took to the streets to demonstrate their opposition to what they viewed as a veiled assault on the Catalan language.</w:t>
      </w:r>
      <w:r>
        <w:rPr>
          <w:rFonts w:ascii="Times New Roman" w:hAnsi="Times New Roman" w:cs="Times New Roman"/>
        </w:rPr>
        <w:t xml:space="preserve"> </w:t>
      </w:r>
      <w:del w:id="325" w:author="Kendra Dickinson" w:date="2023-10-25T14:56:00Z">
        <w:r w:rsidDel="00850949">
          <w:rPr>
            <w:rFonts w:ascii="Times New Roman" w:hAnsi="Times New Roman" w:cs="Times New Roman"/>
          </w:rPr>
          <w:delText>They study relied upon qualitative and quantitative data from 316 surveys and 20 personal interviews. Overall,</w:delText>
        </w:r>
      </w:del>
      <w:ins w:id="326" w:author="Kendra Dickinson" w:date="2023-10-25T14:56:00Z">
        <w:r w:rsidR="00850949">
          <w:rPr>
            <w:rFonts w:ascii="Times New Roman" w:hAnsi="Times New Roman" w:cs="Times New Roman"/>
          </w:rPr>
          <w:t>Relying on qualitative and quantitative data from surveys and interviews,</w:t>
        </w:r>
      </w:ins>
      <w:r>
        <w:rPr>
          <w:rFonts w:ascii="Times New Roman" w:hAnsi="Times New Roman" w:cs="Times New Roman"/>
        </w:rPr>
        <w:t xml:space="preserve"> the authors found four main </w:t>
      </w:r>
      <w:r w:rsidRPr="003839E3">
        <w:rPr>
          <w:rFonts w:ascii="Times New Roman" w:hAnsi="Times New Roman" w:cs="Times New Roman"/>
        </w:rPr>
        <w:t>positions as a response to the government</w:t>
      </w:r>
      <w:r>
        <w:rPr>
          <w:rFonts w:ascii="Times New Roman" w:hAnsi="Times New Roman" w:cs="Times New Roman"/>
        </w:rPr>
        <w:t>’</w:t>
      </w:r>
      <w:r w:rsidRPr="003839E3">
        <w:rPr>
          <w:rFonts w:ascii="Times New Roman" w:hAnsi="Times New Roman" w:cs="Times New Roman"/>
        </w:rPr>
        <w:t>s ideological discourse at the time</w:t>
      </w:r>
      <w:r>
        <w:rPr>
          <w:rFonts w:ascii="Times New Roman" w:hAnsi="Times New Roman" w:cs="Times New Roman"/>
        </w:rPr>
        <w:t>: (1)</w:t>
      </w:r>
      <w:r w:rsidRPr="003839E3">
        <w:rPr>
          <w:rFonts w:ascii="Times New Roman" w:hAnsi="Times New Roman" w:cs="Times New Roman"/>
        </w:rPr>
        <w:t xml:space="preserve"> Catalan nationalist sentiment intensified among some sectors of the population; </w:t>
      </w:r>
      <w:r>
        <w:rPr>
          <w:rFonts w:ascii="Times New Roman" w:hAnsi="Times New Roman" w:cs="Times New Roman"/>
        </w:rPr>
        <w:t xml:space="preserve">(2) </w:t>
      </w:r>
      <w:r w:rsidRPr="003839E3">
        <w:rPr>
          <w:rFonts w:ascii="Times New Roman" w:hAnsi="Times New Roman" w:cs="Times New Roman"/>
        </w:rPr>
        <w:t xml:space="preserve">while in others, Spanish centralism was strengthened; </w:t>
      </w:r>
      <w:r>
        <w:rPr>
          <w:rFonts w:ascii="Times New Roman" w:hAnsi="Times New Roman" w:cs="Times New Roman"/>
        </w:rPr>
        <w:t xml:space="preserve">(3) </w:t>
      </w:r>
      <w:r w:rsidRPr="003839E3">
        <w:rPr>
          <w:rFonts w:ascii="Times New Roman" w:hAnsi="Times New Roman" w:cs="Times New Roman"/>
        </w:rPr>
        <w:t xml:space="preserve">secessionist positions towards Catalan in Catalonia increased in favor of considering Mallorcan as the natural language of the Balearic Islands; and </w:t>
      </w:r>
      <w:r>
        <w:rPr>
          <w:rFonts w:ascii="Times New Roman" w:hAnsi="Times New Roman" w:cs="Times New Roman"/>
        </w:rPr>
        <w:t xml:space="preserve">(4) </w:t>
      </w:r>
      <w:r w:rsidRPr="003839E3">
        <w:rPr>
          <w:rFonts w:ascii="Times New Roman" w:hAnsi="Times New Roman" w:cs="Times New Roman"/>
        </w:rPr>
        <w:t>languages began to be perceived as financial resources in the face of the economic crisis.</w:t>
      </w:r>
      <w:r>
        <w:rPr>
          <w:rFonts w:ascii="Times New Roman" w:hAnsi="Times New Roman" w:cs="Times New Roman"/>
        </w:rPr>
        <w:t xml:space="preserve"> </w:t>
      </w:r>
      <w:r w:rsidRPr="003839E3">
        <w:rPr>
          <w:rFonts w:ascii="Times New Roman" w:hAnsi="Times New Roman" w:cs="Times New Roman"/>
        </w:rPr>
        <w:t>In addition, it was found that the sectors of society that showed a position contrary to that of the government and, therefore, defended a pro-Catalanist stance were students and teachers, young people, those who had Catalan as their first language, those with better skills in Catalan, those who consumed more cultural products in Catalan</w:t>
      </w:r>
      <w:r>
        <w:rPr>
          <w:rFonts w:ascii="Times New Roman" w:hAnsi="Times New Roman" w:cs="Times New Roman"/>
        </w:rPr>
        <w:t xml:space="preserve">, </w:t>
      </w:r>
      <w:r w:rsidRPr="003839E3">
        <w:rPr>
          <w:rFonts w:ascii="Times New Roman" w:hAnsi="Times New Roman" w:cs="Times New Roman"/>
        </w:rPr>
        <w:t>and those with a higher level of education. On the contrary, those social sectors that aligned more with the ideology of the government and showed a pro-Spanish stance were the elderly, the retired, those who had Spanish as L1 and those born outside the Balearic Islands.</w:t>
      </w:r>
      <w:r>
        <w:rPr>
          <w:rFonts w:ascii="Times New Roman" w:hAnsi="Times New Roman" w:cs="Times New Roman"/>
        </w:rPr>
        <w:t xml:space="preserve"> Consequently</w:t>
      </w:r>
      <w:commentRangeStart w:id="327"/>
      <w:r>
        <w:rPr>
          <w:rFonts w:ascii="Times New Roman" w:hAnsi="Times New Roman" w:cs="Times New Roman"/>
        </w:rPr>
        <w:t xml:space="preserve">, a lack of </w:t>
      </w:r>
      <w:commentRangeEnd w:id="327"/>
      <w:r w:rsidR="00850949">
        <w:rPr>
          <w:rStyle w:val="CommentReference"/>
        </w:rPr>
        <w:commentReference w:id="327"/>
      </w:r>
      <w:r>
        <w:rPr>
          <w:rFonts w:ascii="Times New Roman" w:hAnsi="Times New Roman" w:cs="Times New Roman"/>
        </w:rPr>
        <w:t>ideological unity was found within the Mallorcan society.</w:t>
      </w:r>
    </w:p>
    <w:p w14:paraId="0C61479F" w14:textId="00309E29" w:rsidR="000147EF" w:rsidRDefault="0068685F" w:rsidP="000147EF">
      <w:pPr>
        <w:spacing w:line="480" w:lineRule="auto"/>
        <w:ind w:firstLine="720"/>
        <w:jc w:val="both"/>
        <w:rPr>
          <w:rFonts w:ascii="Times New Roman" w:hAnsi="Times New Roman" w:cs="Times New Roman"/>
        </w:rPr>
      </w:pPr>
      <w:r>
        <w:rPr>
          <w:rFonts w:ascii="Times New Roman" w:hAnsi="Times New Roman" w:cs="Times New Roman"/>
        </w:rPr>
        <w:lastRenderedPageBreak/>
        <w:t xml:space="preserve">Overall, it can be seen that the situation with respect to the linguistic uses and attitudes towards Catalan and Spanish in the Balearic Islands is complex. The society seems to be divided into two main sectors: those who show more favorable attitudes towards Catalan, and those who show more favorable attitudes towards Spanish. However, there seems to be a general consensus in both groups towards the benefits of </w:t>
      </w:r>
      <w:r w:rsidR="000147EF">
        <w:rPr>
          <w:rFonts w:ascii="Times New Roman" w:hAnsi="Times New Roman" w:cs="Times New Roman"/>
        </w:rPr>
        <w:t>bi-/multilingualism</w:t>
      </w:r>
      <w:r>
        <w:rPr>
          <w:rFonts w:ascii="Times New Roman" w:hAnsi="Times New Roman" w:cs="Times New Roman"/>
        </w:rPr>
        <w:t xml:space="preserve">. Several factors such age, level of education, first language, place of residence, and political orientation, among others, seem to influence both the usage and the attitudes towards Catalan and Spanish. It should be noted, however, that </w:t>
      </w:r>
      <w:r w:rsidR="000147EF">
        <w:rPr>
          <w:rFonts w:ascii="Times New Roman" w:hAnsi="Times New Roman" w:cs="Times New Roman"/>
        </w:rPr>
        <w:t xml:space="preserve">the studies included in this literary review either provide data collected more than 10 years ago or from very specific groups of participants (college students, young people, etc.). In addition, none of these studies explored the specific case of Palma, the capital of the Balearic Islands and probably the region in the whole archipelago with the most linguistic variety. Consequently, the present study aims at being the first to explore the language attitudes and uses of the population of Palma towards Catalan and Spanish in order to </w:t>
      </w:r>
      <w:r w:rsidR="000147EF" w:rsidRPr="000147EF">
        <w:rPr>
          <w:rFonts w:ascii="Times New Roman" w:hAnsi="Times New Roman" w:cs="Times New Roman"/>
        </w:rPr>
        <w:t>identify the values attributed</w:t>
      </w:r>
      <w:r w:rsidR="000147EF">
        <w:rPr>
          <w:rFonts w:ascii="Times New Roman" w:hAnsi="Times New Roman" w:cs="Times New Roman"/>
        </w:rPr>
        <w:t xml:space="preserve"> to each language as well as to </w:t>
      </w:r>
      <w:r w:rsidR="000147EF" w:rsidRPr="000147EF">
        <w:rPr>
          <w:rFonts w:ascii="Times New Roman" w:hAnsi="Times New Roman" w:cs="Times New Roman"/>
        </w:rPr>
        <w:t xml:space="preserve">determine which social variables have the most significant influence on the formation of linguistic </w:t>
      </w:r>
      <w:commentRangeStart w:id="328"/>
      <w:r w:rsidR="000147EF" w:rsidRPr="000147EF">
        <w:rPr>
          <w:rFonts w:ascii="Times New Roman" w:hAnsi="Times New Roman" w:cs="Times New Roman"/>
        </w:rPr>
        <w:t>attitudes</w:t>
      </w:r>
      <w:r w:rsidR="000147EF">
        <w:rPr>
          <w:rFonts w:ascii="Times New Roman" w:hAnsi="Times New Roman" w:cs="Times New Roman"/>
        </w:rPr>
        <w:t>.</w:t>
      </w:r>
      <w:commentRangeEnd w:id="328"/>
      <w:r w:rsidR="00850949">
        <w:rPr>
          <w:rStyle w:val="CommentReference"/>
        </w:rPr>
        <w:commentReference w:id="328"/>
      </w:r>
    </w:p>
    <w:p w14:paraId="0ABEA91A" w14:textId="77777777" w:rsidR="003839E3" w:rsidRPr="003839E3" w:rsidRDefault="003839E3" w:rsidP="003839E3">
      <w:pPr>
        <w:spacing w:line="480" w:lineRule="auto"/>
        <w:ind w:firstLine="720"/>
        <w:jc w:val="both"/>
        <w:rPr>
          <w:rFonts w:ascii="Times New Roman" w:hAnsi="Times New Roman" w:cs="Times New Roman"/>
        </w:rPr>
      </w:pPr>
    </w:p>
    <w:p w14:paraId="7C909864" w14:textId="77777777" w:rsidR="003839E3" w:rsidRPr="003839E3" w:rsidRDefault="003839E3" w:rsidP="003839E3">
      <w:pPr>
        <w:spacing w:line="480" w:lineRule="auto"/>
        <w:ind w:firstLine="720"/>
        <w:jc w:val="both"/>
        <w:rPr>
          <w:rFonts w:ascii="Times New Roman" w:hAnsi="Times New Roman" w:cs="Times New Roman"/>
        </w:rPr>
      </w:pPr>
    </w:p>
    <w:p w14:paraId="2BCA07A0" w14:textId="52332D30" w:rsidR="005C015D" w:rsidRDefault="005C015D" w:rsidP="005C015D">
      <w:pPr>
        <w:spacing w:line="480" w:lineRule="auto"/>
        <w:ind w:firstLine="720"/>
        <w:jc w:val="both"/>
        <w:rPr>
          <w:rFonts w:ascii="Times New Roman" w:hAnsi="Times New Roman" w:cs="Times New Roman"/>
        </w:rPr>
      </w:pPr>
    </w:p>
    <w:p w14:paraId="440C10ED" w14:textId="77777777" w:rsidR="00354FAC" w:rsidRDefault="00354FAC" w:rsidP="00354FAC">
      <w:pPr>
        <w:spacing w:line="480" w:lineRule="auto"/>
        <w:ind w:firstLine="720"/>
        <w:jc w:val="both"/>
        <w:rPr>
          <w:rFonts w:ascii="Times New Roman" w:hAnsi="Times New Roman" w:cs="Times New Roman"/>
        </w:rPr>
      </w:pPr>
    </w:p>
    <w:p w14:paraId="35389776" w14:textId="77777777" w:rsidR="00354FAC" w:rsidRDefault="00354FAC" w:rsidP="000D10E4">
      <w:pPr>
        <w:spacing w:line="480" w:lineRule="auto"/>
        <w:ind w:firstLine="720"/>
        <w:jc w:val="both"/>
        <w:rPr>
          <w:rFonts w:ascii="Times New Roman" w:hAnsi="Times New Roman" w:cs="Times New Roman"/>
        </w:rPr>
      </w:pPr>
    </w:p>
    <w:p w14:paraId="5BC2DF03" w14:textId="77777777" w:rsidR="00836A8C" w:rsidRDefault="00836A8C" w:rsidP="00EA73A9">
      <w:pPr>
        <w:spacing w:line="480" w:lineRule="auto"/>
        <w:ind w:firstLine="720"/>
        <w:jc w:val="both"/>
        <w:rPr>
          <w:rFonts w:ascii="Times New Roman" w:hAnsi="Times New Roman" w:cs="Times New Roman"/>
        </w:rPr>
      </w:pPr>
    </w:p>
    <w:p w14:paraId="16FD6D4E" w14:textId="77777777" w:rsidR="00EA73A9" w:rsidRDefault="00EA73A9" w:rsidP="00EA73A9">
      <w:pPr>
        <w:spacing w:line="480" w:lineRule="auto"/>
        <w:ind w:firstLine="720"/>
        <w:jc w:val="both"/>
        <w:rPr>
          <w:rFonts w:ascii="Times New Roman" w:hAnsi="Times New Roman" w:cs="Times New Roman"/>
        </w:rPr>
      </w:pPr>
    </w:p>
    <w:p w14:paraId="27EA1B61" w14:textId="77777777" w:rsidR="00767433" w:rsidRDefault="00767433" w:rsidP="00767433">
      <w:pPr>
        <w:spacing w:line="480" w:lineRule="auto"/>
        <w:ind w:firstLine="720"/>
        <w:jc w:val="both"/>
        <w:rPr>
          <w:rFonts w:ascii="Times New Roman" w:hAnsi="Times New Roman" w:cs="Times New Roman"/>
        </w:rPr>
      </w:pPr>
    </w:p>
    <w:p w14:paraId="6BAB5B57" w14:textId="77777777" w:rsidR="00767433" w:rsidRDefault="00767433" w:rsidP="00767433">
      <w:pPr>
        <w:spacing w:line="480" w:lineRule="auto"/>
        <w:ind w:firstLine="720"/>
        <w:jc w:val="both"/>
        <w:rPr>
          <w:rFonts w:ascii="Times New Roman" w:hAnsi="Times New Roman" w:cs="Times New Roman"/>
        </w:rPr>
      </w:pPr>
    </w:p>
    <w:p w14:paraId="3F800817" w14:textId="77777777" w:rsidR="00767433" w:rsidRDefault="00767433" w:rsidP="00767433">
      <w:pPr>
        <w:spacing w:line="480" w:lineRule="auto"/>
        <w:ind w:firstLine="720"/>
        <w:jc w:val="both"/>
        <w:rPr>
          <w:rFonts w:ascii="Times New Roman" w:hAnsi="Times New Roman" w:cs="Times New Roman"/>
        </w:rPr>
      </w:pPr>
    </w:p>
    <w:p w14:paraId="27431349" w14:textId="77777777" w:rsidR="00767433" w:rsidRDefault="00767433" w:rsidP="00767433">
      <w:pPr>
        <w:spacing w:line="480" w:lineRule="auto"/>
        <w:ind w:firstLine="720"/>
        <w:jc w:val="both"/>
        <w:rPr>
          <w:rFonts w:ascii="Times New Roman" w:hAnsi="Times New Roman" w:cs="Times New Roman"/>
        </w:rPr>
      </w:pPr>
    </w:p>
    <w:p w14:paraId="37266403" w14:textId="77777777" w:rsidR="00767433" w:rsidRDefault="00767433" w:rsidP="00767433">
      <w:pPr>
        <w:spacing w:line="480" w:lineRule="auto"/>
        <w:ind w:firstLine="720"/>
        <w:jc w:val="both"/>
        <w:rPr>
          <w:rFonts w:ascii="Times New Roman" w:hAnsi="Times New Roman" w:cs="Times New Roman"/>
        </w:rPr>
      </w:pPr>
    </w:p>
    <w:p w14:paraId="0EB0AC0B" w14:textId="77777777" w:rsidR="00863D33" w:rsidRDefault="00863D33" w:rsidP="006529E5">
      <w:pPr>
        <w:spacing w:line="480" w:lineRule="auto"/>
        <w:ind w:firstLine="720"/>
        <w:jc w:val="both"/>
        <w:rPr>
          <w:rFonts w:ascii="Times New Roman" w:hAnsi="Times New Roman" w:cs="Times New Roman"/>
        </w:rPr>
      </w:pPr>
    </w:p>
    <w:p w14:paraId="3B010AFA" w14:textId="04E38FA4" w:rsidR="008023AA" w:rsidRPr="00CD11FF" w:rsidRDefault="005A0BAE" w:rsidP="006529E5">
      <w:pPr>
        <w:spacing w:line="480" w:lineRule="auto"/>
        <w:ind w:firstLine="720"/>
        <w:jc w:val="both"/>
        <w:rPr>
          <w:rFonts w:ascii="Times New Roman" w:hAnsi="Times New Roman" w:cs="Times New Roman"/>
        </w:rPr>
      </w:pPr>
      <w:r>
        <w:rPr>
          <w:rFonts w:ascii="Times New Roman" w:hAnsi="Times New Roman" w:cs="Times New Roman"/>
        </w:rPr>
        <w:t xml:space="preserve"> </w:t>
      </w:r>
    </w:p>
    <w:sectPr w:rsidR="008023AA" w:rsidRPr="00CD11FF">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Kendra Dickinson" w:date="2023-10-25T10:04:00Z" w:initials="KD">
    <w:p w14:paraId="1006D409" w14:textId="77777777" w:rsidR="00FE0A36" w:rsidRDefault="00FE0A36" w:rsidP="00803552">
      <w:r>
        <w:rPr>
          <w:rStyle w:val="CommentReference"/>
        </w:rPr>
        <w:annotationRef/>
      </w:r>
      <w:r>
        <w:rPr>
          <w:color w:val="000000"/>
          <w:sz w:val="20"/>
          <w:szCs w:val="20"/>
        </w:rPr>
        <w:t>Let’s discuss the in-text citation format</w:t>
      </w:r>
    </w:p>
    <w:p w14:paraId="0BADC26C" w14:textId="77777777" w:rsidR="00FE0A36" w:rsidRDefault="00FE0A36" w:rsidP="00803552"/>
  </w:comment>
  <w:comment w:id="3" w:author="Kendra Dickinson" w:date="2023-10-25T10:06:00Z" w:initials="KD">
    <w:p w14:paraId="4C1D2208" w14:textId="77777777" w:rsidR="00FE0A36" w:rsidRDefault="00FE0A36" w:rsidP="00B15323">
      <w:r>
        <w:rPr>
          <w:rStyle w:val="CommentReference"/>
        </w:rPr>
        <w:annotationRef/>
      </w:r>
      <w:r>
        <w:rPr>
          <w:color w:val="000000"/>
          <w:sz w:val="20"/>
          <w:szCs w:val="20"/>
        </w:rPr>
        <w:t>I would chose another transition word here, since “likewise” makes it sound like you are repeating very similar information, which isn’t really the case here.</w:t>
      </w:r>
    </w:p>
  </w:comment>
  <w:comment w:id="9" w:author="Kendra Dickinson" w:date="2023-10-25T10:08:00Z" w:initials="KD">
    <w:p w14:paraId="0758172E" w14:textId="77777777" w:rsidR="00FE0A36" w:rsidRDefault="00FE0A36" w:rsidP="00627BB2">
      <w:r>
        <w:rPr>
          <w:rStyle w:val="CommentReference"/>
        </w:rPr>
        <w:annotationRef/>
      </w:r>
      <w:r>
        <w:rPr>
          <w:color w:val="000000"/>
          <w:sz w:val="20"/>
          <w:szCs w:val="20"/>
        </w:rPr>
        <w:t>Do you have any information about the timeline of Catalán vs. Spanish presence in the archipelago?</w:t>
      </w:r>
    </w:p>
  </w:comment>
  <w:comment w:id="13" w:author="Kendra Dickinson" w:date="2023-10-25T10:10:00Z" w:initials="KD">
    <w:p w14:paraId="447F2B33" w14:textId="77777777" w:rsidR="00FE0A36" w:rsidRDefault="00FE0A36" w:rsidP="0074630E">
      <w:r>
        <w:rPr>
          <w:rStyle w:val="CommentReference"/>
        </w:rPr>
        <w:annotationRef/>
      </w:r>
      <w:r>
        <w:rPr>
          <w:sz w:val="20"/>
          <w:szCs w:val="20"/>
        </w:rPr>
        <w:t>Let’s discuss this sentence to make sure I understand, because I have some suggestions to reword but I want to make sure they are accurate.</w:t>
      </w:r>
    </w:p>
  </w:comment>
  <w:comment w:id="63" w:author="Kendra Dickinson" w:date="2023-10-25T10:19:00Z" w:initials="KD">
    <w:p w14:paraId="234ABB35" w14:textId="77777777" w:rsidR="0010104D" w:rsidRDefault="0010104D" w:rsidP="00666904">
      <w:r>
        <w:rPr>
          <w:rStyle w:val="CommentReference"/>
        </w:rPr>
        <w:annotationRef/>
      </w:r>
      <w:r>
        <w:rPr>
          <w:color w:val="000000"/>
          <w:sz w:val="20"/>
          <w:szCs w:val="20"/>
        </w:rPr>
        <w:t>This could be a footnote, unless it because relevant later in your paper.</w:t>
      </w:r>
    </w:p>
  </w:comment>
  <w:comment w:id="69" w:author="Kendra Dickinson" w:date="2023-10-25T10:19:00Z" w:initials="KD">
    <w:p w14:paraId="0317AF4A" w14:textId="77777777" w:rsidR="0010104D" w:rsidRDefault="0010104D" w:rsidP="004A30A8">
      <w:r>
        <w:rPr>
          <w:rStyle w:val="CommentReference"/>
        </w:rPr>
        <w:annotationRef/>
      </w:r>
      <w:r>
        <w:rPr>
          <w:color w:val="000000"/>
          <w:sz w:val="20"/>
          <w:szCs w:val="20"/>
        </w:rPr>
        <w:t>I’m not sure if this is the right word here. Let’s discuss.</w:t>
      </w:r>
    </w:p>
  </w:comment>
  <w:comment w:id="95" w:author="Kendra Dickinson" w:date="2023-10-25T10:30:00Z" w:initials="KD">
    <w:p w14:paraId="47EA9AFC" w14:textId="77777777" w:rsidR="00AE50D6" w:rsidRDefault="00AE50D6" w:rsidP="005B7A05">
      <w:r>
        <w:rPr>
          <w:rStyle w:val="CommentReference"/>
        </w:rPr>
        <w:annotationRef/>
      </w:r>
      <w:r>
        <w:rPr>
          <w:color w:val="000000"/>
          <w:sz w:val="20"/>
          <w:szCs w:val="20"/>
        </w:rPr>
        <w:t>Check this word.</w:t>
      </w:r>
    </w:p>
  </w:comment>
  <w:comment w:id="152" w:author="Kendra Dickinson" w:date="2023-10-25T10:31:00Z" w:initials="KD">
    <w:p w14:paraId="1810E987" w14:textId="77777777" w:rsidR="00AE50D6" w:rsidRDefault="00AE50D6" w:rsidP="00484B99">
      <w:r>
        <w:rPr>
          <w:rStyle w:val="CommentReference"/>
        </w:rPr>
        <w:annotationRef/>
      </w:r>
      <w:r>
        <w:rPr>
          <w:color w:val="000000"/>
          <w:sz w:val="20"/>
          <w:szCs w:val="20"/>
        </w:rPr>
        <w:t>Reword because it is a little bit difficult to understand</w:t>
      </w:r>
    </w:p>
  </w:comment>
  <w:comment w:id="168" w:author="Kendra Dickinson" w:date="2023-10-25T11:00:00Z" w:initials="KD">
    <w:p w14:paraId="0BB5716F" w14:textId="77777777" w:rsidR="009E2E1C" w:rsidRDefault="009E2E1C" w:rsidP="00765335">
      <w:r>
        <w:rPr>
          <w:rStyle w:val="CommentReference"/>
        </w:rPr>
        <w:annotationRef/>
      </w:r>
      <w:r>
        <w:rPr>
          <w:color w:val="000000"/>
          <w:sz w:val="20"/>
          <w:szCs w:val="20"/>
        </w:rPr>
        <w:t>This is a bit confusing after talking about 1913-1930, so clarify what time period you mean.</w:t>
      </w:r>
    </w:p>
  </w:comment>
  <w:comment w:id="174" w:author="Kendra Dickinson" w:date="2023-10-25T11:01:00Z" w:initials="KD">
    <w:p w14:paraId="79C0F89F" w14:textId="77777777" w:rsidR="009E2E1C" w:rsidRDefault="009E2E1C" w:rsidP="0000143F">
      <w:r>
        <w:rPr>
          <w:rStyle w:val="CommentReference"/>
        </w:rPr>
        <w:annotationRef/>
      </w:r>
      <w:r>
        <w:rPr>
          <w:color w:val="000000"/>
          <w:sz w:val="20"/>
          <w:szCs w:val="20"/>
        </w:rPr>
        <w:t>This reads as an opinion of you, the author. I would change this sentence to reflect who felt this was needed.</w:t>
      </w:r>
    </w:p>
  </w:comment>
  <w:comment w:id="196" w:author="Kendra Dickinson" w:date="2023-10-25T11:06:00Z" w:initials="KD">
    <w:p w14:paraId="200B166A" w14:textId="77777777" w:rsidR="006D7F88" w:rsidRDefault="006D7F88" w:rsidP="00D5589D">
      <w:r>
        <w:rPr>
          <w:rStyle w:val="CommentReference"/>
        </w:rPr>
        <w:annotationRef/>
      </w:r>
      <w:r>
        <w:rPr>
          <w:color w:val="000000"/>
          <w:sz w:val="20"/>
          <w:szCs w:val="20"/>
        </w:rPr>
        <w:t>This is a very loaded word, because what is considered “correct” can depend on who has power. I would reword to say “use both languages as established by normalization standards” or something similar.</w:t>
      </w:r>
    </w:p>
  </w:comment>
  <w:comment w:id="203" w:author="Kendra Dickinson" w:date="2023-10-25T11:08:00Z" w:initials="KD">
    <w:p w14:paraId="5AD7D914" w14:textId="77777777" w:rsidR="00756C3C" w:rsidRDefault="00756C3C" w:rsidP="0089646D">
      <w:r>
        <w:rPr>
          <w:rStyle w:val="CommentReference"/>
        </w:rPr>
        <w:annotationRef/>
      </w:r>
      <w:r>
        <w:rPr>
          <w:color w:val="000000"/>
          <w:sz w:val="20"/>
          <w:szCs w:val="20"/>
        </w:rPr>
        <w:t>This feels a little bit repetitive from previous content. Try to synthesize.</w:t>
      </w:r>
    </w:p>
  </w:comment>
  <w:comment w:id="229" w:author="Kendra Dickinson" w:date="2023-10-25T11:16:00Z" w:initials="KD">
    <w:p w14:paraId="683DF28A" w14:textId="77777777" w:rsidR="00187CB5" w:rsidRDefault="00187CB5" w:rsidP="00582023">
      <w:r>
        <w:rPr>
          <w:rStyle w:val="CommentReference"/>
        </w:rPr>
        <w:annotationRef/>
      </w:r>
      <w:r>
        <w:rPr>
          <w:color w:val="000000"/>
          <w:sz w:val="20"/>
          <w:szCs w:val="20"/>
        </w:rPr>
        <w:t>Where is Table 1?</w:t>
      </w:r>
    </w:p>
    <w:p w14:paraId="6CE9D9EA" w14:textId="77777777" w:rsidR="00187CB5" w:rsidRDefault="00187CB5" w:rsidP="00582023"/>
  </w:comment>
  <w:comment w:id="235" w:author="Kendra Dickinson" w:date="2023-10-25T11:16:00Z" w:initials="KD">
    <w:p w14:paraId="1B1BEB4E" w14:textId="77777777" w:rsidR="00187CB5" w:rsidRDefault="00187CB5" w:rsidP="00921A10">
      <w:r>
        <w:rPr>
          <w:rStyle w:val="CommentReference"/>
        </w:rPr>
        <w:annotationRef/>
      </w:r>
      <w:r>
        <w:rPr>
          <w:color w:val="000000"/>
          <w:sz w:val="20"/>
          <w:szCs w:val="20"/>
        </w:rPr>
        <w:t>New Approaches to Language Attitudes in the Hispanic and Lusophone World</w:t>
      </w:r>
    </w:p>
    <w:p w14:paraId="191ED0FA" w14:textId="77777777" w:rsidR="00187CB5" w:rsidRDefault="00187CB5" w:rsidP="00921A10"/>
    <w:p w14:paraId="4E43BECB" w14:textId="77777777" w:rsidR="00187CB5" w:rsidRDefault="00187CB5" w:rsidP="00921A10">
      <w:r>
        <w:rPr>
          <w:color w:val="000000"/>
          <w:sz w:val="20"/>
          <w:szCs w:val="20"/>
        </w:rPr>
        <w:t>Author: Talia Bugel, Cecilia Montes-Alcalá</w:t>
      </w:r>
    </w:p>
    <w:p w14:paraId="17FB3F86" w14:textId="77777777" w:rsidR="00187CB5" w:rsidRDefault="00187CB5" w:rsidP="00921A10"/>
    <w:p w14:paraId="6E335706" w14:textId="77777777" w:rsidR="00187CB5" w:rsidRDefault="00187CB5" w:rsidP="00921A10">
      <w:r>
        <w:rPr>
          <w:color w:val="000000"/>
          <w:sz w:val="20"/>
          <w:szCs w:val="20"/>
        </w:rPr>
        <w:t>I would take a look at this book. It has a section on language policy and attitudes that may be helpful to include. They are not on Catalan, but could provide insight into how language attitudes interact with policy in other contexts.</w:t>
      </w:r>
    </w:p>
  </w:comment>
  <w:comment w:id="236" w:author="Kendra Dickinson" w:date="2023-10-25T11:17:00Z" w:initials="KD">
    <w:p w14:paraId="4FD1D1E9" w14:textId="77777777" w:rsidR="00173F62" w:rsidRDefault="00173F62" w:rsidP="002E2593">
      <w:r>
        <w:rPr>
          <w:rStyle w:val="CommentReference"/>
        </w:rPr>
        <w:annotationRef/>
      </w:r>
      <w:r>
        <w:rPr>
          <w:color w:val="000000"/>
          <w:sz w:val="20"/>
          <w:szCs w:val="20"/>
        </w:rPr>
        <w:t>You can get the book for free online via Rutgers Libraries</w:t>
      </w:r>
    </w:p>
  </w:comment>
  <w:comment w:id="277" w:author="Kendra Dickinson" w:date="2023-10-25T11:31:00Z" w:initials="KD">
    <w:p w14:paraId="3FB3722D" w14:textId="77777777" w:rsidR="00EB2AF3" w:rsidRDefault="00EB2AF3" w:rsidP="00825393">
      <w:r>
        <w:rPr>
          <w:rStyle w:val="CommentReference"/>
        </w:rPr>
        <w:annotationRef/>
      </w:r>
      <w:r>
        <w:rPr>
          <w:color w:val="000000"/>
          <w:sz w:val="20"/>
          <w:szCs w:val="20"/>
        </w:rPr>
        <w:t>Somewhere in here, mention what methods they used in this study, e.g. survey, interviews, etc.</w:t>
      </w:r>
    </w:p>
  </w:comment>
  <w:comment w:id="286" w:author="Kendra Dickinson" w:date="2023-10-25T11:30:00Z" w:initials="KD">
    <w:p w14:paraId="2ADE697D" w14:textId="6BCA5436" w:rsidR="00EB2AF3" w:rsidRDefault="00EB2AF3" w:rsidP="00302718">
      <w:r>
        <w:rPr>
          <w:rStyle w:val="CommentReference"/>
        </w:rPr>
        <w:annotationRef/>
      </w:r>
      <w:r>
        <w:rPr>
          <w:color w:val="000000"/>
          <w:sz w:val="20"/>
          <w:szCs w:val="20"/>
        </w:rPr>
        <w:t>This is a bit repeated from above.</w:t>
      </w:r>
    </w:p>
  </w:comment>
  <w:comment w:id="289" w:author="Kendra Dickinson" w:date="2023-10-25T14:41:00Z" w:initials="KD">
    <w:p w14:paraId="535626F5" w14:textId="77777777" w:rsidR="00337920" w:rsidRDefault="00337920" w:rsidP="006E422E">
      <w:r>
        <w:rPr>
          <w:rStyle w:val="CommentReference"/>
        </w:rPr>
        <w:annotationRef/>
      </w:r>
      <w:r>
        <w:rPr>
          <w:color w:val="000000"/>
          <w:sz w:val="20"/>
          <w:szCs w:val="20"/>
        </w:rPr>
        <w:t>Try to reword this, because it isn’t totally clear who is responding to what and in what language.</w:t>
      </w:r>
    </w:p>
  </w:comment>
  <w:comment w:id="290" w:author="Kendra Dickinson" w:date="2023-10-25T14:42:00Z" w:initials="KD">
    <w:p w14:paraId="49E87032" w14:textId="77777777" w:rsidR="00337920" w:rsidRDefault="00337920" w:rsidP="001C5A83">
      <w:r>
        <w:rPr>
          <w:rStyle w:val="CommentReference"/>
        </w:rPr>
        <w:annotationRef/>
      </w:r>
      <w:r>
        <w:rPr>
          <w:color w:val="000000"/>
          <w:sz w:val="20"/>
          <w:szCs w:val="20"/>
        </w:rPr>
        <w:t>I think the last two paragraphs have been a little bit repetitive of information you already shared, so I would try to condense.</w:t>
      </w:r>
    </w:p>
  </w:comment>
  <w:comment w:id="291" w:author="Kendra Dickinson" w:date="2023-10-25T14:45:00Z" w:initials="KD">
    <w:p w14:paraId="7A01EE2E" w14:textId="77777777" w:rsidR="00337920" w:rsidRDefault="00337920" w:rsidP="004105CA">
      <w:r>
        <w:rPr>
          <w:rStyle w:val="CommentReference"/>
        </w:rPr>
        <w:annotationRef/>
      </w:r>
      <w:r>
        <w:rPr>
          <w:color w:val="000000"/>
          <w:sz w:val="20"/>
          <w:szCs w:val="20"/>
        </w:rPr>
        <w:t>This paragraph has good information, but I think you can work to make it both clearer and more concise.</w:t>
      </w:r>
    </w:p>
  </w:comment>
  <w:comment w:id="294" w:author="Kendra Dickinson" w:date="2023-10-25T14:42:00Z" w:initials="KD">
    <w:p w14:paraId="47172D4A" w14:textId="790D2BF8" w:rsidR="00337920" w:rsidRDefault="00337920" w:rsidP="00B3046D">
      <w:r>
        <w:rPr>
          <w:rStyle w:val="CommentReference"/>
        </w:rPr>
        <w:annotationRef/>
      </w:r>
      <w:r>
        <w:rPr>
          <w:color w:val="000000"/>
          <w:sz w:val="20"/>
          <w:szCs w:val="20"/>
        </w:rPr>
        <w:t>This feels a little bit vague. Can you try to be more specific?</w:t>
      </w:r>
    </w:p>
    <w:p w14:paraId="32A4E51E" w14:textId="77777777" w:rsidR="00337920" w:rsidRDefault="00337920" w:rsidP="00B3046D"/>
  </w:comment>
  <w:comment w:id="295" w:author="Kendra Dickinson" w:date="2023-10-25T14:44:00Z" w:initials="KD">
    <w:p w14:paraId="79F12A60" w14:textId="77777777" w:rsidR="00337920" w:rsidRDefault="00337920" w:rsidP="00622D64">
      <w:r>
        <w:rPr>
          <w:rStyle w:val="CommentReference"/>
        </w:rPr>
        <w:annotationRef/>
      </w:r>
      <w:r>
        <w:rPr>
          <w:color w:val="000000"/>
          <w:sz w:val="20"/>
          <w:szCs w:val="20"/>
        </w:rPr>
        <w:t>Define what these terms refer to. Are they cultural groups associated with  political movements, political movements en sí, etc.</w:t>
      </w:r>
    </w:p>
  </w:comment>
  <w:comment w:id="296" w:author="Kendra Dickinson" w:date="2023-10-25T14:44:00Z" w:initials="KD">
    <w:p w14:paraId="2D595DF4" w14:textId="77777777" w:rsidR="00337920" w:rsidRDefault="00337920" w:rsidP="0067359B">
      <w:r>
        <w:rPr>
          <w:rStyle w:val="CommentReference"/>
        </w:rPr>
        <w:annotationRef/>
      </w:r>
      <w:r>
        <w:rPr>
          <w:color w:val="000000"/>
          <w:sz w:val="20"/>
          <w:szCs w:val="20"/>
        </w:rPr>
        <w:t>Be more clear about what this means</w:t>
      </w:r>
    </w:p>
  </w:comment>
  <w:comment w:id="297" w:author="Kendra Dickinson" w:date="2023-10-25T14:45:00Z" w:initials="KD">
    <w:p w14:paraId="0CC23FC9" w14:textId="77777777" w:rsidR="00337920" w:rsidRDefault="00337920" w:rsidP="001A2061">
      <w:r>
        <w:rPr>
          <w:rStyle w:val="CommentReference"/>
        </w:rPr>
        <w:annotationRef/>
      </w:r>
      <w:r>
        <w:rPr>
          <w:color w:val="000000"/>
          <w:sz w:val="20"/>
          <w:szCs w:val="20"/>
        </w:rPr>
        <w:t>Can you project an example of one such measure?</w:t>
      </w:r>
    </w:p>
  </w:comment>
  <w:comment w:id="300" w:author="Kendra Dickinson" w:date="2023-10-25T14:47:00Z" w:initials="KD">
    <w:p w14:paraId="387C92F8" w14:textId="77777777" w:rsidR="00337920" w:rsidRDefault="00337920" w:rsidP="00202577">
      <w:r>
        <w:rPr>
          <w:rStyle w:val="CommentReference"/>
        </w:rPr>
        <w:annotationRef/>
      </w:r>
      <w:r>
        <w:rPr>
          <w:color w:val="000000"/>
          <w:sz w:val="20"/>
          <w:szCs w:val="20"/>
        </w:rPr>
        <w:t>Define</w:t>
      </w:r>
    </w:p>
    <w:p w14:paraId="2DDE803E" w14:textId="77777777" w:rsidR="00337920" w:rsidRDefault="00337920" w:rsidP="00202577"/>
  </w:comment>
  <w:comment w:id="319" w:author="Kendra Dickinson" w:date="2023-10-25T14:51:00Z" w:initials="KD">
    <w:p w14:paraId="4C420FC0" w14:textId="77777777" w:rsidR="00850949" w:rsidRDefault="00850949" w:rsidP="008322E1">
      <w:r>
        <w:rPr>
          <w:rStyle w:val="CommentReference"/>
        </w:rPr>
        <w:annotationRef/>
      </w:r>
      <w:r>
        <w:rPr>
          <w:color w:val="000000"/>
          <w:sz w:val="20"/>
          <w:szCs w:val="20"/>
        </w:rPr>
        <w:t>As with the previous section, these paragraphs have great information, but try to synthesize it down a bit more.</w:t>
      </w:r>
    </w:p>
  </w:comment>
  <w:comment w:id="320" w:author="Kendra Dickinson" w:date="2023-10-25T14:54:00Z" w:initials="KD">
    <w:p w14:paraId="14930879" w14:textId="77777777" w:rsidR="00850949" w:rsidRDefault="00850949" w:rsidP="00394C01">
      <w:r>
        <w:rPr>
          <w:rStyle w:val="CommentReference"/>
        </w:rPr>
        <w:annotationRef/>
      </w:r>
      <w:r>
        <w:rPr>
          <w:color w:val="000000"/>
          <w:sz w:val="20"/>
          <w:szCs w:val="20"/>
        </w:rPr>
        <w:t>An example of how you might synthesize this information:</w:t>
      </w:r>
    </w:p>
    <w:p w14:paraId="67B8B869" w14:textId="77777777" w:rsidR="00850949" w:rsidRDefault="00850949" w:rsidP="00394C01"/>
    <w:p w14:paraId="348785A9" w14:textId="77777777" w:rsidR="00850949" w:rsidRDefault="00850949" w:rsidP="00394C01">
      <w:r>
        <w:rPr>
          <w:color w:val="000000"/>
          <w:sz w:val="20"/>
          <w:szCs w:val="20"/>
        </w:rPr>
        <w:t>In his/her/their focus-group based study investigating differences in attitudes towards Catalan among college students from Barcelona and Palma, Tudela Isanta (2021) found X, Y, and Z were relevant factors. With regard to Palma…..</w:t>
      </w:r>
    </w:p>
    <w:p w14:paraId="746CACEF" w14:textId="77777777" w:rsidR="00850949" w:rsidRDefault="00850949" w:rsidP="00394C01"/>
  </w:comment>
  <w:comment w:id="323" w:author="Kendra Dickinson" w:date="2023-10-25T14:54:00Z" w:initials="KD">
    <w:p w14:paraId="31A9CC8F" w14:textId="77777777" w:rsidR="00850949" w:rsidRDefault="00850949" w:rsidP="004B42EA">
      <w:r>
        <w:rPr>
          <w:rStyle w:val="CommentReference"/>
        </w:rPr>
        <w:annotationRef/>
      </w:r>
      <w:r>
        <w:rPr>
          <w:color w:val="000000"/>
          <w:sz w:val="20"/>
          <w:szCs w:val="20"/>
        </w:rPr>
        <w:t>Unclear meaning</w:t>
      </w:r>
    </w:p>
    <w:p w14:paraId="3B3496CD" w14:textId="77777777" w:rsidR="00850949" w:rsidRDefault="00850949" w:rsidP="004B42EA"/>
  </w:comment>
  <w:comment w:id="324" w:author="Kendra Dickinson" w:date="2023-10-25T14:55:00Z" w:initials="KD">
    <w:p w14:paraId="0E505594" w14:textId="77777777" w:rsidR="00850949" w:rsidRDefault="00850949" w:rsidP="00885DD4">
      <w:r>
        <w:rPr>
          <w:rStyle w:val="CommentReference"/>
        </w:rPr>
        <w:annotationRef/>
      </w:r>
      <w:r>
        <w:rPr>
          <w:color w:val="000000"/>
          <w:sz w:val="20"/>
          <w:szCs w:val="20"/>
        </w:rPr>
        <w:t>State full name, and put PP in parenthesis. Then, you can use PP from there.</w:t>
      </w:r>
    </w:p>
  </w:comment>
  <w:comment w:id="327" w:author="Kendra Dickinson" w:date="2023-10-25T14:57:00Z" w:initials="KD">
    <w:p w14:paraId="745B8C31" w14:textId="77777777" w:rsidR="00850949" w:rsidRDefault="00850949" w:rsidP="009273F2">
      <w:r>
        <w:rPr>
          <w:rStyle w:val="CommentReference"/>
        </w:rPr>
        <w:annotationRef/>
      </w:r>
      <w:r>
        <w:rPr>
          <w:color w:val="000000"/>
          <w:sz w:val="20"/>
          <w:szCs w:val="20"/>
        </w:rPr>
        <w:t>Again, I would say that all this information is great, but try to synthesize a bit more</w:t>
      </w:r>
    </w:p>
  </w:comment>
  <w:comment w:id="328" w:author="Kendra Dickinson" w:date="2023-10-25T14:57:00Z" w:initials="KD">
    <w:p w14:paraId="54FA22FA" w14:textId="77777777" w:rsidR="00850949" w:rsidRDefault="00850949" w:rsidP="003127C1">
      <w:r>
        <w:rPr>
          <w:rStyle w:val="CommentReference"/>
        </w:rPr>
        <w:annotationRef/>
      </w:r>
      <w:r>
        <w:rPr>
          <w:color w:val="000000"/>
          <w:sz w:val="20"/>
          <w:szCs w:val="20"/>
        </w:rPr>
        <w:t>Great framing for your study!!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BADC26C" w15:done="1"/>
  <w15:commentEx w15:paraId="4C1D2208" w15:done="1"/>
  <w15:commentEx w15:paraId="0758172E" w15:done="1"/>
  <w15:commentEx w15:paraId="447F2B33" w15:done="1"/>
  <w15:commentEx w15:paraId="234ABB35" w15:done="0"/>
  <w15:commentEx w15:paraId="0317AF4A" w15:done="0"/>
  <w15:commentEx w15:paraId="47EA9AFC" w15:done="0"/>
  <w15:commentEx w15:paraId="1810E987" w15:done="0"/>
  <w15:commentEx w15:paraId="0BB5716F" w15:done="0"/>
  <w15:commentEx w15:paraId="79C0F89F" w15:done="0"/>
  <w15:commentEx w15:paraId="200B166A" w15:done="0"/>
  <w15:commentEx w15:paraId="5AD7D914" w15:done="0"/>
  <w15:commentEx w15:paraId="6CE9D9EA" w15:done="0"/>
  <w15:commentEx w15:paraId="6E335706" w15:done="0"/>
  <w15:commentEx w15:paraId="4FD1D1E9" w15:paraIdParent="6E335706" w15:done="0"/>
  <w15:commentEx w15:paraId="3FB3722D" w15:done="0"/>
  <w15:commentEx w15:paraId="2ADE697D" w15:done="0"/>
  <w15:commentEx w15:paraId="535626F5" w15:done="0"/>
  <w15:commentEx w15:paraId="49E87032" w15:done="0"/>
  <w15:commentEx w15:paraId="7A01EE2E" w15:done="0"/>
  <w15:commentEx w15:paraId="32A4E51E" w15:done="0"/>
  <w15:commentEx w15:paraId="79F12A60" w15:done="0"/>
  <w15:commentEx w15:paraId="2D595DF4" w15:done="0"/>
  <w15:commentEx w15:paraId="0CC23FC9" w15:done="0"/>
  <w15:commentEx w15:paraId="2DDE803E" w15:done="0"/>
  <w15:commentEx w15:paraId="4C420FC0" w15:done="0"/>
  <w15:commentEx w15:paraId="746CACEF" w15:done="0"/>
  <w15:commentEx w15:paraId="3B3496CD" w15:done="0"/>
  <w15:commentEx w15:paraId="0E505594" w15:done="0"/>
  <w15:commentEx w15:paraId="745B8C31" w15:done="0"/>
  <w15:commentEx w15:paraId="54FA22F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B5BF65B" w16cex:dateUtc="2023-10-25T14:04:00Z"/>
  <w16cex:commentExtensible w16cex:durableId="1CEF6693" w16cex:dateUtc="2023-10-25T14:06:00Z"/>
  <w16cex:commentExtensible w16cex:durableId="5400E66C" w16cex:dateUtc="2023-10-25T14:08:00Z"/>
  <w16cex:commentExtensible w16cex:durableId="7A5BE40D" w16cex:dateUtc="2023-10-25T14:10:00Z"/>
  <w16cex:commentExtensible w16cex:durableId="3F70DC63" w16cex:dateUtc="2023-10-25T14:19:00Z"/>
  <w16cex:commentExtensible w16cex:durableId="3B5605F1" w16cex:dateUtc="2023-10-25T14:19:00Z"/>
  <w16cex:commentExtensible w16cex:durableId="1E7EB38C" w16cex:dateUtc="2023-10-25T14:30:00Z"/>
  <w16cex:commentExtensible w16cex:durableId="0A763D76" w16cex:dateUtc="2023-10-25T14:31:00Z"/>
  <w16cex:commentExtensible w16cex:durableId="0F502213" w16cex:dateUtc="2023-10-25T15:00:00Z"/>
  <w16cex:commentExtensible w16cex:durableId="7BC41E00" w16cex:dateUtc="2023-10-25T15:01:00Z"/>
  <w16cex:commentExtensible w16cex:durableId="0BDD74EA" w16cex:dateUtc="2023-10-25T15:06:00Z"/>
  <w16cex:commentExtensible w16cex:durableId="0E6914D1" w16cex:dateUtc="2023-10-25T15:08:00Z"/>
  <w16cex:commentExtensible w16cex:durableId="79C8568C" w16cex:dateUtc="2023-10-25T15:16:00Z"/>
  <w16cex:commentExtensible w16cex:durableId="3BCD2FC8" w16cex:dateUtc="2023-10-25T15:16:00Z"/>
  <w16cex:commentExtensible w16cex:durableId="6FEDB914" w16cex:dateUtc="2023-10-25T15:17:00Z"/>
  <w16cex:commentExtensible w16cex:durableId="66A50DBF" w16cex:dateUtc="2023-10-25T15:31:00Z"/>
  <w16cex:commentExtensible w16cex:durableId="397294E3" w16cex:dateUtc="2023-10-25T15:30:00Z"/>
  <w16cex:commentExtensible w16cex:durableId="06FE4635" w16cex:dateUtc="2023-10-25T18:41:00Z"/>
  <w16cex:commentExtensible w16cex:durableId="0D641AE8" w16cex:dateUtc="2023-10-25T18:42:00Z"/>
  <w16cex:commentExtensible w16cex:durableId="49A1A8BC" w16cex:dateUtc="2023-10-25T18:45:00Z"/>
  <w16cex:commentExtensible w16cex:durableId="24E76146" w16cex:dateUtc="2023-10-25T18:42:00Z"/>
  <w16cex:commentExtensible w16cex:durableId="53F2DB40" w16cex:dateUtc="2023-10-25T18:44:00Z"/>
  <w16cex:commentExtensible w16cex:durableId="75DFB3EE" w16cex:dateUtc="2023-10-25T18:44:00Z"/>
  <w16cex:commentExtensible w16cex:durableId="45C69758" w16cex:dateUtc="2023-10-25T18:45:00Z"/>
  <w16cex:commentExtensible w16cex:durableId="5CB21613" w16cex:dateUtc="2023-10-25T18:47:00Z"/>
  <w16cex:commentExtensible w16cex:durableId="7C3FDACA" w16cex:dateUtc="2023-10-25T18:51:00Z"/>
  <w16cex:commentExtensible w16cex:durableId="4F4BFA22" w16cex:dateUtc="2023-10-25T18:54:00Z"/>
  <w16cex:commentExtensible w16cex:durableId="01C3EC78" w16cex:dateUtc="2023-10-25T18:54:00Z"/>
  <w16cex:commentExtensible w16cex:durableId="77BE2BD8" w16cex:dateUtc="2023-10-25T18:55:00Z"/>
  <w16cex:commentExtensible w16cex:durableId="6F3579C1" w16cex:dateUtc="2023-10-25T18:57:00Z"/>
  <w16cex:commentExtensible w16cex:durableId="6C0D1B92" w16cex:dateUtc="2023-10-25T18: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BADC26C" w16cid:durableId="2B5BF65B"/>
  <w16cid:commentId w16cid:paraId="4C1D2208" w16cid:durableId="1CEF6693"/>
  <w16cid:commentId w16cid:paraId="0758172E" w16cid:durableId="5400E66C"/>
  <w16cid:commentId w16cid:paraId="447F2B33" w16cid:durableId="7A5BE40D"/>
  <w16cid:commentId w16cid:paraId="234ABB35" w16cid:durableId="3F70DC63"/>
  <w16cid:commentId w16cid:paraId="0317AF4A" w16cid:durableId="3B5605F1"/>
  <w16cid:commentId w16cid:paraId="47EA9AFC" w16cid:durableId="1E7EB38C"/>
  <w16cid:commentId w16cid:paraId="1810E987" w16cid:durableId="0A763D76"/>
  <w16cid:commentId w16cid:paraId="0BB5716F" w16cid:durableId="0F502213"/>
  <w16cid:commentId w16cid:paraId="79C0F89F" w16cid:durableId="7BC41E00"/>
  <w16cid:commentId w16cid:paraId="200B166A" w16cid:durableId="0BDD74EA"/>
  <w16cid:commentId w16cid:paraId="5AD7D914" w16cid:durableId="0E6914D1"/>
  <w16cid:commentId w16cid:paraId="6CE9D9EA" w16cid:durableId="79C8568C"/>
  <w16cid:commentId w16cid:paraId="6E335706" w16cid:durableId="3BCD2FC8"/>
  <w16cid:commentId w16cid:paraId="4FD1D1E9" w16cid:durableId="6FEDB914"/>
  <w16cid:commentId w16cid:paraId="3FB3722D" w16cid:durableId="66A50DBF"/>
  <w16cid:commentId w16cid:paraId="2ADE697D" w16cid:durableId="397294E3"/>
  <w16cid:commentId w16cid:paraId="535626F5" w16cid:durableId="06FE4635"/>
  <w16cid:commentId w16cid:paraId="49E87032" w16cid:durableId="0D641AE8"/>
  <w16cid:commentId w16cid:paraId="7A01EE2E" w16cid:durableId="49A1A8BC"/>
  <w16cid:commentId w16cid:paraId="32A4E51E" w16cid:durableId="24E76146"/>
  <w16cid:commentId w16cid:paraId="79F12A60" w16cid:durableId="53F2DB40"/>
  <w16cid:commentId w16cid:paraId="2D595DF4" w16cid:durableId="75DFB3EE"/>
  <w16cid:commentId w16cid:paraId="0CC23FC9" w16cid:durableId="45C69758"/>
  <w16cid:commentId w16cid:paraId="2DDE803E" w16cid:durableId="5CB21613"/>
  <w16cid:commentId w16cid:paraId="4C420FC0" w16cid:durableId="7C3FDACA"/>
  <w16cid:commentId w16cid:paraId="746CACEF" w16cid:durableId="4F4BFA22"/>
  <w16cid:commentId w16cid:paraId="3B3496CD" w16cid:durableId="01C3EC78"/>
  <w16cid:commentId w16cid:paraId="0E505594" w16cid:durableId="77BE2BD8"/>
  <w16cid:commentId w16cid:paraId="745B8C31" w16cid:durableId="6F3579C1"/>
  <w16cid:commentId w16cid:paraId="54FA22FA" w16cid:durableId="6C0D1B9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1C06C9" w14:textId="77777777" w:rsidR="00E24629" w:rsidRDefault="00E24629" w:rsidP="007429CE">
      <w:r>
        <w:separator/>
      </w:r>
    </w:p>
  </w:endnote>
  <w:endnote w:type="continuationSeparator" w:id="0">
    <w:p w14:paraId="49D55C74" w14:textId="77777777" w:rsidR="00E24629" w:rsidRDefault="00E24629" w:rsidP="007429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9A6B77" w14:textId="77777777" w:rsidR="00E24629" w:rsidRDefault="00E24629" w:rsidP="007429CE">
      <w:r>
        <w:separator/>
      </w:r>
    </w:p>
  </w:footnote>
  <w:footnote w:type="continuationSeparator" w:id="0">
    <w:p w14:paraId="6D1DA426" w14:textId="77777777" w:rsidR="00E24629" w:rsidRDefault="00E24629" w:rsidP="007429CE">
      <w:r>
        <w:continuationSeparator/>
      </w:r>
    </w:p>
  </w:footnote>
  <w:footnote w:id="1">
    <w:p w14:paraId="19639576" w14:textId="737A8C55" w:rsidR="007429CE" w:rsidRPr="007429CE" w:rsidRDefault="007429CE" w:rsidP="007429CE">
      <w:pPr>
        <w:pStyle w:val="FootnoteText"/>
        <w:jc w:val="both"/>
        <w:rPr>
          <w:rFonts w:ascii="Times New Roman" w:hAnsi="Times New Roman" w:cs="Times New Roman"/>
          <w:rPrChange w:id="48" w:author="Microsoft Office User" w:date="2023-11-06T08:30:00Z">
            <w:rPr/>
          </w:rPrChange>
        </w:rPr>
        <w:pPrChange w:id="49" w:author="Microsoft Office User" w:date="2023-11-06T08:30:00Z">
          <w:pPr>
            <w:pStyle w:val="FootnoteText"/>
          </w:pPr>
        </w:pPrChange>
      </w:pPr>
      <w:ins w:id="50" w:author="Microsoft Office User" w:date="2023-11-06T08:29:00Z">
        <w:r w:rsidRPr="007429CE">
          <w:rPr>
            <w:rStyle w:val="FootnoteReference"/>
            <w:rFonts w:ascii="Times New Roman" w:hAnsi="Times New Roman" w:cs="Times New Roman"/>
            <w:rPrChange w:id="51" w:author="Microsoft Office User" w:date="2023-11-06T08:30:00Z">
              <w:rPr>
                <w:rStyle w:val="FootnoteReference"/>
              </w:rPr>
            </w:rPrChange>
          </w:rPr>
          <w:footnoteRef/>
        </w:r>
        <w:r w:rsidRPr="007429CE">
          <w:rPr>
            <w:rFonts w:ascii="Times New Roman" w:hAnsi="Times New Roman" w:cs="Times New Roman"/>
            <w:rPrChange w:id="52" w:author="Microsoft Office User" w:date="2023-11-06T08:30:00Z">
              <w:rPr/>
            </w:rPrChange>
          </w:rPr>
          <w:t xml:space="preserve"> </w:t>
        </w:r>
        <w:r w:rsidRPr="007429CE">
          <w:rPr>
            <w:rFonts w:ascii="Times New Roman" w:hAnsi="Times New Roman" w:cs="Times New Roman"/>
            <w:rPrChange w:id="53" w:author="Microsoft Office User" w:date="2023-11-06T08:30:00Z">
              <w:rPr>
                <w:lang w:val="es-ES"/>
              </w:rPr>
            </w:rPrChange>
          </w:rPr>
          <w:t xml:space="preserve">Despite the importance of these articles, it should be noted </w:t>
        </w:r>
        <w:r w:rsidRPr="007429CE">
          <w:rPr>
            <w:rFonts w:ascii="Times New Roman" w:hAnsi="Times New Roman" w:cs="Times New Roman"/>
            <w:rPrChange w:id="54" w:author="Microsoft Office User" w:date="2023-11-06T08:30:00Z">
              <w:rPr/>
            </w:rPrChange>
          </w:rPr>
          <w:t>that the specific names of the co-official languages</w:t>
        </w:r>
      </w:ins>
      <w:ins w:id="55" w:author="Microsoft Office User" w:date="2023-11-06T08:30:00Z">
        <w:r w:rsidRPr="007429CE">
          <w:rPr>
            <w:rFonts w:ascii="Times New Roman" w:hAnsi="Times New Roman" w:cs="Times New Roman"/>
            <w:rPrChange w:id="56" w:author="Microsoft Office User" w:date="2023-11-06T08:30:00Z">
              <w:rPr/>
            </w:rPrChange>
          </w:rPr>
          <w:t xml:space="preserve"> (Catalan, Basque, and Galician)</w:t>
        </w:r>
      </w:ins>
      <w:ins w:id="57" w:author="Microsoft Office User" w:date="2023-11-06T08:29:00Z">
        <w:r w:rsidRPr="007429CE">
          <w:rPr>
            <w:rFonts w:ascii="Times New Roman" w:hAnsi="Times New Roman" w:cs="Times New Roman"/>
            <w:rPrChange w:id="58" w:author="Microsoft Office User" w:date="2023-11-06T08:30:00Z">
              <w:rPr/>
            </w:rPrChange>
          </w:rPr>
          <w:t xml:space="preserve"> are not </w:t>
        </w:r>
      </w:ins>
      <w:ins w:id="59" w:author="Microsoft Office User" w:date="2023-11-06T08:30:00Z">
        <w:r w:rsidRPr="007429CE">
          <w:rPr>
            <w:rFonts w:ascii="Times New Roman" w:hAnsi="Times New Roman" w:cs="Times New Roman"/>
            <w:rPrChange w:id="60" w:author="Microsoft Office User" w:date="2023-11-06T08:30:00Z">
              <w:rPr/>
            </w:rPrChange>
          </w:rPr>
          <w:t>mentioned (Joan i Marí, 2005).</w:t>
        </w:r>
      </w:ins>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endra Dickinson">
    <w15:presenceInfo w15:providerId="AD" w15:userId="S::kd866@connect.rutgers.edu::453a5979-f629-47c6-b178-c7feeb10dddc"/>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4C5"/>
    <w:rsid w:val="000041DB"/>
    <w:rsid w:val="00012047"/>
    <w:rsid w:val="000147EF"/>
    <w:rsid w:val="00021367"/>
    <w:rsid w:val="000839C9"/>
    <w:rsid w:val="000D10E4"/>
    <w:rsid w:val="0010104D"/>
    <w:rsid w:val="001454F2"/>
    <w:rsid w:val="00173F62"/>
    <w:rsid w:val="001817E8"/>
    <w:rsid w:val="00187CB5"/>
    <w:rsid w:val="001C691B"/>
    <w:rsid w:val="0026243D"/>
    <w:rsid w:val="00264470"/>
    <w:rsid w:val="00290296"/>
    <w:rsid w:val="002F7963"/>
    <w:rsid w:val="00337194"/>
    <w:rsid w:val="00337920"/>
    <w:rsid w:val="00351795"/>
    <w:rsid w:val="00354FAC"/>
    <w:rsid w:val="003839E3"/>
    <w:rsid w:val="00386A69"/>
    <w:rsid w:val="003D0EB8"/>
    <w:rsid w:val="003D795C"/>
    <w:rsid w:val="0041355A"/>
    <w:rsid w:val="00424704"/>
    <w:rsid w:val="00430680"/>
    <w:rsid w:val="004317E7"/>
    <w:rsid w:val="00431D4C"/>
    <w:rsid w:val="0049128F"/>
    <w:rsid w:val="004C34C5"/>
    <w:rsid w:val="004F1F73"/>
    <w:rsid w:val="00503E87"/>
    <w:rsid w:val="005254C5"/>
    <w:rsid w:val="00533A52"/>
    <w:rsid w:val="00536BC0"/>
    <w:rsid w:val="00551912"/>
    <w:rsid w:val="005A0BAE"/>
    <w:rsid w:val="005C015D"/>
    <w:rsid w:val="005D274C"/>
    <w:rsid w:val="005F5BF0"/>
    <w:rsid w:val="00602695"/>
    <w:rsid w:val="00620431"/>
    <w:rsid w:val="00640418"/>
    <w:rsid w:val="00645343"/>
    <w:rsid w:val="006529E5"/>
    <w:rsid w:val="00665F66"/>
    <w:rsid w:val="0068685F"/>
    <w:rsid w:val="006C4A08"/>
    <w:rsid w:val="006D7F88"/>
    <w:rsid w:val="006E50C2"/>
    <w:rsid w:val="006F2513"/>
    <w:rsid w:val="0070332A"/>
    <w:rsid w:val="007143EC"/>
    <w:rsid w:val="007429CE"/>
    <w:rsid w:val="0075149F"/>
    <w:rsid w:val="00756C3C"/>
    <w:rsid w:val="00767433"/>
    <w:rsid w:val="00790344"/>
    <w:rsid w:val="007A7E4D"/>
    <w:rsid w:val="007C2986"/>
    <w:rsid w:val="008023AA"/>
    <w:rsid w:val="00836A8C"/>
    <w:rsid w:val="0084007B"/>
    <w:rsid w:val="00850949"/>
    <w:rsid w:val="00863D33"/>
    <w:rsid w:val="0086543B"/>
    <w:rsid w:val="008A6593"/>
    <w:rsid w:val="00907C6D"/>
    <w:rsid w:val="0091230E"/>
    <w:rsid w:val="0093181C"/>
    <w:rsid w:val="00976190"/>
    <w:rsid w:val="009802A4"/>
    <w:rsid w:val="00980324"/>
    <w:rsid w:val="009A2819"/>
    <w:rsid w:val="009E2E1C"/>
    <w:rsid w:val="009F4BC4"/>
    <w:rsid w:val="00A8184F"/>
    <w:rsid w:val="00A846C2"/>
    <w:rsid w:val="00AE36C1"/>
    <w:rsid w:val="00AE50D6"/>
    <w:rsid w:val="00AF5119"/>
    <w:rsid w:val="00B4777F"/>
    <w:rsid w:val="00B5015B"/>
    <w:rsid w:val="00B6388E"/>
    <w:rsid w:val="00B85D71"/>
    <w:rsid w:val="00BD5BC8"/>
    <w:rsid w:val="00C24AA2"/>
    <w:rsid w:val="00C6053D"/>
    <w:rsid w:val="00C6462A"/>
    <w:rsid w:val="00C93567"/>
    <w:rsid w:val="00CA55DA"/>
    <w:rsid w:val="00CD11FF"/>
    <w:rsid w:val="00CE762F"/>
    <w:rsid w:val="00CF58DB"/>
    <w:rsid w:val="00D12EA3"/>
    <w:rsid w:val="00D37E5B"/>
    <w:rsid w:val="00D601BA"/>
    <w:rsid w:val="00DA7415"/>
    <w:rsid w:val="00DB4DF9"/>
    <w:rsid w:val="00DF05DF"/>
    <w:rsid w:val="00DF3487"/>
    <w:rsid w:val="00E24629"/>
    <w:rsid w:val="00E25BF5"/>
    <w:rsid w:val="00E42010"/>
    <w:rsid w:val="00E85533"/>
    <w:rsid w:val="00EA73A9"/>
    <w:rsid w:val="00EA7C42"/>
    <w:rsid w:val="00EB2AF3"/>
    <w:rsid w:val="00EE526F"/>
    <w:rsid w:val="00EF3CCB"/>
    <w:rsid w:val="00F16B35"/>
    <w:rsid w:val="00F21E4D"/>
    <w:rsid w:val="00F9515F"/>
    <w:rsid w:val="00FC2A93"/>
    <w:rsid w:val="00FD2BCE"/>
    <w:rsid w:val="00FE0A36"/>
    <w:rsid w:val="00FF5E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7F132"/>
  <w15:chartTrackingRefBased/>
  <w15:docId w15:val="{14CD4E42-2CCD-C448-8E15-6BFE59B89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FE0A36"/>
  </w:style>
  <w:style w:type="character" w:styleId="CommentReference">
    <w:name w:val="annotation reference"/>
    <w:basedOn w:val="DefaultParagraphFont"/>
    <w:uiPriority w:val="99"/>
    <w:semiHidden/>
    <w:unhideWhenUsed/>
    <w:rsid w:val="00FE0A36"/>
    <w:rPr>
      <w:sz w:val="16"/>
      <w:szCs w:val="16"/>
    </w:rPr>
  </w:style>
  <w:style w:type="paragraph" w:styleId="CommentText">
    <w:name w:val="annotation text"/>
    <w:basedOn w:val="Normal"/>
    <w:link w:val="CommentTextChar"/>
    <w:uiPriority w:val="99"/>
    <w:semiHidden/>
    <w:unhideWhenUsed/>
    <w:rsid w:val="00FE0A36"/>
    <w:rPr>
      <w:sz w:val="20"/>
      <w:szCs w:val="20"/>
    </w:rPr>
  </w:style>
  <w:style w:type="character" w:customStyle="1" w:styleId="CommentTextChar">
    <w:name w:val="Comment Text Char"/>
    <w:basedOn w:val="DefaultParagraphFont"/>
    <w:link w:val="CommentText"/>
    <w:uiPriority w:val="99"/>
    <w:semiHidden/>
    <w:rsid w:val="00FE0A36"/>
    <w:rPr>
      <w:sz w:val="20"/>
      <w:szCs w:val="20"/>
    </w:rPr>
  </w:style>
  <w:style w:type="paragraph" w:styleId="CommentSubject">
    <w:name w:val="annotation subject"/>
    <w:basedOn w:val="CommentText"/>
    <w:next w:val="CommentText"/>
    <w:link w:val="CommentSubjectChar"/>
    <w:uiPriority w:val="99"/>
    <w:semiHidden/>
    <w:unhideWhenUsed/>
    <w:rsid w:val="00FE0A36"/>
    <w:rPr>
      <w:b/>
      <w:bCs/>
    </w:rPr>
  </w:style>
  <w:style w:type="character" w:customStyle="1" w:styleId="CommentSubjectChar">
    <w:name w:val="Comment Subject Char"/>
    <w:basedOn w:val="CommentTextChar"/>
    <w:link w:val="CommentSubject"/>
    <w:uiPriority w:val="99"/>
    <w:semiHidden/>
    <w:rsid w:val="00FE0A36"/>
    <w:rPr>
      <w:b/>
      <w:bCs/>
      <w:sz w:val="20"/>
      <w:szCs w:val="20"/>
    </w:rPr>
  </w:style>
  <w:style w:type="paragraph" w:styleId="FootnoteText">
    <w:name w:val="footnote text"/>
    <w:basedOn w:val="Normal"/>
    <w:link w:val="FootnoteTextChar"/>
    <w:uiPriority w:val="99"/>
    <w:semiHidden/>
    <w:unhideWhenUsed/>
    <w:rsid w:val="007429CE"/>
    <w:rPr>
      <w:sz w:val="20"/>
      <w:szCs w:val="20"/>
    </w:rPr>
  </w:style>
  <w:style w:type="character" w:customStyle="1" w:styleId="FootnoteTextChar">
    <w:name w:val="Footnote Text Char"/>
    <w:basedOn w:val="DefaultParagraphFont"/>
    <w:link w:val="FootnoteText"/>
    <w:uiPriority w:val="99"/>
    <w:semiHidden/>
    <w:rsid w:val="007429CE"/>
    <w:rPr>
      <w:sz w:val="20"/>
      <w:szCs w:val="20"/>
    </w:rPr>
  </w:style>
  <w:style w:type="character" w:styleId="FootnoteReference">
    <w:name w:val="footnote reference"/>
    <w:basedOn w:val="DefaultParagraphFont"/>
    <w:uiPriority w:val="99"/>
    <w:semiHidden/>
    <w:unhideWhenUsed/>
    <w:rsid w:val="007429C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85EE92-3C75-394B-B42F-501E2C19FF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17</Pages>
  <Words>5246</Words>
  <Characters>29904</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Jaume Losa, Alejandro Andreas</dc:creator>
  <cp:keywords/>
  <dc:description/>
  <cp:lastModifiedBy>Microsoft Office User</cp:lastModifiedBy>
  <cp:revision>15</cp:revision>
  <dcterms:created xsi:type="dcterms:W3CDTF">2023-10-25T14:12:00Z</dcterms:created>
  <dcterms:modified xsi:type="dcterms:W3CDTF">2023-11-06T14:22:00Z</dcterms:modified>
</cp:coreProperties>
</file>