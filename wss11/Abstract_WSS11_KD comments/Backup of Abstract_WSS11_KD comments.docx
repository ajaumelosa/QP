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88CD" w14:textId="246C9378" w:rsidR="00ED00AB" w:rsidRPr="00737FD4" w:rsidRDefault="00ED00AB" w:rsidP="00ED00AB">
      <w:pPr>
        <w:jc w:val="center"/>
        <w:rPr>
          <w:rFonts w:ascii="Times New Roman" w:hAnsi="Times New Roman" w:cs="Times New Roman"/>
          <w:b/>
          <w:bCs/>
        </w:rPr>
      </w:pPr>
      <w:r w:rsidRPr="00737FD4">
        <w:rPr>
          <w:rFonts w:ascii="Times New Roman" w:hAnsi="Times New Roman" w:cs="Times New Roman"/>
          <w:b/>
          <w:bCs/>
        </w:rPr>
        <w:t>Linguistic Attitudes and Uses of the population of Palma de Mallorca toward the co-official languages of the Balearic Islands: Catalan and Spanish</w:t>
      </w:r>
    </w:p>
    <w:p w14:paraId="778F719E" w14:textId="77777777" w:rsidR="00ED00AB" w:rsidRDefault="00ED00AB" w:rsidP="00ED00AB">
      <w:pPr>
        <w:jc w:val="both"/>
        <w:rPr>
          <w:rFonts w:ascii="Times New Roman" w:hAnsi="Times New Roman" w:cs="Times New Roman"/>
        </w:rPr>
      </w:pPr>
    </w:p>
    <w:p w14:paraId="7CDB6701" w14:textId="77777777" w:rsidR="00ED00AB" w:rsidRDefault="00ED00AB" w:rsidP="00ED00AB">
      <w:pPr>
        <w:jc w:val="both"/>
        <w:rPr>
          <w:rFonts w:ascii="Times New Roman" w:hAnsi="Times New Roman" w:cs="Times New Roman"/>
        </w:rPr>
      </w:pPr>
    </w:p>
    <w:p w14:paraId="0B8125A3" w14:textId="35E1B6B3" w:rsidR="00ED00AB" w:rsidRPr="00ED00AB" w:rsidDel="00551240" w:rsidRDefault="00ED00AB" w:rsidP="00ED00AB">
      <w:pPr>
        <w:jc w:val="both"/>
        <w:rPr>
          <w:del w:id="0" w:author="Kendra Dickinson" w:date="2023-12-04T16:34:00Z"/>
          <w:rFonts w:ascii="Times New Roman" w:hAnsi="Times New Roman" w:cs="Times New Roman"/>
        </w:rPr>
      </w:pPr>
      <w:r w:rsidRPr="00ED00AB">
        <w:rPr>
          <w:rFonts w:ascii="Times New Roman" w:hAnsi="Times New Roman" w:cs="Times New Roman"/>
        </w:rPr>
        <w:t xml:space="preserve">The interplay between language attitudes and language policy in contemporary society has become increasingly complex, </w:t>
      </w:r>
      <w:del w:id="1" w:author="Kendra Dickinson" w:date="2023-12-04T16:33:00Z">
        <w:r w:rsidRPr="00ED00AB" w:rsidDel="00551240">
          <w:rPr>
            <w:rFonts w:ascii="Times New Roman" w:hAnsi="Times New Roman" w:cs="Times New Roman"/>
          </w:rPr>
          <w:delText xml:space="preserve">with </w:delText>
        </w:r>
      </w:del>
      <w:ins w:id="2" w:author="Kendra Dickinson" w:date="2023-12-04T16:33:00Z">
        <w:r w:rsidR="00551240">
          <w:rPr>
            <w:rFonts w:ascii="Times New Roman" w:hAnsi="Times New Roman" w:cs="Times New Roman"/>
          </w:rPr>
          <w:t xml:space="preserve">including </w:t>
        </w:r>
      </w:ins>
      <w:r w:rsidRPr="00ED00AB">
        <w:rPr>
          <w:rFonts w:ascii="Times New Roman" w:hAnsi="Times New Roman" w:cs="Times New Roman"/>
        </w:rPr>
        <w:t xml:space="preserve">contexts where these elements mutually influence and complement each other, as well as instances where they diverge (Bertolotti &amp; Coll, 2020; Zajícová, 2020). This research delves into this phenomenon </w:t>
      </w:r>
      <w:del w:id="3" w:author="Kendra Dickinson" w:date="2023-12-04T16:38:00Z">
        <w:r w:rsidRPr="00ED00AB" w:rsidDel="00551240">
          <w:rPr>
            <w:rFonts w:ascii="Times New Roman" w:hAnsi="Times New Roman" w:cs="Times New Roman"/>
          </w:rPr>
          <w:delText>with</w:delText>
        </w:r>
      </w:del>
      <w:r w:rsidRPr="00ED00AB">
        <w:rPr>
          <w:rFonts w:ascii="Times New Roman" w:hAnsi="Times New Roman" w:cs="Times New Roman"/>
        </w:rPr>
        <w:t xml:space="preserve">in the Balearic Islands, Spain, where </w:t>
      </w:r>
      <w:del w:id="4" w:author="Kendra Dickinson" w:date="2023-12-04T16:38:00Z">
        <w:r w:rsidRPr="00ED00AB" w:rsidDel="00551240">
          <w:rPr>
            <w:rFonts w:ascii="Times New Roman" w:hAnsi="Times New Roman" w:cs="Times New Roman"/>
          </w:rPr>
          <w:delText xml:space="preserve">both </w:delText>
        </w:r>
      </w:del>
      <w:r w:rsidRPr="00ED00AB">
        <w:rPr>
          <w:rFonts w:ascii="Times New Roman" w:hAnsi="Times New Roman" w:cs="Times New Roman"/>
        </w:rPr>
        <w:t>Catalan and Spanish coexist as official languages.</w:t>
      </w:r>
      <w:ins w:id="5" w:author="Microsoft Office User" w:date="2023-12-05T14:33:00Z">
        <w:r w:rsidR="00660FA4">
          <w:rPr>
            <w:rFonts w:ascii="Times New Roman" w:hAnsi="Times New Roman" w:cs="Times New Roman"/>
          </w:rPr>
          <w:t xml:space="preserve"> </w:t>
        </w:r>
      </w:ins>
    </w:p>
    <w:p w14:paraId="748D97D5" w14:textId="77777777" w:rsidR="00ED00AB" w:rsidRPr="00ED00AB" w:rsidDel="00551240" w:rsidRDefault="00ED00AB" w:rsidP="00ED00AB">
      <w:pPr>
        <w:jc w:val="both"/>
        <w:rPr>
          <w:del w:id="6" w:author="Kendra Dickinson" w:date="2023-12-04T16:34:00Z"/>
          <w:rFonts w:ascii="Times New Roman" w:hAnsi="Times New Roman" w:cs="Times New Roman"/>
        </w:rPr>
      </w:pPr>
    </w:p>
    <w:p w14:paraId="7706BA5D" w14:textId="048FFE37" w:rsidR="00ED00AB" w:rsidRPr="00ED00AB" w:rsidRDefault="00ED00AB" w:rsidP="00ED00AB">
      <w:pPr>
        <w:jc w:val="both"/>
        <w:rPr>
          <w:rFonts w:ascii="Times New Roman" w:hAnsi="Times New Roman" w:cs="Times New Roman"/>
        </w:rPr>
      </w:pPr>
      <w:r>
        <w:rPr>
          <w:rFonts w:ascii="Times New Roman" w:hAnsi="Times New Roman" w:cs="Times New Roman"/>
        </w:rPr>
        <w:t>Following</w:t>
      </w:r>
      <w:r w:rsidRPr="00ED00AB">
        <w:rPr>
          <w:rFonts w:ascii="Times New Roman" w:hAnsi="Times New Roman" w:cs="Times New Roman"/>
        </w:rPr>
        <w:t xml:space="preserve"> the restoration of Spanish democracy, the Balearic Islands' institutions established a legal framework recognizing both languages as official, aiming to normalize and promote Catalan</w:t>
      </w:r>
      <w:del w:id="7" w:author="Kendra Dickinson" w:date="2023-12-04T16:39:00Z">
        <w:r w:rsidRPr="00ED00AB" w:rsidDel="00551240">
          <w:rPr>
            <w:rFonts w:ascii="Times New Roman" w:hAnsi="Times New Roman" w:cs="Times New Roman"/>
          </w:rPr>
          <w:delText xml:space="preserve"> </w:delText>
        </w:r>
        <w:commentRangeStart w:id="8"/>
        <w:r w:rsidRPr="00ED00AB" w:rsidDel="00551240">
          <w:rPr>
            <w:rFonts w:ascii="Times New Roman" w:hAnsi="Times New Roman" w:cs="Times New Roman"/>
          </w:rPr>
          <w:delText xml:space="preserve">as </w:delText>
        </w:r>
      </w:del>
      <w:commentRangeEnd w:id="8"/>
      <w:r w:rsidR="00551240">
        <w:rPr>
          <w:rStyle w:val="CommentReference"/>
        </w:rPr>
        <w:commentReference w:id="8"/>
      </w:r>
      <w:del w:id="9" w:author="Kendra Dickinson" w:date="2023-12-04T16:39:00Z">
        <w:r w:rsidRPr="00ED00AB" w:rsidDel="00551240">
          <w:rPr>
            <w:rFonts w:ascii="Times New Roman" w:hAnsi="Times New Roman" w:cs="Times New Roman"/>
          </w:rPr>
          <w:delText>a minority and historical language</w:delText>
        </w:r>
      </w:del>
      <w:r w:rsidRPr="00ED00AB">
        <w:rPr>
          <w:rFonts w:ascii="Times New Roman" w:hAnsi="Times New Roman" w:cs="Times New Roman"/>
        </w:rPr>
        <w:t>. Despite the government</w:t>
      </w:r>
      <w:ins w:id="10" w:author="Microsoft Office User" w:date="2023-12-05T14:34:00Z">
        <w:r w:rsidR="00660FA4">
          <w:rPr>
            <w:rFonts w:ascii="Times New Roman" w:hAnsi="Times New Roman" w:cs="Times New Roman"/>
          </w:rPr>
          <w:t>’</w:t>
        </w:r>
      </w:ins>
      <w:del w:id="11" w:author="Microsoft Office User" w:date="2023-12-05T14:34:00Z">
        <w:r w:rsidRPr="00ED00AB" w:rsidDel="00660FA4">
          <w:rPr>
            <w:rFonts w:ascii="Times New Roman" w:hAnsi="Times New Roman" w:cs="Times New Roman"/>
          </w:rPr>
          <w:delText>'</w:delText>
        </w:r>
      </w:del>
      <w:r w:rsidRPr="00ED00AB">
        <w:rPr>
          <w:rFonts w:ascii="Times New Roman" w:hAnsi="Times New Roman" w:cs="Times New Roman"/>
        </w:rPr>
        <w:t xml:space="preserve">s adoption of this language policy, a noticeable shift in language use and attitudes has emerged, particularly in Palma, the capital city (Aguiló-Mora and Lynch, 2017; Calafat Vila &amp; Calero-Pons, 2019; Cremades and Vanrell, 2023; Ibáñez Ferreté, 2014; Tudela Isanta, </w:t>
      </w:r>
      <w:commentRangeStart w:id="12"/>
      <w:r w:rsidRPr="00ED00AB">
        <w:rPr>
          <w:rFonts w:ascii="Times New Roman" w:hAnsi="Times New Roman" w:cs="Times New Roman"/>
        </w:rPr>
        <w:t>2021).</w:t>
      </w:r>
      <w:commentRangeEnd w:id="12"/>
      <w:r w:rsidR="00551240">
        <w:rPr>
          <w:rStyle w:val="CommentReference"/>
        </w:rPr>
        <w:commentReference w:id="12"/>
      </w:r>
    </w:p>
    <w:p w14:paraId="582888E1" w14:textId="77777777" w:rsidR="00ED00AB" w:rsidRPr="00ED00AB" w:rsidRDefault="00ED00AB" w:rsidP="00ED00AB">
      <w:pPr>
        <w:jc w:val="both"/>
        <w:rPr>
          <w:rFonts w:ascii="Times New Roman" w:hAnsi="Times New Roman" w:cs="Times New Roman"/>
        </w:rPr>
      </w:pPr>
    </w:p>
    <w:p w14:paraId="26180CC3" w14:textId="062821BB" w:rsidR="00ED00AB" w:rsidRPr="00ED00AB" w:rsidRDefault="00ED00AB" w:rsidP="00ED00AB">
      <w:pPr>
        <w:jc w:val="both"/>
        <w:rPr>
          <w:rFonts w:ascii="Times New Roman" w:hAnsi="Times New Roman" w:cs="Times New Roman"/>
        </w:rPr>
      </w:pPr>
      <w:r w:rsidRPr="00ED00AB">
        <w:rPr>
          <w:rFonts w:ascii="Times New Roman" w:hAnsi="Times New Roman" w:cs="Times New Roman"/>
        </w:rPr>
        <w:t xml:space="preserve">This study investigates language attitudes </w:t>
      </w:r>
      <w:ins w:id="13" w:author="Kendra Dickinson" w:date="2023-12-04T16:35:00Z">
        <w:r w:rsidR="00551240">
          <w:rPr>
            <w:rFonts w:ascii="Times New Roman" w:hAnsi="Times New Roman" w:cs="Times New Roman"/>
          </w:rPr>
          <w:t xml:space="preserve">towards </w:t>
        </w:r>
      </w:ins>
      <w:r w:rsidRPr="00ED00AB">
        <w:rPr>
          <w:rFonts w:ascii="Times New Roman" w:hAnsi="Times New Roman" w:cs="Times New Roman"/>
        </w:rPr>
        <w:t xml:space="preserve">and usage patterns </w:t>
      </w:r>
      <w:del w:id="14" w:author="Kendra Dickinson" w:date="2023-12-04T16:35:00Z">
        <w:r w:rsidRPr="00ED00AB" w:rsidDel="00551240">
          <w:rPr>
            <w:rFonts w:ascii="Times New Roman" w:hAnsi="Times New Roman" w:cs="Times New Roman"/>
          </w:rPr>
          <w:delText xml:space="preserve">toward </w:delText>
        </w:r>
      </w:del>
      <w:ins w:id="15" w:author="Kendra Dickinson" w:date="2023-12-04T16:35:00Z">
        <w:r w:rsidR="00551240">
          <w:rPr>
            <w:rFonts w:ascii="Times New Roman" w:hAnsi="Times New Roman" w:cs="Times New Roman"/>
          </w:rPr>
          <w:t>of</w:t>
        </w:r>
        <w:r w:rsidR="00551240" w:rsidRPr="00ED00AB">
          <w:rPr>
            <w:rFonts w:ascii="Times New Roman" w:hAnsi="Times New Roman" w:cs="Times New Roman"/>
          </w:rPr>
          <w:t xml:space="preserve"> </w:t>
        </w:r>
      </w:ins>
      <w:r w:rsidRPr="00ED00AB">
        <w:rPr>
          <w:rFonts w:ascii="Times New Roman" w:hAnsi="Times New Roman" w:cs="Times New Roman"/>
        </w:rPr>
        <w:t>Catalan and Spanish in Palma</w:t>
      </w:r>
      <w:ins w:id="16" w:author="Microsoft Office User" w:date="2023-12-05T14:34:00Z">
        <w:r w:rsidR="00660FA4">
          <w:rPr>
            <w:rFonts w:ascii="Times New Roman" w:hAnsi="Times New Roman" w:cs="Times New Roman"/>
          </w:rPr>
          <w:t>’</w:t>
        </w:r>
      </w:ins>
      <w:del w:id="17" w:author="Microsoft Office User" w:date="2023-12-05T14:34:00Z">
        <w:r w:rsidRPr="00ED00AB" w:rsidDel="00660FA4">
          <w:rPr>
            <w:rFonts w:ascii="Times New Roman" w:hAnsi="Times New Roman" w:cs="Times New Roman"/>
          </w:rPr>
          <w:delText>'</w:delText>
        </w:r>
      </w:del>
      <w:r w:rsidRPr="00ED00AB">
        <w:rPr>
          <w:rFonts w:ascii="Times New Roman" w:hAnsi="Times New Roman" w:cs="Times New Roman"/>
        </w:rPr>
        <w:t xml:space="preserve">s population. Data from 127 participants (aged 18 to 71) were collected through an online questionnaire with three sections. The first gathered demographic information (gender, age, ethnic origin, SES, and political orientation). The second explored proficiency and usage of Catalan and Spanish in various </w:t>
      </w:r>
      <w:ins w:id="18" w:author="Kendra Dickinson" w:date="2023-12-04T16:40:00Z">
        <w:r w:rsidR="00551240">
          <w:rPr>
            <w:rFonts w:ascii="Times New Roman" w:hAnsi="Times New Roman" w:cs="Times New Roman"/>
          </w:rPr>
          <w:t xml:space="preserve">social </w:t>
        </w:r>
      </w:ins>
      <w:r w:rsidRPr="00ED00AB">
        <w:rPr>
          <w:rFonts w:ascii="Times New Roman" w:hAnsi="Times New Roman" w:cs="Times New Roman"/>
        </w:rPr>
        <w:t>contexts</w:t>
      </w:r>
      <w:del w:id="19" w:author="Kendra Dickinson" w:date="2023-12-04T16:40:00Z">
        <w:r w:rsidRPr="00ED00AB" w:rsidDel="00551240">
          <w:rPr>
            <w:rFonts w:ascii="Times New Roman" w:hAnsi="Times New Roman" w:cs="Times New Roman"/>
          </w:rPr>
          <w:delText xml:space="preserve"> and social groups</w:delText>
        </w:r>
      </w:del>
      <w:r w:rsidRPr="00ED00AB">
        <w:rPr>
          <w:rFonts w:ascii="Times New Roman" w:hAnsi="Times New Roman" w:cs="Times New Roman"/>
        </w:rPr>
        <w:t xml:space="preserve">. The third section focused on language attitudes through open-ended questions (e.g., </w:t>
      </w:r>
      <w:ins w:id="20" w:author="Microsoft Office User" w:date="2023-12-05T14:34:00Z">
        <w:r w:rsidR="00660FA4">
          <w:rPr>
            <w:rFonts w:ascii="Times New Roman" w:hAnsi="Times New Roman" w:cs="Times New Roman"/>
          </w:rPr>
          <w:t>‘</w:t>
        </w:r>
      </w:ins>
      <w:del w:id="21" w:author="Microsoft Office User" w:date="2023-12-05T14:34:00Z">
        <w:r w:rsidRPr="00ED00AB" w:rsidDel="00660FA4">
          <w:rPr>
            <w:rFonts w:ascii="Times New Roman" w:hAnsi="Times New Roman" w:cs="Times New Roman"/>
          </w:rPr>
          <w:delText>'</w:delText>
        </w:r>
      </w:del>
      <w:r w:rsidRPr="00ED00AB">
        <w:rPr>
          <w:rFonts w:ascii="Times New Roman" w:hAnsi="Times New Roman" w:cs="Times New Roman"/>
        </w:rPr>
        <w:t>the official language of the Balearic Islands should be…</w:t>
      </w:r>
      <w:r>
        <w:rPr>
          <w:rFonts w:ascii="Times New Roman" w:hAnsi="Times New Roman" w:cs="Times New Roman"/>
        </w:rPr>
        <w:t>’</w:t>
      </w:r>
      <w:r w:rsidRPr="00ED00AB">
        <w:rPr>
          <w:rFonts w:ascii="Times New Roman" w:hAnsi="Times New Roman" w:cs="Times New Roman"/>
        </w:rPr>
        <w:t xml:space="preserve">) and statements measuring agreement or disagreement (e.g., </w:t>
      </w:r>
      <w:r>
        <w:rPr>
          <w:rFonts w:ascii="Times New Roman" w:hAnsi="Times New Roman" w:cs="Times New Roman"/>
        </w:rPr>
        <w:t>‘</w:t>
      </w:r>
      <w:r w:rsidRPr="00ED00AB">
        <w:rPr>
          <w:rFonts w:ascii="Times New Roman" w:hAnsi="Times New Roman" w:cs="Times New Roman"/>
        </w:rPr>
        <w:t>Catalan is worth learning</w:t>
      </w:r>
      <w:r>
        <w:rPr>
          <w:rFonts w:ascii="Times New Roman" w:hAnsi="Times New Roman" w:cs="Times New Roman"/>
        </w:rPr>
        <w:t>’</w:t>
      </w:r>
      <w:r w:rsidRPr="00ED00AB">
        <w:rPr>
          <w:rFonts w:ascii="Times New Roman" w:hAnsi="Times New Roman" w:cs="Times New Roman"/>
        </w:rPr>
        <w:t>).</w:t>
      </w:r>
    </w:p>
    <w:p w14:paraId="03AE5356" w14:textId="77777777" w:rsidR="00ED00AB" w:rsidRPr="00ED00AB" w:rsidRDefault="00ED00AB" w:rsidP="00ED00AB">
      <w:pPr>
        <w:jc w:val="both"/>
        <w:rPr>
          <w:rFonts w:ascii="Times New Roman" w:hAnsi="Times New Roman" w:cs="Times New Roman"/>
        </w:rPr>
      </w:pPr>
    </w:p>
    <w:p w14:paraId="231BCB87" w14:textId="77777777" w:rsidR="00660FA4" w:rsidRDefault="00ED00AB" w:rsidP="00ED00AB">
      <w:pPr>
        <w:jc w:val="both"/>
        <w:rPr>
          <w:ins w:id="22" w:author="Microsoft Office User" w:date="2023-12-05T14:35:00Z"/>
          <w:rFonts w:ascii="Times New Roman" w:hAnsi="Times New Roman" w:cs="Times New Roman"/>
        </w:rPr>
      </w:pPr>
      <w:r w:rsidRPr="00ED00AB">
        <w:rPr>
          <w:rFonts w:ascii="Times New Roman" w:hAnsi="Times New Roman" w:cs="Times New Roman"/>
        </w:rPr>
        <w:t xml:space="preserve">While data analysis is ongoing, preliminary findings suggest a moderate association between political orientation, educational level, and household income with language attitudes and usage regarding Catalan and Spanish. For example, a conservative political orientation correlated with decreased agreement that </w:t>
      </w:r>
      <w:ins w:id="23" w:author="Microsoft Office User" w:date="2023-12-05T14:35:00Z">
        <w:r w:rsidR="00660FA4">
          <w:rPr>
            <w:rFonts w:ascii="Times New Roman" w:hAnsi="Times New Roman" w:cs="Times New Roman"/>
          </w:rPr>
          <w:t>‘</w:t>
        </w:r>
      </w:ins>
      <w:del w:id="24" w:author="Microsoft Office User" w:date="2023-12-05T14:35:00Z">
        <w:r w:rsidRPr="00ED00AB" w:rsidDel="00660FA4">
          <w:rPr>
            <w:rFonts w:ascii="Times New Roman" w:hAnsi="Times New Roman" w:cs="Times New Roman"/>
          </w:rPr>
          <w:delText>'</w:delText>
        </w:r>
      </w:del>
      <w:r w:rsidRPr="00ED00AB">
        <w:rPr>
          <w:rFonts w:ascii="Times New Roman" w:hAnsi="Times New Roman" w:cs="Times New Roman"/>
        </w:rPr>
        <w:t>Catalan is an identity element of the Balearic Islands,</w:t>
      </w:r>
      <w:ins w:id="25" w:author="Microsoft Office User" w:date="2023-12-05T14:35:00Z">
        <w:r w:rsidR="00660FA4">
          <w:rPr>
            <w:rFonts w:ascii="Times New Roman" w:hAnsi="Times New Roman" w:cs="Times New Roman"/>
          </w:rPr>
          <w:t>’</w:t>
        </w:r>
      </w:ins>
      <w:del w:id="26" w:author="Microsoft Office User" w:date="2023-12-05T14:35:00Z">
        <w:r w:rsidRPr="00ED00AB" w:rsidDel="00660FA4">
          <w:rPr>
            <w:rFonts w:ascii="Times New Roman" w:hAnsi="Times New Roman" w:cs="Times New Roman"/>
          </w:rPr>
          <w:delText>'</w:delText>
        </w:r>
      </w:del>
      <w:r w:rsidRPr="00ED00AB">
        <w:rPr>
          <w:rFonts w:ascii="Times New Roman" w:hAnsi="Times New Roman" w:cs="Times New Roman"/>
        </w:rPr>
        <w:t xml:space="preserve"> and higher education levels were linked to an increased likelihood of selecting Catalan as the medium of instruction in public education.</w:t>
      </w:r>
      <w:ins w:id="27" w:author="Kendra Dickinson" w:date="2023-12-04T16:37:00Z">
        <w:r w:rsidR="00551240">
          <w:rPr>
            <w:rFonts w:ascii="Times New Roman" w:hAnsi="Times New Roman" w:cs="Times New Roman"/>
          </w:rPr>
          <w:t xml:space="preserve"> Together, these results show that….</w:t>
        </w:r>
      </w:ins>
    </w:p>
    <w:p w14:paraId="68C2A372" w14:textId="77777777" w:rsidR="00660FA4" w:rsidRDefault="00660FA4" w:rsidP="00ED00AB">
      <w:pPr>
        <w:jc w:val="both"/>
        <w:rPr>
          <w:ins w:id="28" w:author="Microsoft Office User" w:date="2023-12-05T14:35:00Z"/>
          <w:rFonts w:ascii="Times New Roman" w:hAnsi="Times New Roman" w:cs="Times New Roman"/>
        </w:rPr>
      </w:pPr>
    </w:p>
    <w:p w14:paraId="79903B24" w14:textId="77777777" w:rsidR="00660FA4" w:rsidRDefault="00660FA4" w:rsidP="00ED00AB">
      <w:pPr>
        <w:jc w:val="both"/>
        <w:rPr>
          <w:ins w:id="29" w:author="Microsoft Office User" w:date="2023-12-05T14:35:00Z"/>
          <w:rFonts w:ascii="Times New Roman" w:hAnsi="Times New Roman" w:cs="Times New Roman"/>
        </w:rPr>
      </w:pPr>
    </w:p>
    <w:p w14:paraId="798F27D0" w14:textId="0E053A0A" w:rsidR="00ED00AB" w:rsidRDefault="00551240" w:rsidP="00ED00AB">
      <w:pPr>
        <w:jc w:val="both"/>
        <w:rPr>
          <w:rFonts w:ascii="Times New Roman" w:hAnsi="Times New Roman" w:cs="Times New Roman"/>
        </w:rPr>
      </w:pPr>
      <w:ins w:id="30" w:author="Kendra Dickinson" w:date="2023-12-04T16:37:00Z">
        <w:r>
          <w:rPr>
            <w:rFonts w:ascii="Times New Roman" w:hAnsi="Times New Roman" w:cs="Times New Roman"/>
          </w:rPr>
          <w:t>(strong ending of why your results are impactful, informative, or impo</w:t>
        </w:r>
      </w:ins>
      <w:ins w:id="31" w:author="Kendra Dickinson" w:date="2023-12-04T16:38:00Z">
        <w:r>
          <w:rPr>
            <w:rFonts w:ascii="Times New Roman" w:hAnsi="Times New Roman" w:cs="Times New Roman"/>
          </w:rPr>
          <w:t>rtant).</w:t>
        </w:r>
      </w:ins>
    </w:p>
    <w:p w14:paraId="11801C79" w14:textId="77777777" w:rsidR="00FB1502" w:rsidRDefault="00FB1502" w:rsidP="00ED00AB">
      <w:pPr>
        <w:jc w:val="both"/>
        <w:rPr>
          <w:rFonts w:ascii="Times New Roman" w:hAnsi="Times New Roman" w:cs="Times New Roman"/>
        </w:rPr>
      </w:pPr>
    </w:p>
    <w:p w14:paraId="2278F2BF" w14:textId="77777777" w:rsidR="00FB1502" w:rsidRDefault="00FB1502" w:rsidP="00ED00AB">
      <w:pPr>
        <w:jc w:val="both"/>
        <w:rPr>
          <w:rFonts w:ascii="Times New Roman" w:hAnsi="Times New Roman" w:cs="Times New Roman"/>
        </w:rPr>
      </w:pPr>
    </w:p>
    <w:p w14:paraId="38FD6845" w14:textId="77777777" w:rsidR="00FB1502" w:rsidRDefault="00FB1502" w:rsidP="00ED00AB">
      <w:pPr>
        <w:jc w:val="both"/>
        <w:rPr>
          <w:rFonts w:ascii="Times New Roman" w:hAnsi="Times New Roman" w:cs="Times New Roman"/>
        </w:rPr>
      </w:pPr>
    </w:p>
    <w:p w14:paraId="09A88629" w14:textId="77777777" w:rsidR="00FB1502" w:rsidRPr="00ED00AB" w:rsidRDefault="00FB1502" w:rsidP="00ED00AB">
      <w:pPr>
        <w:jc w:val="both"/>
        <w:rPr>
          <w:rFonts w:ascii="Times New Roman" w:hAnsi="Times New Roman" w:cs="Times New Roman"/>
        </w:rPr>
      </w:pPr>
    </w:p>
    <w:sectPr w:rsidR="00FB1502" w:rsidRPr="00ED00A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Kendra Dickinson" w:date="2023-12-04T16:39:00Z" w:initials="KD">
    <w:p w14:paraId="720F55A5" w14:textId="77777777" w:rsidR="00551240" w:rsidRDefault="00551240" w:rsidP="00551240">
      <w:r>
        <w:rPr>
          <w:rStyle w:val="CommentReference"/>
        </w:rPr>
        <w:annotationRef/>
      </w:r>
      <w:r>
        <w:rPr>
          <w:color w:val="000000"/>
          <w:sz w:val="20"/>
          <w:szCs w:val="20"/>
        </w:rPr>
        <w:t>Solo si hace falta reducir las palabras</w:t>
      </w:r>
    </w:p>
  </w:comment>
  <w:comment w:id="12" w:author="Kendra Dickinson" w:date="2023-12-04T16:40:00Z" w:initials="KD">
    <w:p w14:paraId="20CE6277" w14:textId="77777777" w:rsidR="00551240" w:rsidRDefault="00551240" w:rsidP="00551240">
      <w:r>
        <w:rPr>
          <w:rStyle w:val="CommentReference"/>
        </w:rPr>
        <w:annotationRef/>
      </w:r>
      <w:r>
        <w:rPr>
          <w:color w:val="000000"/>
          <w:sz w:val="20"/>
          <w:szCs w:val="20"/>
        </w:rPr>
        <w:t xml:space="preserve">Si necesita reducir las palabras, pueden poner solamente algunas de estos trabajos, y luego poner </w:t>
      </w:r>
      <w:r>
        <w:rPr>
          <w:i/>
          <w:iCs/>
          <w:color w:val="000000"/>
          <w:sz w:val="20"/>
          <w:szCs w:val="20"/>
        </w:rPr>
        <w:t>inter alia</w:t>
      </w:r>
      <w:r>
        <w:rPr>
          <w:color w:val="000000"/>
          <w:sz w:val="20"/>
          <w:szCs w:val="20"/>
        </w:rPr>
        <w:t>, que quiere decir que existen más pero no las estas mencionando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0F55A5" w15:done="0"/>
  <w15:commentEx w15:paraId="20CE62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5B9134" w16cex:dateUtc="2023-12-04T21:39:00Z"/>
  <w16cex:commentExtensible w16cex:durableId="6E5BCD9B" w16cex:dateUtc="2023-12-04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0F55A5" w16cid:durableId="145B9134"/>
  <w16cid:commentId w16cid:paraId="20CE6277" w16cid:durableId="6E5BC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dra Dickinson">
    <w15:presenceInfo w15:providerId="AD" w15:userId="S::kd866@spanport.rutgers.edu::453a5979-f629-47c6-b178-c7feeb10ddd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AB"/>
    <w:rsid w:val="00021367"/>
    <w:rsid w:val="000E378A"/>
    <w:rsid w:val="001454F2"/>
    <w:rsid w:val="0018640A"/>
    <w:rsid w:val="00290296"/>
    <w:rsid w:val="00351795"/>
    <w:rsid w:val="003D795C"/>
    <w:rsid w:val="004317E7"/>
    <w:rsid w:val="004F1F73"/>
    <w:rsid w:val="00551240"/>
    <w:rsid w:val="00551912"/>
    <w:rsid w:val="005E52C2"/>
    <w:rsid w:val="005F5BF0"/>
    <w:rsid w:val="00645343"/>
    <w:rsid w:val="00660FA4"/>
    <w:rsid w:val="006F2513"/>
    <w:rsid w:val="00716534"/>
    <w:rsid w:val="0074484D"/>
    <w:rsid w:val="0075149F"/>
    <w:rsid w:val="008152F2"/>
    <w:rsid w:val="0091230E"/>
    <w:rsid w:val="00976190"/>
    <w:rsid w:val="009F4BC4"/>
    <w:rsid w:val="00AE36C1"/>
    <w:rsid w:val="00AF5119"/>
    <w:rsid w:val="00B5157A"/>
    <w:rsid w:val="00B84C31"/>
    <w:rsid w:val="00BD5BC8"/>
    <w:rsid w:val="00C6462A"/>
    <w:rsid w:val="00CD75C5"/>
    <w:rsid w:val="00D12EA3"/>
    <w:rsid w:val="00DA7415"/>
    <w:rsid w:val="00DF05DF"/>
    <w:rsid w:val="00E85533"/>
    <w:rsid w:val="00ED00AB"/>
    <w:rsid w:val="00EF3CCB"/>
    <w:rsid w:val="00FB1502"/>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D916655"/>
  <w15:chartTrackingRefBased/>
  <w15:docId w15:val="{1185F033-3E90-664E-87DD-F2B4AA98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16534"/>
    <w:rPr>
      <w:lang w:val="en-US"/>
    </w:rPr>
  </w:style>
  <w:style w:type="character" w:styleId="CommentReference">
    <w:name w:val="annotation reference"/>
    <w:basedOn w:val="DefaultParagraphFont"/>
    <w:uiPriority w:val="99"/>
    <w:semiHidden/>
    <w:unhideWhenUsed/>
    <w:rsid w:val="00551240"/>
    <w:rPr>
      <w:sz w:val="16"/>
      <w:szCs w:val="16"/>
    </w:rPr>
  </w:style>
  <w:style w:type="paragraph" w:styleId="CommentText">
    <w:name w:val="annotation text"/>
    <w:basedOn w:val="Normal"/>
    <w:link w:val="CommentTextChar"/>
    <w:uiPriority w:val="99"/>
    <w:semiHidden/>
    <w:unhideWhenUsed/>
    <w:rsid w:val="00551240"/>
    <w:rPr>
      <w:sz w:val="20"/>
      <w:szCs w:val="20"/>
    </w:rPr>
  </w:style>
  <w:style w:type="character" w:customStyle="1" w:styleId="CommentTextChar">
    <w:name w:val="Comment Text Char"/>
    <w:basedOn w:val="DefaultParagraphFont"/>
    <w:link w:val="CommentText"/>
    <w:uiPriority w:val="99"/>
    <w:semiHidden/>
    <w:rsid w:val="00551240"/>
    <w:rPr>
      <w:sz w:val="20"/>
      <w:szCs w:val="20"/>
      <w:lang w:val="en-US"/>
    </w:rPr>
  </w:style>
  <w:style w:type="paragraph" w:styleId="CommentSubject">
    <w:name w:val="annotation subject"/>
    <w:basedOn w:val="CommentText"/>
    <w:next w:val="CommentText"/>
    <w:link w:val="CommentSubjectChar"/>
    <w:uiPriority w:val="99"/>
    <w:semiHidden/>
    <w:unhideWhenUsed/>
    <w:rsid w:val="00551240"/>
    <w:rPr>
      <w:b/>
      <w:bCs/>
    </w:rPr>
  </w:style>
  <w:style w:type="character" w:customStyle="1" w:styleId="CommentSubjectChar">
    <w:name w:val="Comment Subject Char"/>
    <w:basedOn w:val="CommentTextChar"/>
    <w:link w:val="CommentSubject"/>
    <w:uiPriority w:val="99"/>
    <w:semiHidden/>
    <w:rsid w:val="0055124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2023-12-04T21:33:00Z</dcterms:created>
  <dcterms:modified xsi:type="dcterms:W3CDTF">2023-12-05T23:22:00Z</dcterms:modified>
</cp:coreProperties>
</file>