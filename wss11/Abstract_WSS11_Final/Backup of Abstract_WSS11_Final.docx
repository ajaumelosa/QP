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88CD" w14:textId="246C9378" w:rsidR="00ED00AB" w:rsidRPr="00737FD4" w:rsidRDefault="00ED00AB" w:rsidP="00ED00AB">
      <w:pPr>
        <w:jc w:val="center"/>
        <w:rPr>
          <w:rFonts w:ascii="Times New Roman" w:hAnsi="Times New Roman" w:cs="Times New Roman"/>
          <w:b/>
          <w:bCs/>
        </w:rPr>
      </w:pPr>
      <w:r w:rsidRPr="00737FD4">
        <w:rPr>
          <w:rFonts w:ascii="Times New Roman" w:hAnsi="Times New Roman" w:cs="Times New Roman"/>
          <w:b/>
          <w:bCs/>
        </w:rPr>
        <w:t>Linguistic Attitudes and Uses of the population of Palma de Mallorca toward the co-official languages of the Balearic Islands: Catalan and Spanish</w:t>
      </w:r>
    </w:p>
    <w:p w14:paraId="778F719E" w14:textId="77777777" w:rsidR="00ED00AB" w:rsidRDefault="00ED00AB" w:rsidP="00ED00AB">
      <w:pPr>
        <w:jc w:val="both"/>
        <w:rPr>
          <w:rFonts w:ascii="Times New Roman" w:hAnsi="Times New Roman" w:cs="Times New Roman"/>
        </w:rPr>
      </w:pPr>
    </w:p>
    <w:p w14:paraId="7CDB6701" w14:textId="77777777" w:rsidR="00ED00AB" w:rsidRDefault="00ED00AB" w:rsidP="00ED00AB">
      <w:pPr>
        <w:jc w:val="both"/>
        <w:rPr>
          <w:rFonts w:ascii="Times New Roman" w:hAnsi="Times New Roman" w:cs="Times New Roman"/>
        </w:rPr>
      </w:pPr>
    </w:p>
    <w:p w14:paraId="0B8125A3" w14:textId="6759A42F" w:rsidR="00ED00AB" w:rsidRPr="00ED00AB" w:rsidDel="00551240" w:rsidRDefault="00ED00AB" w:rsidP="00ED00AB">
      <w:pPr>
        <w:jc w:val="both"/>
        <w:rPr>
          <w:del w:id="0" w:author="Kendra Dickinson" w:date="2023-12-04T16:34:00Z"/>
          <w:rFonts w:ascii="Times New Roman" w:hAnsi="Times New Roman" w:cs="Times New Roman"/>
        </w:rPr>
      </w:pPr>
      <w:r w:rsidRPr="00ED00AB">
        <w:rPr>
          <w:rFonts w:ascii="Times New Roman" w:hAnsi="Times New Roman" w:cs="Times New Roman"/>
        </w:rPr>
        <w:t xml:space="preserve">The interplay between language attitudes and language policy in contemporary society has become increasingly complex, </w:t>
      </w:r>
      <w:del w:id="1" w:author="Kendra Dickinson" w:date="2023-12-04T16:33:00Z">
        <w:r w:rsidRPr="00ED00AB" w:rsidDel="00551240">
          <w:rPr>
            <w:rFonts w:ascii="Times New Roman" w:hAnsi="Times New Roman" w:cs="Times New Roman"/>
          </w:rPr>
          <w:delText xml:space="preserve">with </w:delText>
        </w:r>
      </w:del>
      <w:ins w:id="2" w:author="Kendra Dickinson" w:date="2023-12-04T16:33:00Z">
        <w:r w:rsidR="00551240">
          <w:rPr>
            <w:rFonts w:ascii="Times New Roman" w:hAnsi="Times New Roman" w:cs="Times New Roman"/>
          </w:rPr>
          <w:t xml:space="preserve">including </w:t>
        </w:r>
      </w:ins>
      <w:r w:rsidRPr="00ED00AB">
        <w:rPr>
          <w:rFonts w:ascii="Times New Roman" w:hAnsi="Times New Roman" w:cs="Times New Roman"/>
        </w:rPr>
        <w:t xml:space="preserve">contexts where these elements mutually influence and complement each other, as well as instances where they diverge (Bertolotti &amp; Coll, 2020; </w:t>
      </w:r>
      <w:del w:id="3" w:author="Microsoft Office User" w:date="2023-12-06T11:29:00Z">
        <w:r w:rsidRPr="00ED00AB" w:rsidDel="00F068DF">
          <w:rPr>
            <w:rFonts w:ascii="Times New Roman" w:hAnsi="Times New Roman" w:cs="Times New Roman"/>
          </w:rPr>
          <w:delText>Zajícová</w:delText>
        </w:r>
      </w:del>
      <w:ins w:id="4" w:author="Microsoft Office User" w:date="2023-12-06T11:29:00Z">
        <w:r w:rsidR="00F068DF">
          <w:rPr>
            <w:rFonts w:ascii="Times New Roman" w:hAnsi="Times New Roman" w:cs="Times New Roman"/>
          </w:rPr>
          <w:t>Kester</w:t>
        </w:r>
      </w:ins>
      <w:r w:rsidRPr="00ED00AB">
        <w:rPr>
          <w:rFonts w:ascii="Times New Roman" w:hAnsi="Times New Roman" w:cs="Times New Roman"/>
        </w:rPr>
        <w:t xml:space="preserve">, 2020). This research delves into this phenomenon </w:t>
      </w:r>
      <w:del w:id="5" w:author="Kendra Dickinson" w:date="2023-12-04T16:38:00Z">
        <w:r w:rsidRPr="00ED00AB" w:rsidDel="00551240">
          <w:rPr>
            <w:rFonts w:ascii="Times New Roman" w:hAnsi="Times New Roman" w:cs="Times New Roman"/>
          </w:rPr>
          <w:delText>with</w:delText>
        </w:r>
      </w:del>
      <w:r w:rsidRPr="00ED00AB">
        <w:rPr>
          <w:rFonts w:ascii="Times New Roman" w:hAnsi="Times New Roman" w:cs="Times New Roman"/>
        </w:rPr>
        <w:t xml:space="preserve">in the Balearic Islands, Spain, where </w:t>
      </w:r>
      <w:del w:id="6" w:author="Kendra Dickinson" w:date="2023-12-04T16:38:00Z">
        <w:r w:rsidRPr="00ED00AB" w:rsidDel="00551240">
          <w:rPr>
            <w:rFonts w:ascii="Times New Roman" w:hAnsi="Times New Roman" w:cs="Times New Roman"/>
          </w:rPr>
          <w:delText xml:space="preserve">both </w:delText>
        </w:r>
      </w:del>
      <w:r w:rsidRPr="00ED00AB">
        <w:rPr>
          <w:rFonts w:ascii="Times New Roman" w:hAnsi="Times New Roman" w:cs="Times New Roman"/>
        </w:rPr>
        <w:t>Catalan and Spanish coexist as official languages.</w:t>
      </w:r>
      <w:ins w:id="7" w:author="Microsoft Office User" w:date="2023-12-05T14:33:00Z">
        <w:r w:rsidR="00660FA4">
          <w:rPr>
            <w:rFonts w:ascii="Times New Roman" w:hAnsi="Times New Roman" w:cs="Times New Roman"/>
          </w:rPr>
          <w:t xml:space="preserve"> </w:t>
        </w:r>
      </w:ins>
    </w:p>
    <w:p w14:paraId="748D97D5" w14:textId="77777777" w:rsidR="00ED00AB" w:rsidRPr="00ED00AB" w:rsidDel="00551240" w:rsidRDefault="00ED00AB" w:rsidP="00ED00AB">
      <w:pPr>
        <w:jc w:val="both"/>
        <w:rPr>
          <w:del w:id="8" w:author="Kendra Dickinson" w:date="2023-12-04T16:34:00Z"/>
          <w:rFonts w:ascii="Times New Roman" w:hAnsi="Times New Roman" w:cs="Times New Roman"/>
        </w:rPr>
      </w:pPr>
    </w:p>
    <w:p w14:paraId="7706BA5D" w14:textId="10A90C51" w:rsidR="00ED00AB" w:rsidRPr="00ED00AB" w:rsidRDefault="00ED00AB" w:rsidP="00ED00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Following</w:t>
      </w:r>
      <w:r w:rsidRPr="00ED00AB">
        <w:rPr>
          <w:rFonts w:ascii="Times New Roman" w:hAnsi="Times New Roman" w:cs="Times New Roman"/>
        </w:rPr>
        <w:t xml:space="preserve"> the restoration of Spanish democracy, the Balearic Islands</w:t>
      </w:r>
      <w:ins w:id="9" w:author="Microsoft Office User" w:date="2023-12-06T10:04:00Z">
        <w:r w:rsidR="00F068DF">
          <w:rPr>
            <w:rFonts w:ascii="Times New Roman" w:hAnsi="Times New Roman" w:cs="Times New Roman"/>
          </w:rPr>
          <w:t>’</w:t>
        </w:r>
      </w:ins>
      <w:del w:id="10" w:author="Microsoft Office User" w:date="2023-12-06T10:04:00Z">
        <w:r w:rsidRPr="00ED00AB" w:rsidDel="00F068DF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 xml:space="preserve"> institutions established a legal framework recognizing both languages as official, aiming to normalize and promote Catalan</w:t>
      </w:r>
      <w:del w:id="11" w:author="Kendra Dickinson" w:date="2023-12-04T16:39:00Z">
        <w:r w:rsidRPr="00ED00AB" w:rsidDel="00551240">
          <w:rPr>
            <w:rFonts w:ascii="Times New Roman" w:hAnsi="Times New Roman" w:cs="Times New Roman"/>
          </w:rPr>
          <w:delText xml:space="preserve"> </w:delText>
        </w:r>
        <w:commentRangeStart w:id="12"/>
        <w:r w:rsidRPr="00ED00AB" w:rsidDel="00551240">
          <w:rPr>
            <w:rFonts w:ascii="Times New Roman" w:hAnsi="Times New Roman" w:cs="Times New Roman"/>
          </w:rPr>
          <w:delText xml:space="preserve">as </w:delText>
        </w:r>
      </w:del>
      <w:commentRangeEnd w:id="12"/>
      <w:r w:rsidR="00551240">
        <w:rPr>
          <w:rStyle w:val="CommentReference"/>
        </w:rPr>
        <w:commentReference w:id="12"/>
      </w:r>
      <w:del w:id="13" w:author="Kendra Dickinson" w:date="2023-12-04T16:39:00Z">
        <w:r w:rsidRPr="00ED00AB" w:rsidDel="00551240">
          <w:rPr>
            <w:rFonts w:ascii="Times New Roman" w:hAnsi="Times New Roman" w:cs="Times New Roman"/>
          </w:rPr>
          <w:delText>a minority and historical language</w:delText>
        </w:r>
      </w:del>
      <w:r w:rsidRPr="00ED00AB">
        <w:rPr>
          <w:rFonts w:ascii="Times New Roman" w:hAnsi="Times New Roman" w:cs="Times New Roman"/>
        </w:rPr>
        <w:t>. Despite the government</w:t>
      </w:r>
      <w:ins w:id="14" w:author="Microsoft Office User" w:date="2023-12-05T14:34:00Z">
        <w:r w:rsidR="00660FA4">
          <w:rPr>
            <w:rFonts w:ascii="Times New Roman" w:hAnsi="Times New Roman" w:cs="Times New Roman"/>
          </w:rPr>
          <w:t>’</w:t>
        </w:r>
      </w:ins>
      <w:del w:id="15" w:author="Microsoft Office User" w:date="2023-12-05T14:34:00Z">
        <w:r w:rsidRPr="00ED00AB" w:rsidDel="00660FA4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>s adoption of this language policy, a noticeable shift in language use and attitudes has emerged, particularly in Palma, the capital city (Aguiló-Mora and Lynch, 2017; Calafat Vila &amp; Calero-Pons, 2019;</w:t>
      </w:r>
      <w:del w:id="16" w:author="Microsoft Office User" w:date="2023-12-06T11:17:00Z">
        <w:r w:rsidRPr="00ED00AB" w:rsidDel="00F068DF">
          <w:rPr>
            <w:rFonts w:ascii="Times New Roman" w:hAnsi="Times New Roman" w:cs="Times New Roman"/>
          </w:rPr>
          <w:delText xml:space="preserve"> </w:delText>
        </w:r>
      </w:del>
      <w:ins w:id="17" w:author="Microsoft Office User" w:date="2023-12-06T11:17:00Z">
        <w:r w:rsidR="00F068DF">
          <w:rPr>
            <w:rFonts w:ascii="Times New Roman" w:hAnsi="Times New Roman" w:cs="Times New Roman"/>
          </w:rPr>
          <w:t xml:space="preserve"> Castell et al., 2023</w:t>
        </w:r>
      </w:ins>
      <w:del w:id="18" w:author="Microsoft Office User" w:date="2023-12-06T11:17:00Z">
        <w:r w:rsidRPr="00ED00AB" w:rsidDel="00F068DF">
          <w:rPr>
            <w:rFonts w:ascii="Times New Roman" w:hAnsi="Times New Roman" w:cs="Times New Roman"/>
          </w:rPr>
          <w:delText>Cremades and Vanrell, 2023</w:delText>
        </w:r>
      </w:del>
      <w:ins w:id="19" w:author="Microsoft Office User" w:date="2023-12-06T11:00:00Z">
        <w:r w:rsidR="00F068DF">
          <w:rPr>
            <w:rFonts w:ascii="Times New Roman" w:hAnsi="Times New Roman" w:cs="Times New Roman"/>
          </w:rPr>
          <w:t xml:space="preserve">, </w:t>
        </w:r>
        <w:r w:rsidR="00F068DF" w:rsidRPr="00F068DF">
          <w:rPr>
            <w:rFonts w:ascii="Times New Roman" w:hAnsi="Times New Roman" w:cs="Times New Roman"/>
            <w:i/>
            <w:iCs/>
            <w:rPrChange w:id="20" w:author="Microsoft Office User" w:date="2023-12-06T11:00:00Z">
              <w:rPr>
                <w:rFonts w:ascii="Times New Roman" w:hAnsi="Times New Roman" w:cs="Times New Roman"/>
              </w:rPr>
            </w:rPrChange>
          </w:rPr>
          <w:t>inter alia</w:t>
        </w:r>
        <w:r w:rsidR="00F068DF">
          <w:rPr>
            <w:rFonts w:ascii="Times New Roman" w:hAnsi="Times New Roman" w:cs="Times New Roman"/>
          </w:rPr>
          <w:t>).</w:t>
        </w:r>
      </w:ins>
      <w:del w:id="21" w:author="Microsoft Office User" w:date="2023-12-06T11:00:00Z">
        <w:r w:rsidRPr="00ED00AB" w:rsidDel="00F068DF">
          <w:rPr>
            <w:rFonts w:ascii="Times New Roman" w:hAnsi="Times New Roman" w:cs="Times New Roman"/>
          </w:rPr>
          <w:delText xml:space="preserve">; Ibáñez Ferreté, 2014; Tudela Isanta, </w:delText>
        </w:r>
        <w:commentRangeStart w:id="22"/>
        <w:r w:rsidRPr="00ED00AB" w:rsidDel="00F068DF">
          <w:rPr>
            <w:rFonts w:ascii="Times New Roman" w:hAnsi="Times New Roman" w:cs="Times New Roman"/>
          </w:rPr>
          <w:delText>2021).</w:delText>
        </w:r>
        <w:commentRangeEnd w:id="22"/>
        <w:r w:rsidR="00551240" w:rsidDel="00F068DF">
          <w:rPr>
            <w:rStyle w:val="CommentReference"/>
          </w:rPr>
          <w:commentReference w:id="22"/>
        </w:r>
      </w:del>
    </w:p>
    <w:p w14:paraId="582888E1" w14:textId="77777777" w:rsidR="00ED00AB" w:rsidRPr="00ED00AB" w:rsidRDefault="00ED00AB" w:rsidP="00ED00AB">
      <w:pPr>
        <w:jc w:val="both"/>
        <w:rPr>
          <w:rFonts w:ascii="Times New Roman" w:hAnsi="Times New Roman" w:cs="Times New Roman"/>
        </w:rPr>
      </w:pPr>
    </w:p>
    <w:p w14:paraId="26180CC3" w14:textId="062821BB" w:rsidR="00ED00AB" w:rsidRPr="00ED00AB" w:rsidRDefault="00ED00AB" w:rsidP="00ED00AB">
      <w:pPr>
        <w:jc w:val="both"/>
        <w:rPr>
          <w:rFonts w:ascii="Times New Roman" w:hAnsi="Times New Roman" w:cs="Times New Roman"/>
        </w:rPr>
      </w:pPr>
      <w:r w:rsidRPr="00ED00AB">
        <w:rPr>
          <w:rFonts w:ascii="Times New Roman" w:hAnsi="Times New Roman" w:cs="Times New Roman"/>
        </w:rPr>
        <w:t xml:space="preserve">This study investigates language attitudes </w:t>
      </w:r>
      <w:ins w:id="23" w:author="Kendra Dickinson" w:date="2023-12-04T16:35:00Z">
        <w:r w:rsidR="00551240">
          <w:rPr>
            <w:rFonts w:ascii="Times New Roman" w:hAnsi="Times New Roman" w:cs="Times New Roman"/>
          </w:rPr>
          <w:t xml:space="preserve">towards </w:t>
        </w:r>
      </w:ins>
      <w:r w:rsidRPr="00ED00AB">
        <w:rPr>
          <w:rFonts w:ascii="Times New Roman" w:hAnsi="Times New Roman" w:cs="Times New Roman"/>
        </w:rPr>
        <w:t xml:space="preserve">and usage patterns </w:t>
      </w:r>
      <w:del w:id="24" w:author="Kendra Dickinson" w:date="2023-12-04T16:35:00Z">
        <w:r w:rsidRPr="00ED00AB" w:rsidDel="00551240">
          <w:rPr>
            <w:rFonts w:ascii="Times New Roman" w:hAnsi="Times New Roman" w:cs="Times New Roman"/>
          </w:rPr>
          <w:delText xml:space="preserve">toward </w:delText>
        </w:r>
      </w:del>
      <w:ins w:id="25" w:author="Kendra Dickinson" w:date="2023-12-04T16:35:00Z">
        <w:r w:rsidR="00551240">
          <w:rPr>
            <w:rFonts w:ascii="Times New Roman" w:hAnsi="Times New Roman" w:cs="Times New Roman"/>
          </w:rPr>
          <w:t>of</w:t>
        </w:r>
        <w:r w:rsidR="00551240" w:rsidRPr="00ED00AB">
          <w:rPr>
            <w:rFonts w:ascii="Times New Roman" w:hAnsi="Times New Roman" w:cs="Times New Roman"/>
          </w:rPr>
          <w:t xml:space="preserve"> </w:t>
        </w:r>
      </w:ins>
      <w:r w:rsidRPr="00ED00AB">
        <w:rPr>
          <w:rFonts w:ascii="Times New Roman" w:hAnsi="Times New Roman" w:cs="Times New Roman"/>
        </w:rPr>
        <w:t>Catalan and Spanish in Palma</w:t>
      </w:r>
      <w:ins w:id="26" w:author="Microsoft Office User" w:date="2023-12-05T14:34:00Z">
        <w:r w:rsidR="00660FA4">
          <w:rPr>
            <w:rFonts w:ascii="Times New Roman" w:hAnsi="Times New Roman" w:cs="Times New Roman"/>
          </w:rPr>
          <w:t>’</w:t>
        </w:r>
      </w:ins>
      <w:del w:id="27" w:author="Microsoft Office User" w:date="2023-12-05T14:34:00Z">
        <w:r w:rsidRPr="00ED00AB" w:rsidDel="00660FA4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>s population. Data from 127 participants (aged 18 to 71) were collected through an online questionnaire with three sections. The first gathered demographic information (gender, age</w:t>
      </w:r>
      <w:del w:id="28" w:author="Microsoft Office User" w:date="2023-12-06T11:02:00Z">
        <w:r w:rsidRPr="00ED00AB" w:rsidDel="00F068DF">
          <w:rPr>
            <w:rFonts w:ascii="Times New Roman" w:hAnsi="Times New Roman" w:cs="Times New Roman"/>
          </w:rPr>
          <w:delText>, ethnic origin</w:delText>
        </w:r>
      </w:del>
      <w:r w:rsidRPr="00ED00AB">
        <w:rPr>
          <w:rFonts w:ascii="Times New Roman" w:hAnsi="Times New Roman" w:cs="Times New Roman"/>
        </w:rPr>
        <w:t xml:space="preserve">, SES, and political orientation). The second explored proficiency and usage of Catalan and Spanish in various </w:t>
      </w:r>
      <w:ins w:id="29" w:author="Kendra Dickinson" w:date="2023-12-04T16:40:00Z">
        <w:r w:rsidR="00551240">
          <w:rPr>
            <w:rFonts w:ascii="Times New Roman" w:hAnsi="Times New Roman" w:cs="Times New Roman"/>
          </w:rPr>
          <w:t xml:space="preserve">social </w:t>
        </w:r>
      </w:ins>
      <w:r w:rsidRPr="00ED00AB">
        <w:rPr>
          <w:rFonts w:ascii="Times New Roman" w:hAnsi="Times New Roman" w:cs="Times New Roman"/>
        </w:rPr>
        <w:t>contexts</w:t>
      </w:r>
      <w:del w:id="30" w:author="Kendra Dickinson" w:date="2023-12-04T16:40:00Z">
        <w:r w:rsidRPr="00ED00AB" w:rsidDel="00551240">
          <w:rPr>
            <w:rFonts w:ascii="Times New Roman" w:hAnsi="Times New Roman" w:cs="Times New Roman"/>
          </w:rPr>
          <w:delText xml:space="preserve"> and social groups</w:delText>
        </w:r>
      </w:del>
      <w:r w:rsidRPr="00ED00AB">
        <w:rPr>
          <w:rFonts w:ascii="Times New Roman" w:hAnsi="Times New Roman" w:cs="Times New Roman"/>
        </w:rPr>
        <w:t xml:space="preserve">. The third section focused on language attitudes through open-ended questions (e.g., </w:t>
      </w:r>
      <w:ins w:id="31" w:author="Microsoft Office User" w:date="2023-12-05T14:34:00Z">
        <w:r w:rsidR="00660FA4">
          <w:rPr>
            <w:rFonts w:ascii="Times New Roman" w:hAnsi="Times New Roman" w:cs="Times New Roman"/>
          </w:rPr>
          <w:t>‘</w:t>
        </w:r>
      </w:ins>
      <w:del w:id="32" w:author="Microsoft Office User" w:date="2023-12-05T14:34:00Z">
        <w:r w:rsidRPr="00ED00AB" w:rsidDel="00660FA4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>the official language of the Balearic Islands should be…</w:t>
      </w:r>
      <w:r>
        <w:rPr>
          <w:rFonts w:ascii="Times New Roman" w:hAnsi="Times New Roman" w:cs="Times New Roman"/>
        </w:rPr>
        <w:t>’</w:t>
      </w:r>
      <w:r w:rsidRPr="00ED00AB">
        <w:rPr>
          <w:rFonts w:ascii="Times New Roman" w:hAnsi="Times New Roman" w:cs="Times New Roman"/>
        </w:rPr>
        <w:t xml:space="preserve">) and statements measuring agreement or disagreement (e.g., </w:t>
      </w:r>
      <w:r>
        <w:rPr>
          <w:rFonts w:ascii="Times New Roman" w:hAnsi="Times New Roman" w:cs="Times New Roman"/>
        </w:rPr>
        <w:t>‘</w:t>
      </w:r>
      <w:r w:rsidRPr="00ED00AB">
        <w:rPr>
          <w:rFonts w:ascii="Times New Roman" w:hAnsi="Times New Roman" w:cs="Times New Roman"/>
        </w:rPr>
        <w:t>Catalan is worth learning</w:t>
      </w:r>
      <w:r>
        <w:rPr>
          <w:rFonts w:ascii="Times New Roman" w:hAnsi="Times New Roman" w:cs="Times New Roman"/>
        </w:rPr>
        <w:t>’</w:t>
      </w:r>
      <w:r w:rsidRPr="00ED00AB">
        <w:rPr>
          <w:rFonts w:ascii="Times New Roman" w:hAnsi="Times New Roman" w:cs="Times New Roman"/>
        </w:rPr>
        <w:t>).</w:t>
      </w:r>
    </w:p>
    <w:p w14:paraId="03AE5356" w14:textId="77777777" w:rsidR="00ED00AB" w:rsidRPr="00ED00AB" w:rsidRDefault="00ED00AB" w:rsidP="00ED00AB">
      <w:pPr>
        <w:jc w:val="both"/>
        <w:rPr>
          <w:rFonts w:ascii="Times New Roman" w:hAnsi="Times New Roman" w:cs="Times New Roman"/>
        </w:rPr>
      </w:pPr>
    </w:p>
    <w:p w14:paraId="231BCB87" w14:textId="22BD1D2D" w:rsidR="00660FA4" w:rsidRDefault="00ED00AB" w:rsidP="00ED00AB">
      <w:pPr>
        <w:jc w:val="both"/>
        <w:rPr>
          <w:ins w:id="33" w:author="Microsoft Office User" w:date="2023-12-05T14:35:00Z"/>
          <w:rFonts w:ascii="Times New Roman" w:hAnsi="Times New Roman" w:cs="Times New Roman"/>
        </w:rPr>
      </w:pPr>
      <w:r w:rsidRPr="00ED00AB">
        <w:rPr>
          <w:rFonts w:ascii="Times New Roman" w:hAnsi="Times New Roman" w:cs="Times New Roman"/>
        </w:rPr>
        <w:t>While data analysis is ongoing, preliminary findings suggest a moderate association between political orientation, educational level, and household income with language attitudes and usage</w:t>
      </w:r>
      <w:del w:id="34" w:author="Microsoft Office User" w:date="2023-12-06T11:02:00Z">
        <w:r w:rsidRPr="00ED00AB" w:rsidDel="00F068DF">
          <w:rPr>
            <w:rFonts w:ascii="Times New Roman" w:hAnsi="Times New Roman" w:cs="Times New Roman"/>
          </w:rPr>
          <w:delText xml:space="preserve"> regarding Catalan and Spanish</w:delText>
        </w:r>
      </w:del>
      <w:r w:rsidRPr="00ED00AB">
        <w:rPr>
          <w:rFonts w:ascii="Times New Roman" w:hAnsi="Times New Roman" w:cs="Times New Roman"/>
        </w:rPr>
        <w:t xml:space="preserve">. For example, a conservative political orientation correlated with decreased agreement that </w:t>
      </w:r>
      <w:ins w:id="35" w:author="Microsoft Office User" w:date="2023-12-05T14:35:00Z">
        <w:r w:rsidR="00660FA4">
          <w:rPr>
            <w:rFonts w:ascii="Times New Roman" w:hAnsi="Times New Roman" w:cs="Times New Roman"/>
          </w:rPr>
          <w:t>‘</w:t>
        </w:r>
      </w:ins>
      <w:del w:id="36" w:author="Microsoft Office User" w:date="2023-12-05T14:35:00Z">
        <w:r w:rsidRPr="00ED00AB" w:rsidDel="00660FA4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>Catalan is an identity element of the Balearic Islands,</w:t>
      </w:r>
      <w:ins w:id="37" w:author="Microsoft Office User" w:date="2023-12-05T14:35:00Z">
        <w:r w:rsidR="00660FA4">
          <w:rPr>
            <w:rFonts w:ascii="Times New Roman" w:hAnsi="Times New Roman" w:cs="Times New Roman"/>
          </w:rPr>
          <w:t>’</w:t>
        </w:r>
      </w:ins>
      <w:del w:id="38" w:author="Microsoft Office User" w:date="2023-12-05T14:35:00Z">
        <w:r w:rsidRPr="00ED00AB" w:rsidDel="00660FA4">
          <w:rPr>
            <w:rFonts w:ascii="Times New Roman" w:hAnsi="Times New Roman" w:cs="Times New Roman"/>
          </w:rPr>
          <w:delText>'</w:delText>
        </w:r>
      </w:del>
      <w:r w:rsidRPr="00ED00AB">
        <w:rPr>
          <w:rFonts w:ascii="Times New Roman" w:hAnsi="Times New Roman" w:cs="Times New Roman"/>
        </w:rPr>
        <w:t xml:space="preserve"> and higher education levels were linked to an increased likelihood of selecting Catalan as the medium of instruction in public education.</w:t>
      </w:r>
      <w:ins w:id="39" w:author="Kendra Dickinson" w:date="2023-12-04T16:37:00Z">
        <w:r w:rsidR="00551240">
          <w:rPr>
            <w:rFonts w:ascii="Times New Roman" w:hAnsi="Times New Roman" w:cs="Times New Roman"/>
          </w:rPr>
          <w:t xml:space="preserve"> Together, these results </w:t>
        </w:r>
        <w:del w:id="40" w:author="Microsoft Office User" w:date="2023-12-06T10:06:00Z">
          <w:r w:rsidR="00551240" w:rsidDel="00F068DF">
            <w:rPr>
              <w:rFonts w:ascii="Times New Roman" w:hAnsi="Times New Roman" w:cs="Times New Roman"/>
            </w:rPr>
            <w:delText>show th</w:delText>
          </w:r>
        </w:del>
        <w:del w:id="41" w:author="Microsoft Office User" w:date="2023-12-06T10:04:00Z">
          <w:r w:rsidR="00551240" w:rsidDel="00F068DF">
            <w:rPr>
              <w:rFonts w:ascii="Times New Roman" w:hAnsi="Times New Roman" w:cs="Times New Roman"/>
            </w:rPr>
            <w:delText>at….</w:delText>
          </w:r>
        </w:del>
      </w:ins>
      <w:ins w:id="42" w:author="Microsoft Office User" w:date="2023-12-06T10:26:00Z">
        <w:r w:rsidR="00F068DF">
          <w:rPr>
            <w:rFonts w:ascii="Times New Roman" w:hAnsi="Times New Roman" w:cs="Times New Roman"/>
          </w:rPr>
          <w:t xml:space="preserve">indicate </w:t>
        </w:r>
      </w:ins>
      <w:ins w:id="43" w:author="Microsoft Office User" w:date="2023-12-06T10:52:00Z">
        <w:r w:rsidR="00F068DF">
          <w:rPr>
            <w:rFonts w:ascii="Times New Roman" w:hAnsi="Times New Roman" w:cs="Times New Roman"/>
          </w:rPr>
          <w:t xml:space="preserve">that </w:t>
        </w:r>
      </w:ins>
      <w:ins w:id="44" w:author="Microsoft Office User" w:date="2023-12-06T10:54:00Z">
        <w:r w:rsidR="00F068DF">
          <w:rPr>
            <w:rFonts w:ascii="Times New Roman" w:hAnsi="Times New Roman" w:cs="Times New Roman"/>
          </w:rPr>
          <w:t xml:space="preserve">individual social </w:t>
        </w:r>
      </w:ins>
      <w:ins w:id="45" w:author="Microsoft Office User" w:date="2023-12-06T10:55:00Z">
        <w:r w:rsidR="00F068DF">
          <w:rPr>
            <w:rFonts w:ascii="Times New Roman" w:hAnsi="Times New Roman" w:cs="Times New Roman"/>
          </w:rPr>
          <w:t xml:space="preserve">variables </w:t>
        </w:r>
      </w:ins>
      <w:ins w:id="46" w:author="Microsoft Office User" w:date="2023-12-06T10:56:00Z">
        <w:r w:rsidR="00F068DF">
          <w:rPr>
            <w:rFonts w:ascii="Times New Roman" w:hAnsi="Times New Roman" w:cs="Times New Roman"/>
          </w:rPr>
          <w:t>are a key element in the formation of language attitudes</w:t>
        </w:r>
      </w:ins>
      <w:ins w:id="47" w:author="Microsoft Office User" w:date="2023-12-06T10:59:00Z">
        <w:r w:rsidR="00F068DF">
          <w:rPr>
            <w:rFonts w:ascii="Times New Roman" w:hAnsi="Times New Roman" w:cs="Times New Roman"/>
          </w:rPr>
          <w:t xml:space="preserve"> and patterns of language use.</w:t>
        </w:r>
      </w:ins>
    </w:p>
    <w:p w14:paraId="68C2A372" w14:textId="77777777" w:rsidR="00660FA4" w:rsidRDefault="00660FA4" w:rsidP="00ED00AB">
      <w:pPr>
        <w:jc w:val="both"/>
        <w:rPr>
          <w:ins w:id="48" w:author="Microsoft Office User" w:date="2023-12-06T10:08:00Z"/>
          <w:rFonts w:ascii="Times New Roman" w:hAnsi="Times New Roman" w:cs="Times New Roman"/>
        </w:rPr>
      </w:pPr>
    </w:p>
    <w:p w14:paraId="52B5151F" w14:textId="77777777" w:rsidR="00F068DF" w:rsidRDefault="00F068DF" w:rsidP="00ED00AB">
      <w:pPr>
        <w:jc w:val="both"/>
        <w:rPr>
          <w:ins w:id="49" w:author="Microsoft Office User" w:date="2023-12-06T10:08:00Z"/>
          <w:rFonts w:ascii="Times New Roman" w:hAnsi="Times New Roman" w:cs="Times New Roman"/>
        </w:rPr>
      </w:pPr>
    </w:p>
    <w:p w14:paraId="569DC3FA" w14:textId="68A3A0C6" w:rsidR="00F068DF" w:rsidRPr="00F068DF" w:rsidRDefault="00F068DF" w:rsidP="00ED00AB">
      <w:pPr>
        <w:jc w:val="both"/>
        <w:rPr>
          <w:ins w:id="50" w:author="Microsoft Office User" w:date="2023-12-06T11:04:00Z"/>
          <w:rFonts w:ascii="Times New Roman" w:hAnsi="Times New Roman" w:cs="Times New Roman"/>
          <w:b/>
          <w:bCs/>
          <w:rPrChange w:id="51" w:author="Microsoft Office User" w:date="2023-12-06T11:31:00Z">
            <w:rPr>
              <w:ins w:id="52" w:author="Microsoft Office User" w:date="2023-12-06T11:04:00Z"/>
              <w:rFonts w:ascii="Times New Roman" w:hAnsi="Times New Roman" w:cs="Times New Roman"/>
            </w:rPr>
          </w:rPrChange>
        </w:rPr>
      </w:pPr>
      <w:ins w:id="53" w:author="Microsoft Office User" w:date="2023-12-06T11:04:00Z">
        <w:r w:rsidRPr="00F068DF">
          <w:rPr>
            <w:rFonts w:ascii="Times New Roman" w:hAnsi="Times New Roman" w:cs="Times New Roman"/>
            <w:b/>
            <w:bCs/>
            <w:rPrChange w:id="54" w:author="Microsoft Office User" w:date="2023-12-06T11:31:00Z">
              <w:rPr>
                <w:rFonts w:ascii="Times New Roman" w:hAnsi="Times New Roman" w:cs="Times New Roman"/>
              </w:rPr>
            </w:rPrChange>
          </w:rPr>
          <w:t>References</w:t>
        </w:r>
      </w:ins>
    </w:p>
    <w:p w14:paraId="3354B0B1" w14:textId="77777777" w:rsidR="00F068DF" w:rsidRDefault="00F068DF" w:rsidP="00ED00AB">
      <w:pPr>
        <w:jc w:val="both"/>
        <w:rPr>
          <w:ins w:id="55" w:author="Microsoft Office User" w:date="2023-12-06T11:04:00Z"/>
          <w:rFonts w:ascii="Times New Roman" w:hAnsi="Times New Roman" w:cs="Times New Roman"/>
        </w:rPr>
      </w:pPr>
    </w:p>
    <w:p w14:paraId="33503C62" w14:textId="545C80CE" w:rsidR="00F068DF" w:rsidRDefault="00F068DF" w:rsidP="00F068DF">
      <w:pPr>
        <w:ind w:left="720" w:hanging="720"/>
        <w:jc w:val="both"/>
        <w:rPr>
          <w:ins w:id="56" w:author="Microsoft Office User" w:date="2023-12-06T11:07:00Z"/>
          <w:rFonts w:ascii="Times New Roman" w:hAnsi="Times New Roman" w:cs="Times New Roman"/>
        </w:rPr>
        <w:pPrChange w:id="57" w:author="Microsoft Office User" w:date="2023-12-06T11:31:00Z">
          <w:pPr>
            <w:jc w:val="both"/>
          </w:pPr>
        </w:pPrChange>
      </w:pPr>
      <w:ins w:id="58" w:author="Microsoft Office User" w:date="2023-12-06T11:04:00Z">
        <w:r w:rsidRPr="00F068DF">
          <w:rPr>
            <w:rFonts w:ascii="Times New Roman" w:hAnsi="Times New Roman" w:cs="Times New Roman"/>
            <w:lang w:val="es-ES"/>
            <w:rPrChange w:id="59" w:author="Microsoft Office User" w:date="2023-12-06T11:05:00Z">
              <w:rPr>
                <w:rFonts w:ascii="Times New Roman" w:hAnsi="Times New Roman" w:cs="Times New Roman"/>
              </w:rPr>
            </w:rPrChange>
          </w:rPr>
          <w:t>Aguiló</w:t>
        </w:r>
      </w:ins>
      <w:ins w:id="60" w:author="Microsoft Office User" w:date="2023-12-06T11:05:00Z">
        <w:r w:rsidRPr="00F068DF">
          <w:rPr>
            <w:rFonts w:ascii="Times New Roman" w:hAnsi="Times New Roman" w:cs="Times New Roman"/>
            <w:lang w:val="es-ES"/>
            <w:rPrChange w:id="61" w:author="Microsoft Office User" w:date="2023-12-06T11:05:00Z">
              <w:rPr>
                <w:rFonts w:ascii="Times New Roman" w:hAnsi="Times New Roman" w:cs="Times New Roman"/>
              </w:rPr>
            </w:rPrChange>
          </w:rPr>
          <w:t xml:space="preserve">-Mora, F. &amp; Lynch, A. </w:t>
        </w:r>
        <w:r>
          <w:rPr>
            <w:rFonts w:ascii="Times New Roman" w:hAnsi="Times New Roman" w:cs="Times New Roman"/>
            <w:lang w:val="es-ES"/>
          </w:rPr>
          <w:t xml:space="preserve">(2017). </w:t>
        </w:r>
        <w:r w:rsidRPr="00F068DF">
          <w:rPr>
            <w:rFonts w:ascii="Times New Roman" w:hAnsi="Times New Roman" w:cs="Times New Roman"/>
            <w:rPrChange w:id="62" w:author="Microsoft Office User" w:date="2023-12-06T11:05:00Z">
              <w:rPr>
                <w:rFonts w:ascii="Times New Roman" w:hAnsi="Times New Roman" w:cs="Times New Roman"/>
                <w:lang w:val="es-ES"/>
              </w:rPr>
            </w:rPrChange>
          </w:rPr>
          <w:t>¿</w:t>
        </w:r>
        <w:proofErr w:type="spellStart"/>
        <w:r w:rsidRPr="00F068DF">
          <w:rPr>
            <w:rFonts w:ascii="Times New Roman" w:hAnsi="Times New Roman" w:cs="Times New Roman"/>
            <w:rPrChange w:id="63" w:author="Microsoft Office User" w:date="2023-12-06T11:05:00Z">
              <w:rPr>
                <w:rFonts w:ascii="Times New Roman" w:hAnsi="Times New Roman" w:cs="Times New Roman"/>
                <w:lang w:val="es-ES"/>
              </w:rPr>
            </w:rPrChange>
          </w:rPr>
          <w:t>Hablas</w:t>
        </w:r>
        <w:proofErr w:type="spellEnd"/>
        <w:r w:rsidRPr="00F068DF">
          <w:rPr>
            <w:rFonts w:ascii="Times New Roman" w:hAnsi="Times New Roman" w:cs="Times New Roman"/>
            <w:rPrChange w:id="64" w:author="Microsoft Office User" w:date="2023-12-06T11:05:00Z">
              <w:rPr>
                <w:rFonts w:ascii="Times New Roman" w:hAnsi="Times New Roman" w:cs="Times New Roman"/>
                <w:lang w:val="es-ES"/>
              </w:rPr>
            </w:rPrChange>
          </w:rPr>
          <w:t xml:space="preserve"> castellano? Do you speak </w:t>
        </w:r>
        <w:r>
          <w:rPr>
            <w:rFonts w:ascii="Times New Roman" w:hAnsi="Times New Roman" w:cs="Times New Roman"/>
          </w:rPr>
          <w:t xml:space="preserve">English? </w:t>
        </w:r>
        <w:r w:rsidRPr="00F068DF">
          <w:rPr>
            <w:rFonts w:ascii="Times New Roman" w:hAnsi="Times New Roman" w:cs="Times New Roman"/>
            <w:lang w:val="es-ES"/>
            <w:rPrChange w:id="65" w:author="Microsoft Office User" w:date="2023-12-06T11:05:00Z">
              <w:rPr>
                <w:rFonts w:ascii="Times New Roman" w:hAnsi="Times New Roman" w:cs="Times New Roman"/>
              </w:rPr>
            </w:rPrChange>
          </w:rPr>
          <w:t xml:space="preserve">O </w:t>
        </w:r>
        <w:proofErr w:type="spellStart"/>
        <w:r w:rsidRPr="00F068DF">
          <w:rPr>
            <w:rFonts w:ascii="Times New Roman" w:hAnsi="Times New Roman" w:cs="Times New Roman"/>
            <w:lang w:val="es-ES"/>
            <w:rPrChange w:id="66" w:author="Microsoft Office User" w:date="2023-12-06T11:05:00Z">
              <w:rPr>
                <w:rFonts w:ascii="Times New Roman" w:hAnsi="Times New Roman" w:cs="Times New Roman"/>
              </w:rPr>
            </w:rPrChange>
          </w:rPr>
          <w:t>Xerres</w:t>
        </w:r>
        <w:proofErr w:type="spellEnd"/>
        <w:r w:rsidRPr="00F068DF">
          <w:rPr>
            <w:rFonts w:ascii="Times New Roman" w:hAnsi="Times New Roman" w:cs="Times New Roman"/>
            <w:lang w:val="es-ES"/>
            <w:rPrChange w:id="67" w:author="Microsoft Office User" w:date="2023-12-06T11:05:00Z">
              <w:rPr>
                <w:rFonts w:ascii="Times New Roman" w:hAnsi="Times New Roman" w:cs="Times New Roman"/>
              </w:rPr>
            </w:rPrChange>
          </w:rPr>
          <w:t xml:space="preserve"> Mallorquí?: Ideologías y actitudes lingüísticas en Mallorca en una era de crisis</w:t>
        </w:r>
        <w:r>
          <w:rPr>
            <w:rFonts w:ascii="Times New Roman" w:hAnsi="Times New Roman" w:cs="Times New Roman"/>
            <w:lang w:val="es-ES"/>
          </w:rPr>
          <w:t xml:space="preserve"> económica. </w:t>
        </w:r>
        <w:r w:rsidRPr="00F068DF">
          <w:rPr>
            <w:rFonts w:ascii="Times New Roman" w:hAnsi="Times New Roman" w:cs="Times New Roman"/>
            <w:i/>
            <w:iCs/>
            <w:rPrChange w:id="68" w:author="Microsoft Office User" w:date="2023-12-06T11:11:00Z">
              <w:rPr>
                <w:rFonts w:ascii="Times New Roman" w:hAnsi="Times New Roman" w:cs="Times New Roman"/>
                <w:lang w:val="es-ES"/>
              </w:rPr>
            </w:rPrChange>
          </w:rPr>
          <w:t>Studies in Hispanic and L</w:t>
        </w:r>
      </w:ins>
      <w:ins w:id="69" w:author="Microsoft Office User" w:date="2023-12-06T11:06:00Z">
        <w:r w:rsidRPr="00F068DF">
          <w:rPr>
            <w:rFonts w:ascii="Times New Roman" w:hAnsi="Times New Roman" w:cs="Times New Roman"/>
            <w:i/>
            <w:iCs/>
            <w:rPrChange w:id="70" w:author="Microsoft Office User" w:date="2023-12-06T11:11:00Z">
              <w:rPr>
                <w:rFonts w:ascii="Times New Roman" w:hAnsi="Times New Roman" w:cs="Times New Roman"/>
                <w:lang w:val="es-ES"/>
              </w:rPr>
            </w:rPrChange>
          </w:rPr>
          <w:t>usophone Linguistics</w:t>
        </w:r>
        <w:r w:rsidRPr="00F068DF">
          <w:rPr>
            <w:rFonts w:ascii="Times New Roman" w:hAnsi="Times New Roman" w:cs="Times New Roman"/>
            <w:rPrChange w:id="71" w:author="Microsoft Office User" w:date="2023-12-06T11:06:00Z">
              <w:rPr>
                <w:rFonts w:ascii="Times New Roman" w:hAnsi="Times New Roman" w:cs="Times New Roman"/>
                <w:lang w:val="es-ES"/>
              </w:rPr>
            </w:rPrChange>
          </w:rPr>
          <w:t xml:space="preserve">, 10(2), pp. 189-223. DOI: </w:t>
        </w:r>
      </w:ins>
      <w:ins w:id="72" w:author="Microsoft Office User" w:date="2023-12-06T11:07:00Z"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HYPERLINK "</w:instrText>
        </w:r>
      </w:ins>
      <w:ins w:id="73" w:author="Microsoft Office User" w:date="2023-12-06T11:06:00Z">
        <w:r w:rsidRPr="00F068DF">
          <w:rPr>
            <w:rFonts w:ascii="Times New Roman" w:hAnsi="Times New Roman" w:cs="Times New Roman"/>
            <w:rPrChange w:id="74" w:author="Microsoft Office User" w:date="2023-12-06T11:06:00Z">
              <w:rPr>
                <w:rFonts w:ascii="Times New Roman" w:hAnsi="Times New Roman" w:cs="Times New Roman"/>
                <w:lang w:val="es-ES"/>
              </w:rPr>
            </w:rPrChange>
          </w:rPr>
          <w:instrText>https://doi</w:instrText>
        </w:r>
        <w:r>
          <w:rPr>
            <w:rFonts w:ascii="Times New Roman" w:hAnsi="Times New Roman" w:cs="Times New Roman"/>
          </w:rPr>
          <w:instrText>.org</w:instrText>
        </w:r>
      </w:ins>
      <w:ins w:id="75" w:author="Microsoft Office User" w:date="2023-12-06T11:07:00Z">
        <w:r>
          <w:rPr>
            <w:rFonts w:ascii="Times New Roman" w:hAnsi="Times New Roman" w:cs="Times New Roman"/>
          </w:rPr>
          <w:instrText>/10.1515/shll-2017-0006"</w:instrText>
        </w:r>
        <w:r>
          <w:rPr>
            <w:rFonts w:ascii="Times New Roman" w:hAnsi="Times New Roman" w:cs="Times New Roman"/>
          </w:rPr>
          <w:fldChar w:fldCharType="separate"/>
        </w:r>
      </w:ins>
      <w:ins w:id="76" w:author="Microsoft Office User" w:date="2023-12-06T11:06:00Z">
        <w:r w:rsidRPr="00984963">
          <w:rPr>
            <w:rStyle w:val="Hyperlink"/>
            <w:rFonts w:ascii="Times New Roman" w:hAnsi="Times New Roman" w:cs="Times New Roman"/>
            <w:rPrChange w:id="77" w:author="Microsoft Office User" w:date="2023-12-06T11:06:00Z">
              <w:rPr>
                <w:rFonts w:ascii="Times New Roman" w:hAnsi="Times New Roman" w:cs="Times New Roman"/>
                <w:lang w:val="es-ES"/>
              </w:rPr>
            </w:rPrChange>
          </w:rPr>
          <w:t>https://doi</w:t>
        </w:r>
        <w:r w:rsidRPr="00984963">
          <w:rPr>
            <w:rStyle w:val="Hyperlink"/>
            <w:rFonts w:ascii="Times New Roman" w:hAnsi="Times New Roman" w:cs="Times New Roman"/>
          </w:rPr>
          <w:t>.org</w:t>
        </w:r>
      </w:ins>
      <w:ins w:id="78" w:author="Microsoft Office User" w:date="2023-12-06T11:07:00Z">
        <w:r w:rsidRPr="00984963">
          <w:rPr>
            <w:rStyle w:val="Hyperlink"/>
            <w:rFonts w:ascii="Times New Roman" w:hAnsi="Times New Roman" w:cs="Times New Roman"/>
          </w:rPr>
          <w:t>/10.1515/shll-2017-0006</w:t>
        </w:r>
        <w:r>
          <w:rPr>
            <w:rFonts w:ascii="Times New Roman" w:hAnsi="Times New Roman" w:cs="Times New Roman"/>
          </w:rPr>
          <w:fldChar w:fldCharType="end"/>
        </w:r>
      </w:ins>
    </w:p>
    <w:p w14:paraId="2ED23624" w14:textId="77777777" w:rsidR="00F068DF" w:rsidRDefault="00F068DF" w:rsidP="00F068DF">
      <w:pPr>
        <w:ind w:left="720" w:hanging="720"/>
        <w:jc w:val="both"/>
        <w:rPr>
          <w:ins w:id="79" w:author="Microsoft Office User" w:date="2023-12-06T11:07:00Z"/>
          <w:rFonts w:ascii="Times New Roman" w:hAnsi="Times New Roman" w:cs="Times New Roman"/>
        </w:rPr>
        <w:pPrChange w:id="80" w:author="Microsoft Office User" w:date="2023-12-06T11:31:00Z">
          <w:pPr>
            <w:jc w:val="both"/>
          </w:pPr>
        </w:pPrChange>
      </w:pPr>
    </w:p>
    <w:p w14:paraId="31B1D1B3" w14:textId="32DF5FC9" w:rsidR="00F068DF" w:rsidRDefault="00F068DF" w:rsidP="00F068DF">
      <w:pPr>
        <w:ind w:left="720" w:hanging="720"/>
        <w:jc w:val="both"/>
        <w:rPr>
          <w:ins w:id="81" w:author="Microsoft Office User" w:date="2023-12-06T11:28:00Z"/>
          <w:rFonts w:ascii="Times New Roman" w:hAnsi="Times New Roman" w:cs="Times New Roman"/>
        </w:rPr>
        <w:pPrChange w:id="82" w:author="Microsoft Office User" w:date="2023-12-06T11:31:00Z">
          <w:pPr>
            <w:jc w:val="both"/>
          </w:pPr>
        </w:pPrChange>
      </w:pPr>
      <w:ins w:id="83" w:author="Microsoft Office User" w:date="2023-12-06T11:22:00Z">
        <w:r w:rsidRPr="00F068DF">
          <w:rPr>
            <w:rFonts w:ascii="Times New Roman" w:hAnsi="Times New Roman" w:cs="Times New Roman"/>
            <w:rPrChange w:id="84" w:author="Microsoft Office User" w:date="2023-12-06T11:22:00Z">
              <w:rPr>
                <w:rFonts w:ascii="Times New Roman" w:hAnsi="Times New Roman" w:cs="Times New Roman"/>
                <w:lang w:val="es-ES"/>
              </w:rPr>
            </w:rPrChange>
          </w:rPr>
          <w:t>Be</w:t>
        </w:r>
        <w:r>
          <w:rPr>
            <w:rFonts w:ascii="Times New Roman" w:hAnsi="Times New Roman" w:cs="Times New Roman"/>
          </w:rPr>
          <w:t>rtolotti, V</w:t>
        </w:r>
      </w:ins>
      <w:ins w:id="85" w:author="Microsoft Office User" w:date="2023-12-06T11:23:00Z">
        <w:r>
          <w:rPr>
            <w:rFonts w:ascii="Times New Roman" w:hAnsi="Times New Roman" w:cs="Times New Roman"/>
          </w:rPr>
          <w:t>. &amp; Coll, M. (2020</w:t>
        </w:r>
      </w:ins>
      <w:ins w:id="86" w:author="Microsoft Office User" w:date="2023-12-06T11:24:00Z">
        <w:r>
          <w:rPr>
            <w:rFonts w:ascii="Times New Roman" w:hAnsi="Times New Roman" w:cs="Times New Roman"/>
          </w:rPr>
          <w:t>). Attitudes toward Portuguese in Uruguay in the nineteenth century. In T</w:t>
        </w:r>
      </w:ins>
      <w:ins w:id="87" w:author="Microsoft Office User" w:date="2023-12-06T11:25:00Z">
        <w:r>
          <w:rPr>
            <w:rFonts w:ascii="Times New Roman" w:hAnsi="Times New Roman" w:cs="Times New Roman"/>
          </w:rPr>
          <w:t>.</w:t>
        </w:r>
      </w:ins>
      <w:ins w:id="88" w:author="Microsoft Office User" w:date="2023-12-06T11:24:00Z">
        <w:r>
          <w:rPr>
            <w:rFonts w:ascii="Times New Roman" w:hAnsi="Times New Roman" w:cs="Times New Roman"/>
          </w:rPr>
          <w:t xml:space="preserve"> </w:t>
        </w:r>
        <w:proofErr w:type="spellStart"/>
        <w:r>
          <w:rPr>
            <w:rFonts w:ascii="Times New Roman" w:hAnsi="Times New Roman" w:cs="Times New Roman"/>
          </w:rPr>
          <w:t>Bugel</w:t>
        </w:r>
        <w:proofErr w:type="spellEnd"/>
        <w:r>
          <w:rPr>
            <w:rFonts w:ascii="Times New Roman" w:hAnsi="Times New Roman" w:cs="Times New Roman"/>
          </w:rPr>
          <w:t xml:space="preserve"> &amp;</w:t>
        </w:r>
      </w:ins>
      <w:ins w:id="89" w:author="Microsoft Office User" w:date="2023-12-06T11:25:00Z">
        <w:r>
          <w:rPr>
            <w:rFonts w:ascii="Times New Roman" w:hAnsi="Times New Roman" w:cs="Times New Roman"/>
          </w:rPr>
          <w:t xml:space="preserve"> C. Montes-Alcalá (Eds.), </w:t>
        </w:r>
        <w:r w:rsidRPr="00F068DF">
          <w:rPr>
            <w:rFonts w:ascii="Times New Roman" w:hAnsi="Times New Roman" w:cs="Times New Roman"/>
            <w:i/>
            <w:iCs/>
            <w:rPrChange w:id="90" w:author="Microsoft Office User" w:date="2023-12-06T11:31:00Z">
              <w:rPr>
                <w:rFonts w:ascii="Times New Roman" w:hAnsi="Times New Roman" w:cs="Times New Roman"/>
              </w:rPr>
            </w:rPrChange>
          </w:rPr>
          <w:t xml:space="preserve">New </w:t>
        </w:r>
      </w:ins>
      <w:ins w:id="91" w:author="Microsoft Office User" w:date="2023-12-06T11:26:00Z">
        <w:r w:rsidRPr="00F068DF">
          <w:rPr>
            <w:rFonts w:ascii="Times New Roman" w:hAnsi="Times New Roman" w:cs="Times New Roman"/>
            <w:i/>
            <w:iCs/>
            <w:rPrChange w:id="92" w:author="Microsoft Office User" w:date="2023-12-06T11:31:00Z">
              <w:rPr>
                <w:rFonts w:ascii="Times New Roman" w:hAnsi="Times New Roman" w:cs="Times New Roman"/>
              </w:rPr>
            </w:rPrChange>
          </w:rPr>
          <w:t>Approaches to Language Attitudes in the Hispanic and Lusophone World</w:t>
        </w:r>
      </w:ins>
      <w:ins w:id="93" w:author="Microsoft Office User" w:date="2023-12-06T11:27:00Z">
        <w:r>
          <w:rPr>
            <w:rFonts w:ascii="Times New Roman" w:hAnsi="Times New Roman" w:cs="Times New Roman"/>
          </w:rPr>
          <w:t xml:space="preserve"> (pp. 112-136). John Benjamins. DOI: </w:t>
        </w:r>
      </w:ins>
      <w:ins w:id="94" w:author="Microsoft Office User" w:date="2023-12-06T11:28:00Z"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HYPERLINK "</w:instrText>
        </w:r>
      </w:ins>
      <w:ins w:id="95" w:author="Microsoft Office User" w:date="2023-12-06T11:27:00Z">
        <w:r>
          <w:rPr>
            <w:rFonts w:ascii="Times New Roman" w:hAnsi="Times New Roman" w:cs="Times New Roman"/>
          </w:rPr>
          <w:instrText>https://doi.org/10.1</w:instrText>
        </w:r>
      </w:ins>
      <w:ins w:id="96" w:author="Microsoft Office User" w:date="2023-12-06T11:28:00Z">
        <w:r>
          <w:rPr>
            <w:rFonts w:ascii="Times New Roman" w:hAnsi="Times New Roman" w:cs="Times New Roman"/>
          </w:rPr>
          <w:instrText>075/ihll.25"</w:instrText>
        </w:r>
        <w:r>
          <w:rPr>
            <w:rFonts w:ascii="Times New Roman" w:hAnsi="Times New Roman" w:cs="Times New Roman"/>
          </w:rPr>
          <w:fldChar w:fldCharType="separate"/>
        </w:r>
      </w:ins>
      <w:ins w:id="97" w:author="Microsoft Office User" w:date="2023-12-06T11:27:00Z">
        <w:r w:rsidRPr="00984963">
          <w:rPr>
            <w:rStyle w:val="Hyperlink"/>
            <w:rFonts w:ascii="Times New Roman" w:hAnsi="Times New Roman" w:cs="Times New Roman"/>
          </w:rPr>
          <w:t>https://doi.org/10.1</w:t>
        </w:r>
      </w:ins>
      <w:ins w:id="98" w:author="Microsoft Office User" w:date="2023-12-06T11:28:00Z">
        <w:r w:rsidRPr="00984963">
          <w:rPr>
            <w:rStyle w:val="Hyperlink"/>
            <w:rFonts w:ascii="Times New Roman" w:hAnsi="Times New Roman" w:cs="Times New Roman"/>
          </w:rPr>
          <w:t>075/ihll.25</w:t>
        </w:r>
        <w:r>
          <w:rPr>
            <w:rFonts w:ascii="Times New Roman" w:hAnsi="Times New Roman" w:cs="Times New Roman"/>
          </w:rPr>
          <w:fldChar w:fldCharType="end"/>
        </w:r>
      </w:ins>
    </w:p>
    <w:p w14:paraId="49E6F27D" w14:textId="77777777" w:rsidR="00F068DF" w:rsidRPr="00F068DF" w:rsidRDefault="00F068DF" w:rsidP="00F068DF">
      <w:pPr>
        <w:ind w:left="720" w:hanging="720"/>
        <w:jc w:val="both"/>
        <w:rPr>
          <w:ins w:id="99" w:author="Microsoft Office User" w:date="2023-12-06T11:22:00Z"/>
          <w:rFonts w:ascii="Times New Roman" w:hAnsi="Times New Roman" w:cs="Times New Roman"/>
          <w:rPrChange w:id="100" w:author="Microsoft Office User" w:date="2023-12-06T11:22:00Z">
            <w:rPr>
              <w:ins w:id="101" w:author="Microsoft Office User" w:date="2023-12-06T11:22:00Z"/>
              <w:rFonts w:ascii="Times New Roman" w:hAnsi="Times New Roman" w:cs="Times New Roman"/>
              <w:lang w:val="es-ES"/>
            </w:rPr>
          </w:rPrChange>
        </w:rPr>
        <w:pPrChange w:id="102" w:author="Microsoft Office User" w:date="2023-12-06T11:31:00Z">
          <w:pPr>
            <w:jc w:val="both"/>
          </w:pPr>
        </w:pPrChange>
      </w:pPr>
    </w:p>
    <w:p w14:paraId="17E141A0" w14:textId="77777777" w:rsidR="00F068DF" w:rsidRPr="00F068DF" w:rsidRDefault="00F068DF" w:rsidP="00F068DF">
      <w:pPr>
        <w:ind w:left="720" w:hanging="720"/>
        <w:jc w:val="both"/>
        <w:rPr>
          <w:ins w:id="103" w:author="Microsoft Office User" w:date="2023-12-06T11:22:00Z"/>
          <w:rFonts w:ascii="Times New Roman" w:hAnsi="Times New Roman" w:cs="Times New Roman"/>
          <w:rPrChange w:id="104" w:author="Microsoft Office User" w:date="2023-12-06T11:22:00Z">
            <w:rPr>
              <w:ins w:id="105" w:author="Microsoft Office User" w:date="2023-12-06T11:22:00Z"/>
              <w:rFonts w:ascii="Times New Roman" w:hAnsi="Times New Roman" w:cs="Times New Roman"/>
              <w:lang w:val="es-ES"/>
            </w:rPr>
          </w:rPrChange>
        </w:rPr>
        <w:pPrChange w:id="106" w:author="Microsoft Office User" w:date="2023-12-06T11:31:00Z">
          <w:pPr>
            <w:jc w:val="both"/>
          </w:pPr>
        </w:pPrChange>
      </w:pPr>
    </w:p>
    <w:p w14:paraId="390C037F" w14:textId="0DC69F7D" w:rsidR="00F068DF" w:rsidRDefault="00F068DF" w:rsidP="00F068DF">
      <w:pPr>
        <w:ind w:left="720" w:hanging="720"/>
        <w:jc w:val="both"/>
        <w:rPr>
          <w:ins w:id="107" w:author="Microsoft Office User" w:date="2023-12-06T11:11:00Z"/>
          <w:rFonts w:ascii="Times New Roman" w:hAnsi="Times New Roman" w:cs="Times New Roman"/>
          <w:lang w:val="es-ES"/>
        </w:rPr>
        <w:pPrChange w:id="108" w:author="Microsoft Office User" w:date="2023-12-06T11:31:00Z">
          <w:pPr>
            <w:jc w:val="both"/>
          </w:pPr>
        </w:pPrChange>
      </w:pPr>
      <w:ins w:id="109" w:author="Microsoft Office User" w:date="2023-12-06T11:09:00Z">
        <w:r w:rsidRPr="00F068DF">
          <w:rPr>
            <w:rFonts w:ascii="Times New Roman" w:hAnsi="Times New Roman" w:cs="Times New Roman"/>
          </w:rPr>
          <w:lastRenderedPageBreak/>
          <w:t>Calafat Vila, R. &amp; Cal</w:t>
        </w:r>
      </w:ins>
      <w:ins w:id="110" w:author="Microsoft Office User" w:date="2023-12-06T11:10:00Z">
        <w:r w:rsidRPr="00F068DF">
          <w:rPr>
            <w:rFonts w:ascii="Times New Roman" w:hAnsi="Times New Roman" w:cs="Times New Roman"/>
          </w:rPr>
          <w:t xml:space="preserve">ero-Pons, À. (2019). </w:t>
        </w:r>
        <w:r w:rsidRPr="00F068DF">
          <w:rPr>
            <w:rFonts w:ascii="Times New Roman" w:hAnsi="Times New Roman" w:cs="Times New Roman"/>
            <w:lang w:val="es-ES"/>
            <w:rPrChange w:id="111" w:author="Microsoft Office User" w:date="2023-12-06T11:10:00Z">
              <w:rPr>
                <w:rFonts w:ascii="Times New Roman" w:hAnsi="Times New Roman" w:cs="Times New Roman"/>
              </w:rPr>
            </w:rPrChange>
          </w:rPr>
          <w:t>Actitudes y hábitos</w:t>
        </w:r>
        <w:r>
          <w:rPr>
            <w:rFonts w:ascii="Times New Roman" w:hAnsi="Times New Roman" w:cs="Times New Roman"/>
            <w:lang w:val="es-ES"/>
          </w:rPr>
          <w:t xml:space="preserve"> lingüísticos entre el alumnado del Grado en Educación Infantil (UIB). </w:t>
        </w:r>
        <w:r w:rsidRPr="00F068DF">
          <w:rPr>
            <w:rFonts w:ascii="Times New Roman" w:hAnsi="Times New Roman" w:cs="Times New Roman"/>
            <w:i/>
            <w:iCs/>
            <w:lang w:val="es-ES"/>
            <w:rPrChange w:id="112" w:author="Microsoft Office User" w:date="2023-12-06T11:11:00Z">
              <w:rPr>
                <w:rFonts w:ascii="Times New Roman" w:hAnsi="Times New Roman" w:cs="Times New Roman"/>
                <w:lang w:val="es-ES"/>
              </w:rPr>
            </w:rPrChange>
          </w:rPr>
          <w:t>Di</w:t>
        </w:r>
      </w:ins>
      <w:ins w:id="113" w:author="Microsoft Office User" w:date="2023-12-06T11:12:00Z">
        <w:r>
          <w:rPr>
            <w:rFonts w:ascii="Times New Roman" w:hAnsi="Times New Roman" w:cs="Times New Roman"/>
            <w:i/>
            <w:iCs/>
            <w:lang w:val="es-ES"/>
          </w:rPr>
          <w:t>d</w:t>
        </w:r>
      </w:ins>
      <w:ins w:id="114" w:author="Microsoft Office User" w:date="2023-12-06T11:10:00Z">
        <w:r w:rsidRPr="00F068DF">
          <w:rPr>
            <w:rFonts w:ascii="Times New Roman" w:hAnsi="Times New Roman" w:cs="Times New Roman"/>
            <w:i/>
            <w:iCs/>
            <w:lang w:val="es-ES"/>
            <w:rPrChange w:id="115" w:author="Microsoft Office User" w:date="2023-12-06T11:11:00Z">
              <w:rPr>
                <w:rFonts w:ascii="Times New Roman" w:hAnsi="Times New Roman" w:cs="Times New Roman"/>
                <w:lang w:val="es-ES"/>
              </w:rPr>
            </w:rPrChange>
          </w:rPr>
          <w:t>áctica</w:t>
        </w:r>
      </w:ins>
      <w:ins w:id="116" w:author="Microsoft Office User" w:date="2023-12-06T11:12:00Z">
        <w:r>
          <w:rPr>
            <w:rFonts w:ascii="Times New Roman" w:hAnsi="Times New Roman" w:cs="Times New Roman"/>
            <w:i/>
            <w:iCs/>
            <w:lang w:val="es-ES"/>
          </w:rPr>
          <w:t>. Lengua y Literatura</w:t>
        </w:r>
      </w:ins>
      <w:ins w:id="117" w:author="Microsoft Office User" w:date="2023-12-06T11:10:00Z">
        <w:r>
          <w:rPr>
            <w:rFonts w:ascii="Times New Roman" w:hAnsi="Times New Roman" w:cs="Times New Roman"/>
            <w:lang w:val="es-ES"/>
          </w:rPr>
          <w:t xml:space="preserve">, 31, pp. 243-261. </w:t>
        </w:r>
      </w:ins>
      <w:ins w:id="118" w:author="Microsoft Office User" w:date="2023-12-06T11:11:00Z">
        <w:r>
          <w:rPr>
            <w:rFonts w:ascii="Times New Roman" w:hAnsi="Times New Roman" w:cs="Times New Roman"/>
            <w:lang w:val="es-ES"/>
          </w:rPr>
          <w:t xml:space="preserve">DOI: </w:t>
        </w:r>
        <w:r>
          <w:rPr>
            <w:rFonts w:ascii="Times New Roman" w:hAnsi="Times New Roman" w:cs="Times New Roman"/>
            <w:lang w:val="es-ES"/>
          </w:rPr>
          <w:fldChar w:fldCharType="begin"/>
        </w:r>
        <w:r>
          <w:rPr>
            <w:rFonts w:ascii="Times New Roman" w:hAnsi="Times New Roman" w:cs="Times New Roman"/>
            <w:lang w:val="es-ES"/>
          </w:rPr>
          <w:instrText>HYPERLINK "https://dx.doi.org/10.5209/dida.65951"</w:instrText>
        </w:r>
        <w:r>
          <w:rPr>
            <w:rFonts w:ascii="Times New Roman" w:hAnsi="Times New Roman" w:cs="Times New Roman"/>
            <w:lang w:val="es-ES"/>
          </w:rPr>
          <w:fldChar w:fldCharType="separate"/>
        </w:r>
        <w:r w:rsidRPr="00984963">
          <w:rPr>
            <w:rStyle w:val="Hyperlink"/>
            <w:rFonts w:ascii="Times New Roman" w:hAnsi="Times New Roman" w:cs="Times New Roman"/>
            <w:lang w:val="es-ES"/>
          </w:rPr>
          <w:t>https://dx.doi.org/10.5209/dida.65951</w:t>
        </w:r>
        <w:r>
          <w:rPr>
            <w:rFonts w:ascii="Times New Roman" w:hAnsi="Times New Roman" w:cs="Times New Roman"/>
            <w:lang w:val="es-ES"/>
          </w:rPr>
          <w:fldChar w:fldCharType="end"/>
        </w:r>
      </w:ins>
    </w:p>
    <w:p w14:paraId="3559E597" w14:textId="77777777" w:rsidR="00F068DF" w:rsidRPr="00F068DF" w:rsidRDefault="00F068DF" w:rsidP="00F068DF">
      <w:pPr>
        <w:ind w:left="720" w:hanging="720"/>
        <w:jc w:val="both"/>
        <w:rPr>
          <w:ins w:id="119" w:author="Microsoft Office User" w:date="2023-12-06T11:07:00Z"/>
          <w:rFonts w:ascii="Times New Roman" w:hAnsi="Times New Roman" w:cs="Times New Roman"/>
          <w:lang w:val="es-ES"/>
          <w:rPrChange w:id="120" w:author="Microsoft Office User" w:date="2023-12-06T11:10:00Z">
            <w:rPr>
              <w:ins w:id="121" w:author="Microsoft Office User" w:date="2023-12-06T11:07:00Z"/>
              <w:rFonts w:ascii="Times New Roman" w:hAnsi="Times New Roman" w:cs="Times New Roman"/>
            </w:rPr>
          </w:rPrChange>
        </w:rPr>
        <w:pPrChange w:id="122" w:author="Microsoft Office User" w:date="2023-12-06T11:31:00Z">
          <w:pPr>
            <w:jc w:val="both"/>
          </w:pPr>
        </w:pPrChange>
      </w:pPr>
    </w:p>
    <w:p w14:paraId="79903B24" w14:textId="1B7BFDAE" w:rsidR="00660FA4" w:rsidRDefault="00F068DF" w:rsidP="00F068DF">
      <w:pPr>
        <w:ind w:left="720" w:hanging="720"/>
        <w:jc w:val="both"/>
        <w:rPr>
          <w:ins w:id="123" w:author="Microsoft Office User" w:date="2023-12-06T11:19:00Z"/>
          <w:rFonts w:ascii="Times New Roman" w:hAnsi="Times New Roman" w:cs="Times New Roman"/>
          <w:lang w:val="es-ES"/>
        </w:rPr>
        <w:pPrChange w:id="124" w:author="Microsoft Office User" w:date="2023-12-06T11:31:00Z">
          <w:pPr>
            <w:jc w:val="both"/>
          </w:pPr>
        </w:pPrChange>
      </w:pPr>
      <w:ins w:id="125" w:author="Microsoft Office User" w:date="2023-12-06T11:18:00Z">
        <w:r w:rsidRPr="00F068DF">
          <w:rPr>
            <w:rFonts w:ascii="Times New Roman" w:hAnsi="Times New Roman" w:cs="Times New Roman"/>
            <w:lang w:val="es-ES"/>
          </w:rPr>
          <w:t>Castell, X., Cremades, E. &amp; Vanr</w:t>
        </w:r>
        <w:r w:rsidRPr="00F068DF">
          <w:rPr>
            <w:rFonts w:ascii="Times New Roman" w:hAnsi="Times New Roman" w:cs="Times New Roman"/>
            <w:lang w:val="es-ES"/>
            <w:rPrChange w:id="126" w:author="Microsoft Office User" w:date="2023-12-06T11:18:00Z">
              <w:rPr>
                <w:rFonts w:ascii="Times New Roman" w:hAnsi="Times New Roman" w:cs="Times New Roman"/>
              </w:rPr>
            </w:rPrChange>
          </w:rPr>
          <w:t xml:space="preserve">ell, M. del M. (2023). </w:t>
        </w:r>
        <w:proofErr w:type="spellStart"/>
        <w:r w:rsidRPr="00F068DF">
          <w:rPr>
            <w:rFonts w:ascii="Times New Roman" w:hAnsi="Times New Roman" w:cs="Times New Roman"/>
            <w:i/>
            <w:iCs/>
            <w:lang w:val="es-ES"/>
            <w:rPrChange w:id="127" w:author="Microsoft Office User" w:date="2023-12-06T11:32:00Z">
              <w:rPr>
                <w:rFonts w:ascii="Times New Roman" w:hAnsi="Times New Roman" w:cs="Times New Roman"/>
              </w:rPr>
            </w:rPrChange>
          </w:rPr>
          <w:t>Actitud</w:t>
        </w:r>
        <w:r w:rsidRPr="00F068DF">
          <w:rPr>
            <w:rFonts w:ascii="Times New Roman" w:hAnsi="Times New Roman" w:cs="Times New Roman"/>
            <w:i/>
            <w:iCs/>
            <w:lang w:val="es-ES"/>
            <w:rPrChange w:id="128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>s</w:t>
        </w:r>
        <w:proofErr w:type="spellEnd"/>
        <w:r w:rsidRPr="00F068DF">
          <w:rPr>
            <w:rFonts w:ascii="Times New Roman" w:hAnsi="Times New Roman" w:cs="Times New Roman"/>
            <w:i/>
            <w:iCs/>
            <w:lang w:val="es-ES"/>
            <w:rPrChange w:id="129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 xml:space="preserve"> i usos </w:t>
        </w:r>
        <w:proofErr w:type="spellStart"/>
        <w:r w:rsidRPr="00F068DF">
          <w:rPr>
            <w:rFonts w:ascii="Times New Roman" w:hAnsi="Times New Roman" w:cs="Times New Roman"/>
            <w:i/>
            <w:iCs/>
            <w:lang w:val="es-ES"/>
            <w:rPrChange w:id="130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>lingüísitics</w:t>
        </w:r>
        <w:proofErr w:type="spellEnd"/>
        <w:r w:rsidRPr="00F068DF">
          <w:rPr>
            <w:rFonts w:ascii="Times New Roman" w:hAnsi="Times New Roman" w:cs="Times New Roman"/>
            <w:i/>
            <w:iCs/>
            <w:lang w:val="es-ES"/>
            <w:rPrChange w:id="131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 xml:space="preserve"> </w:t>
        </w:r>
        <w:proofErr w:type="spellStart"/>
        <w:r w:rsidRPr="00F068DF">
          <w:rPr>
            <w:rFonts w:ascii="Times New Roman" w:hAnsi="Times New Roman" w:cs="Times New Roman"/>
            <w:i/>
            <w:iCs/>
            <w:lang w:val="es-ES"/>
            <w:rPrChange w:id="132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>dels</w:t>
        </w:r>
        <w:proofErr w:type="spellEnd"/>
        <w:r w:rsidRPr="00F068DF">
          <w:rPr>
            <w:rFonts w:ascii="Times New Roman" w:hAnsi="Times New Roman" w:cs="Times New Roman"/>
            <w:i/>
            <w:iCs/>
            <w:lang w:val="es-ES"/>
            <w:rPrChange w:id="133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 xml:space="preserve"> </w:t>
        </w:r>
        <w:proofErr w:type="spellStart"/>
        <w:r w:rsidRPr="00F068DF">
          <w:rPr>
            <w:rFonts w:ascii="Times New Roman" w:hAnsi="Times New Roman" w:cs="Times New Roman"/>
            <w:i/>
            <w:iCs/>
            <w:lang w:val="es-ES"/>
            <w:rPrChange w:id="134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>joves</w:t>
        </w:r>
        <w:proofErr w:type="spellEnd"/>
        <w:r w:rsidRPr="00F068DF">
          <w:rPr>
            <w:rFonts w:ascii="Times New Roman" w:hAnsi="Times New Roman" w:cs="Times New Roman"/>
            <w:i/>
            <w:iCs/>
            <w:lang w:val="es-ES"/>
            <w:rPrChange w:id="135" w:author="Microsoft Office User" w:date="2023-12-06T11:32:00Z">
              <w:rPr>
                <w:rFonts w:ascii="Times New Roman" w:hAnsi="Times New Roman" w:cs="Times New Roman"/>
                <w:lang w:val="es-ES"/>
              </w:rPr>
            </w:rPrChange>
          </w:rPr>
          <w:t xml:space="preserve"> de les Illes Balears</w:t>
        </w:r>
      </w:ins>
      <w:ins w:id="136" w:author="Microsoft Office User" w:date="2023-12-06T11:19:00Z">
        <w:r>
          <w:rPr>
            <w:rFonts w:ascii="Times New Roman" w:hAnsi="Times New Roman" w:cs="Times New Roman"/>
            <w:lang w:val="es-ES"/>
          </w:rPr>
          <w:t xml:space="preserve">. </w:t>
        </w:r>
        <w:proofErr w:type="spellStart"/>
        <w:r>
          <w:rPr>
            <w:rFonts w:ascii="Times New Roman" w:hAnsi="Times New Roman" w:cs="Times New Roman"/>
            <w:lang w:val="es-ES"/>
          </w:rPr>
          <w:t>Direcció</w:t>
        </w:r>
        <w:proofErr w:type="spellEnd"/>
        <w:r>
          <w:rPr>
            <w:rFonts w:ascii="Times New Roman" w:hAnsi="Times New Roman" w:cs="Times New Roman"/>
            <w:lang w:val="es-ES"/>
          </w:rPr>
          <w:t xml:space="preserve"> General de Política Lingüística (</w:t>
        </w:r>
        <w:proofErr w:type="spellStart"/>
        <w:r>
          <w:rPr>
            <w:rFonts w:ascii="Times New Roman" w:hAnsi="Times New Roman" w:cs="Times New Roman"/>
            <w:lang w:val="es-ES"/>
          </w:rPr>
          <w:t>Govern</w:t>
        </w:r>
        <w:proofErr w:type="spellEnd"/>
        <w:r>
          <w:rPr>
            <w:rFonts w:ascii="Times New Roman" w:hAnsi="Times New Roman" w:cs="Times New Roman"/>
            <w:lang w:val="es-ES"/>
          </w:rPr>
          <w:t xml:space="preserve"> de les Illes Balears), Universitat de les Illes Balears.</w:t>
        </w:r>
      </w:ins>
    </w:p>
    <w:p w14:paraId="7E73850A" w14:textId="77777777" w:rsidR="00F068DF" w:rsidRPr="00F068DF" w:rsidRDefault="00F068DF" w:rsidP="00F068DF">
      <w:pPr>
        <w:ind w:left="720" w:hanging="720"/>
        <w:jc w:val="both"/>
        <w:rPr>
          <w:ins w:id="137" w:author="Microsoft Office User" w:date="2023-12-05T14:35:00Z"/>
          <w:rFonts w:ascii="Times New Roman" w:hAnsi="Times New Roman" w:cs="Times New Roman"/>
          <w:lang w:val="es-ES"/>
          <w:rPrChange w:id="138" w:author="Microsoft Office User" w:date="2023-12-06T11:18:00Z">
            <w:rPr>
              <w:ins w:id="139" w:author="Microsoft Office User" w:date="2023-12-05T14:35:00Z"/>
              <w:rFonts w:ascii="Times New Roman" w:hAnsi="Times New Roman" w:cs="Times New Roman"/>
            </w:rPr>
          </w:rPrChange>
        </w:rPr>
        <w:pPrChange w:id="140" w:author="Microsoft Office User" w:date="2023-12-06T11:31:00Z">
          <w:pPr>
            <w:jc w:val="both"/>
          </w:pPr>
        </w:pPrChange>
      </w:pPr>
    </w:p>
    <w:p w14:paraId="798F27D0" w14:textId="0DDD5AD5" w:rsidR="00ED00AB" w:rsidRPr="00F068DF" w:rsidDel="00F068DF" w:rsidRDefault="00551240" w:rsidP="00F068DF">
      <w:pPr>
        <w:ind w:left="720" w:hanging="720"/>
        <w:jc w:val="both"/>
        <w:rPr>
          <w:del w:id="141" w:author="Microsoft Office User" w:date="2023-12-06T11:02:00Z"/>
          <w:rFonts w:ascii="Times New Roman" w:hAnsi="Times New Roman" w:cs="Times New Roman"/>
          <w:lang w:val="es-ES"/>
          <w:rPrChange w:id="142" w:author="Microsoft Office User" w:date="2023-12-06T11:18:00Z">
            <w:rPr>
              <w:del w:id="143" w:author="Microsoft Office User" w:date="2023-12-06T11:02:00Z"/>
              <w:rFonts w:ascii="Times New Roman" w:hAnsi="Times New Roman" w:cs="Times New Roman"/>
            </w:rPr>
          </w:rPrChange>
        </w:rPr>
        <w:pPrChange w:id="144" w:author="Microsoft Office User" w:date="2023-12-06T11:31:00Z">
          <w:pPr>
            <w:jc w:val="both"/>
          </w:pPr>
        </w:pPrChange>
      </w:pPr>
      <w:ins w:id="145" w:author="Kendra Dickinson" w:date="2023-12-04T16:37:00Z">
        <w:del w:id="146" w:author="Microsoft Office User" w:date="2023-12-06T11:02:00Z">
          <w:r w:rsidRPr="00F068DF" w:rsidDel="00F068DF">
            <w:rPr>
              <w:rFonts w:ascii="Times New Roman" w:hAnsi="Times New Roman" w:cs="Times New Roman"/>
              <w:lang w:val="es-ES"/>
              <w:rPrChange w:id="147" w:author="Microsoft Office User" w:date="2023-12-06T11:18:00Z">
                <w:rPr>
                  <w:rFonts w:ascii="Times New Roman" w:hAnsi="Times New Roman" w:cs="Times New Roman"/>
                </w:rPr>
              </w:rPrChange>
            </w:rPr>
            <w:delText>(strong ending of why your results are impactful, informative, or impo</w:delText>
          </w:r>
        </w:del>
      </w:ins>
      <w:ins w:id="148" w:author="Kendra Dickinson" w:date="2023-12-04T16:38:00Z">
        <w:del w:id="149" w:author="Microsoft Office User" w:date="2023-12-06T11:02:00Z">
          <w:r w:rsidRPr="00F068DF" w:rsidDel="00F068DF">
            <w:rPr>
              <w:rFonts w:ascii="Times New Roman" w:hAnsi="Times New Roman" w:cs="Times New Roman"/>
              <w:lang w:val="es-ES"/>
              <w:rPrChange w:id="150" w:author="Microsoft Office User" w:date="2023-12-06T11:18:00Z">
                <w:rPr>
                  <w:rFonts w:ascii="Times New Roman" w:hAnsi="Times New Roman" w:cs="Times New Roman"/>
                </w:rPr>
              </w:rPrChange>
            </w:rPr>
            <w:delText>rtant).</w:delText>
          </w:r>
        </w:del>
      </w:ins>
    </w:p>
    <w:p w14:paraId="6B7FCFB0" w14:textId="15A7547C" w:rsidR="00F068DF" w:rsidRDefault="00F068DF" w:rsidP="00F068DF">
      <w:pPr>
        <w:ind w:left="720" w:hanging="720"/>
        <w:jc w:val="both"/>
        <w:rPr>
          <w:ins w:id="151" w:author="Microsoft Office User" w:date="2023-12-06T11:30:00Z"/>
          <w:rFonts w:ascii="Times New Roman" w:hAnsi="Times New Roman" w:cs="Times New Roman"/>
        </w:rPr>
        <w:pPrChange w:id="152" w:author="Microsoft Office User" w:date="2023-12-06T11:31:00Z">
          <w:pPr>
            <w:jc w:val="both"/>
          </w:pPr>
        </w:pPrChange>
      </w:pPr>
      <w:ins w:id="153" w:author="Microsoft Office User" w:date="2023-12-06T11:30:00Z">
        <w:r w:rsidRPr="00F068DF">
          <w:rPr>
            <w:rFonts w:ascii="Times New Roman" w:hAnsi="Times New Roman" w:cs="Times New Roman"/>
            <w:rPrChange w:id="154" w:author="Microsoft Office User" w:date="2023-12-06T11:30:00Z">
              <w:rPr>
                <w:rFonts w:ascii="Times New Roman" w:hAnsi="Times New Roman" w:cs="Times New Roman"/>
                <w:lang w:val="es-ES"/>
              </w:rPr>
            </w:rPrChange>
          </w:rPr>
          <w:t>Kester, E-P. (2020)</w:t>
        </w:r>
        <w:r>
          <w:rPr>
            <w:rFonts w:ascii="Times New Roman" w:hAnsi="Times New Roman" w:cs="Times New Roman"/>
          </w:rPr>
          <w:t xml:space="preserve">. </w:t>
        </w:r>
        <w:r>
          <w:rPr>
            <w:rFonts w:ascii="Times New Roman" w:hAnsi="Times New Roman" w:cs="Times New Roman"/>
          </w:rPr>
          <w:t xml:space="preserve">Attitudes toward Portuguese in Uruguay in the nineteenth century. In T. </w:t>
        </w:r>
        <w:proofErr w:type="spellStart"/>
        <w:r>
          <w:rPr>
            <w:rFonts w:ascii="Times New Roman" w:hAnsi="Times New Roman" w:cs="Times New Roman"/>
          </w:rPr>
          <w:t>Bugel</w:t>
        </w:r>
        <w:proofErr w:type="spellEnd"/>
        <w:r>
          <w:rPr>
            <w:rFonts w:ascii="Times New Roman" w:hAnsi="Times New Roman" w:cs="Times New Roman"/>
          </w:rPr>
          <w:t xml:space="preserve"> &amp; C. Montes-Alcalá (Eds.), </w:t>
        </w:r>
        <w:r w:rsidRPr="00F068DF">
          <w:rPr>
            <w:rFonts w:ascii="Times New Roman" w:hAnsi="Times New Roman" w:cs="Times New Roman"/>
            <w:i/>
            <w:iCs/>
            <w:rPrChange w:id="155" w:author="Microsoft Office User" w:date="2023-12-06T11:32:00Z">
              <w:rPr>
                <w:rFonts w:ascii="Times New Roman" w:hAnsi="Times New Roman" w:cs="Times New Roman"/>
              </w:rPr>
            </w:rPrChange>
          </w:rPr>
          <w:t>New Approaches to Language Attitudes in the Hispanic and Lusophone World</w:t>
        </w:r>
        <w:r>
          <w:rPr>
            <w:rFonts w:ascii="Times New Roman" w:hAnsi="Times New Roman" w:cs="Times New Roman"/>
          </w:rPr>
          <w:t xml:space="preserve"> (pp. 1</w:t>
        </w:r>
      </w:ins>
      <w:ins w:id="156" w:author="Microsoft Office User" w:date="2023-12-06T11:31:00Z">
        <w:r>
          <w:rPr>
            <w:rFonts w:ascii="Times New Roman" w:hAnsi="Times New Roman" w:cs="Times New Roman"/>
          </w:rPr>
          <w:t>56</w:t>
        </w:r>
      </w:ins>
      <w:ins w:id="157" w:author="Microsoft Office User" w:date="2023-12-06T11:30:00Z">
        <w:r>
          <w:rPr>
            <w:rFonts w:ascii="Times New Roman" w:hAnsi="Times New Roman" w:cs="Times New Roman"/>
          </w:rPr>
          <w:t>-1</w:t>
        </w:r>
      </w:ins>
      <w:ins w:id="158" w:author="Microsoft Office User" w:date="2023-12-06T11:31:00Z">
        <w:r>
          <w:rPr>
            <w:rFonts w:ascii="Times New Roman" w:hAnsi="Times New Roman" w:cs="Times New Roman"/>
          </w:rPr>
          <w:t>81</w:t>
        </w:r>
      </w:ins>
      <w:ins w:id="159" w:author="Microsoft Office User" w:date="2023-12-06T11:30:00Z">
        <w:r>
          <w:rPr>
            <w:rFonts w:ascii="Times New Roman" w:hAnsi="Times New Roman" w:cs="Times New Roman"/>
          </w:rPr>
          <w:t xml:space="preserve">). John Benjamins. DOI: </w:t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HYPERLINK "https://doi.org/10.1075/ihll.25"</w:instrText>
        </w:r>
        <w:r>
          <w:rPr>
            <w:rFonts w:ascii="Times New Roman" w:hAnsi="Times New Roman" w:cs="Times New Roman"/>
          </w:rPr>
          <w:fldChar w:fldCharType="separate"/>
        </w:r>
        <w:r w:rsidRPr="00984963">
          <w:rPr>
            <w:rStyle w:val="Hyperlink"/>
            <w:rFonts w:ascii="Times New Roman" w:hAnsi="Times New Roman" w:cs="Times New Roman"/>
          </w:rPr>
          <w:t>https://doi.org/10.1075/ihll.25</w:t>
        </w:r>
        <w:r>
          <w:rPr>
            <w:rFonts w:ascii="Times New Roman" w:hAnsi="Times New Roman" w:cs="Times New Roman"/>
          </w:rPr>
          <w:fldChar w:fldCharType="end"/>
        </w:r>
      </w:ins>
    </w:p>
    <w:p w14:paraId="214F965D" w14:textId="77777777" w:rsidR="00F068DF" w:rsidRPr="004748AA" w:rsidRDefault="00F068DF" w:rsidP="00F068DF">
      <w:pPr>
        <w:jc w:val="both"/>
        <w:rPr>
          <w:ins w:id="160" w:author="Microsoft Office User" w:date="2023-12-06T11:30:00Z"/>
          <w:rFonts w:ascii="Times New Roman" w:hAnsi="Times New Roman" w:cs="Times New Roman"/>
        </w:rPr>
      </w:pPr>
    </w:p>
    <w:p w14:paraId="05483858" w14:textId="77777777" w:rsidR="00F068DF" w:rsidRPr="004748AA" w:rsidRDefault="00F068DF" w:rsidP="00F068DF">
      <w:pPr>
        <w:jc w:val="both"/>
        <w:rPr>
          <w:ins w:id="161" w:author="Microsoft Office User" w:date="2023-12-06T11:30:00Z"/>
          <w:rFonts w:ascii="Times New Roman" w:hAnsi="Times New Roman" w:cs="Times New Roman"/>
        </w:rPr>
      </w:pPr>
    </w:p>
    <w:p w14:paraId="11801C79" w14:textId="3EA6312E" w:rsidR="00FB1502" w:rsidRPr="00F068DF" w:rsidDel="00F068DF" w:rsidRDefault="00FB1502" w:rsidP="00ED00AB">
      <w:pPr>
        <w:jc w:val="both"/>
        <w:rPr>
          <w:del w:id="162" w:author="Microsoft Office User" w:date="2023-12-06T11:30:00Z"/>
          <w:rFonts w:ascii="Times New Roman" w:hAnsi="Times New Roman" w:cs="Times New Roman"/>
        </w:rPr>
      </w:pPr>
    </w:p>
    <w:p w14:paraId="2278F2BF" w14:textId="77777777" w:rsidR="00FB1502" w:rsidRPr="00F068DF" w:rsidRDefault="00FB1502" w:rsidP="00ED00AB">
      <w:pPr>
        <w:jc w:val="both"/>
        <w:rPr>
          <w:rFonts w:ascii="Times New Roman" w:hAnsi="Times New Roman" w:cs="Times New Roman"/>
        </w:rPr>
      </w:pPr>
    </w:p>
    <w:p w14:paraId="38FD6845" w14:textId="77777777" w:rsidR="00FB1502" w:rsidRPr="00F068DF" w:rsidRDefault="00FB1502" w:rsidP="00ED00AB">
      <w:pPr>
        <w:jc w:val="both"/>
        <w:rPr>
          <w:rFonts w:ascii="Times New Roman" w:hAnsi="Times New Roman" w:cs="Times New Roman"/>
        </w:rPr>
      </w:pPr>
    </w:p>
    <w:p w14:paraId="09A88629" w14:textId="77777777" w:rsidR="00FB1502" w:rsidRPr="00F068DF" w:rsidRDefault="00FB1502" w:rsidP="00ED00AB">
      <w:pPr>
        <w:jc w:val="both"/>
        <w:rPr>
          <w:rFonts w:ascii="Times New Roman" w:hAnsi="Times New Roman" w:cs="Times New Roman"/>
        </w:rPr>
      </w:pPr>
    </w:p>
    <w:sectPr w:rsidR="00FB1502" w:rsidRPr="00F06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Kendra Dickinson" w:date="2023-12-04T16:39:00Z" w:initials="KD">
    <w:p w14:paraId="720F55A5" w14:textId="77777777" w:rsidR="00551240" w:rsidRDefault="00551240" w:rsidP="0055124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Solo si hace falta reducir las palabras</w:t>
      </w:r>
    </w:p>
  </w:comment>
  <w:comment w:id="22" w:author="Kendra Dickinson" w:date="2023-12-04T16:40:00Z" w:initials="KD">
    <w:p w14:paraId="20CE6277" w14:textId="77777777" w:rsidR="00551240" w:rsidRDefault="00551240" w:rsidP="0055124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Si necesita reducir las palabras, pueden poner solamente algunas de estos trabajos, y luego poner </w:t>
      </w:r>
      <w:r>
        <w:rPr>
          <w:i/>
          <w:iCs/>
          <w:color w:val="000000"/>
          <w:sz w:val="20"/>
          <w:szCs w:val="20"/>
        </w:rPr>
        <w:t>inter alia</w:t>
      </w:r>
      <w:r>
        <w:rPr>
          <w:color w:val="000000"/>
          <w:sz w:val="20"/>
          <w:szCs w:val="20"/>
        </w:rPr>
        <w:t>, que quiere decir que existen más pero no las estas mencionando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20F55A5" w15:done="0"/>
  <w15:commentEx w15:paraId="20CE62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45B9134" w16cex:dateUtc="2023-12-04T21:39:00Z"/>
  <w16cex:commentExtensible w16cex:durableId="6E5BCD9B" w16cex:dateUtc="2023-12-04T2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0F55A5" w16cid:durableId="145B9134"/>
  <w16cid:commentId w16cid:paraId="20CE6277" w16cid:durableId="6E5BCD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endra Dickinson">
    <w15:presenceInfo w15:providerId="AD" w15:userId="S::kd866@spanport.rutgers.edu::453a5979-f629-47c6-b178-c7feeb10dddc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AB"/>
    <w:rsid w:val="00021367"/>
    <w:rsid w:val="000E378A"/>
    <w:rsid w:val="001454F2"/>
    <w:rsid w:val="0018640A"/>
    <w:rsid w:val="00290296"/>
    <w:rsid w:val="00351795"/>
    <w:rsid w:val="003D795C"/>
    <w:rsid w:val="004317E7"/>
    <w:rsid w:val="004F1F73"/>
    <w:rsid w:val="00551240"/>
    <w:rsid w:val="00551912"/>
    <w:rsid w:val="005E52C2"/>
    <w:rsid w:val="005F5BF0"/>
    <w:rsid w:val="00645343"/>
    <w:rsid w:val="00660FA4"/>
    <w:rsid w:val="006F2513"/>
    <w:rsid w:val="00716534"/>
    <w:rsid w:val="0074484D"/>
    <w:rsid w:val="0075149F"/>
    <w:rsid w:val="008152F2"/>
    <w:rsid w:val="0091230E"/>
    <w:rsid w:val="00976190"/>
    <w:rsid w:val="009F4BC4"/>
    <w:rsid w:val="00AE36C1"/>
    <w:rsid w:val="00AF5119"/>
    <w:rsid w:val="00B5157A"/>
    <w:rsid w:val="00B84C31"/>
    <w:rsid w:val="00BD5BC8"/>
    <w:rsid w:val="00C6462A"/>
    <w:rsid w:val="00CD75C5"/>
    <w:rsid w:val="00D12EA3"/>
    <w:rsid w:val="00DA7415"/>
    <w:rsid w:val="00DF05DF"/>
    <w:rsid w:val="00E85533"/>
    <w:rsid w:val="00ED00AB"/>
    <w:rsid w:val="00EF3CCB"/>
    <w:rsid w:val="00F068DF"/>
    <w:rsid w:val="00F94A52"/>
    <w:rsid w:val="00FB1502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916655"/>
  <w15:chartTrackingRefBased/>
  <w15:docId w15:val="{1185F033-3E90-664E-87DD-F2B4AA98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A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16534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512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2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240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2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240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68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2023-12-06T16:32:00Z</dcterms:created>
  <dcterms:modified xsi:type="dcterms:W3CDTF">2023-12-06T16:32:00Z</dcterms:modified>
</cp:coreProperties>
</file>